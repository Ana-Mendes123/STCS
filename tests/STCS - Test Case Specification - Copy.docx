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35C67" w14:textId="77777777" w:rsidR="0016253D" w:rsidRPr="000E4814" w:rsidRDefault="00787090" w:rsidP="007C6C1B">
      <w:pPr>
        <w:pStyle w:val="CSWCover1"/>
        <w:spacing w:before="1680" w:after="0"/>
        <w:rPr>
          <w:rFonts w:cs="Arial"/>
          <w:color w:val="C01722"/>
          <w:sz w:val="64"/>
          <w:szCs w:val="64"/>
        </w:rPr>
      </w:pPr>
      <w:r w:rsidRPr="000E4814">
        <w:rPr>
          <w:rFonts w:cs="Arial"/>
          <w:color w:val="C01722"/>
          <w:sz w:val="64"/>
          <w:szCs w:val="64"/>
        </w:rPr>
        <w:fldChar w:fldCharType="begin"/>
      </w:r>
      <w:r w:rsidRPr="000E4814">
        <w:rPr>
          <w:rFonts w:cs="Arial"/>
          <w:color w:val="C01722"/>
          <w:sz w:val="64"/>
          <w:szCs w:val="64"/>
        </w:rPr>
        <w:instrText xml:space="preserve"> DOCPROPERTY  CSW_Company  \* MERGEFORMAT </w:instrText>
      </w:r>
      <w:r w:rsidRPr="000E4814">
        <w:rPr>
          <w:rFonts w:cs="Arial"/>
          <w:color w:val="C01722"/>
          <w:sz w:val="64"/>
          <w:szCs w:val="64"/>
        </w:rPr>
        <w:fldChar w:fldCharType="separate"/>
      </w:r>
      <w:r w:rsidR="00043981" w:rsidRPr="00043981">
        <w:rPr>
          <w:rFonts w:cs="Arial"/>
          <w:caps w:val="0"/>
          <w:color w:val="C01722"/>
          <w:sz w:val="64"/>
          <w:szCs w:val="64"/>
        </w:rPr>
        <w:t>Critical Software</w:t>
      </w:r>
      <w:r w:rsidRPr="000E4814">
        <w:rPr>
          <w:rFonts w:cs="Arial"/>
          <w:color w:val="C01722"/>
          <w:sz w:val="64"/>
          <w:szCs w:val="64"/>
        </w:rPr>
        <w:fldChar w:fldCharType="end"/>
      </w:r>
      <w:r w:rsidR="00BE47C5" w:rsidRPr="000E4814">
        <w:rPr>
          <w:rFonts w:cs="Arial"/>
          <w:caps w:val="0"/>
          <w:noProof/>
          <w:color w:val="C01722"/>
          <w:sz w:val="64"/>
          <w:szCs w:val="64"/>
          <w:lang w:eastAsia="en-GB"/>
        </w:rPr>
        <w:t xml:space="preserve"> </w:t>
      </w:r>
    </w:p>
    <w:p w14:paraId="0D2CC37F" w14:textId="77777777" w:rsidR="0016253D" w:rsidRPr="000E4814" w:rsidRDefault="002104D0" w:rsidP="00380ADF">
      <w:pPr>
        <w:pStyle w:val="CSWCover2"/>
        <w:spacing w:after="0"/>
        <w:jc w:val="left"/>
        <w:rPr>
          <w:rFonts w:cs="Arial"/>
        </w:rPr>
      </w:pPr>
      <w:r w:rsidRPr="000E4814">
        <w:rPr>
          <w:rFonts w:cs="Arial"/>
        </w:rPr>
        <w:fldChar w:fldCharType="begin"/>
      </w:r>
      <w:r w:rsidRPr="000E4814">
        <w:rPr>
          <w:rFonts w:cs="Arial"/>
        </w:rPr>
        <w:instrText xml:space="preserve"> DOCPROPERTY  "Document title"  \* MERGEFORMAT </w:instrText>
      </w:r>
      <w:r w:rsidRPr="000E4814">
        <w:rPr>
          <w:rFonts w:cs="Arial"/>
        </w:rPr>
        <w:fldChar w:fldCharType="separate"/>
      </w:r>
      <w:r w:rsidR="00043981">
        <w:rPr>
          <w:rFonts w:cs="Arial"/>
        </w:rPr>
        <w:t>Test Case Specification</w:t>
      </w:r>
      <w:r w:rsidRPr="000E4814">
        <w:rPr>
          <w:rFonts w:cs="Arial"/>
        </w:rPr>
        <w:fldChar w:fldCharType="end"/>
      </w:r>
    </w:p>
    <w:p w14:paraId="0E412EEC" w14:textId="24150222" w:rsidR="00D8402E" w:rsidRDefault="00043981" w:rsidP="00043981">
      <w:pPr>
        <w:pStyle w:val="CSWCover3"/>
        <w:spacing w:before="120"/>
        <w:rPr>
          <w:rFonts w:cs="Arial"/>
        </w:rPr>
      </w:pPr>
      <w:r>
        <w:rPr>
          <w:rFonts w:cs="Arial"/>
        </w:rPr>
        <w:t>Spacecraft thermal control system</w:t>
      </w:r>
    </w:p>
    <w:p w14:paraId="6BE8AEBA" w14:textId="77777777" w:rsidR="00043981" w:rsidRPr="00043981" w:rsidRDefault="00043981" w:rsidP="00043981">
      <w:pPr>
        <w:pStyle w:val="CSWCover3"/>
        <w:spacing w:before="120"/>
        <w:rPr>
          <w:rFonts w:cs="Arial"/>
        </w:rPr>
      </w:pPr>
    </w:p>
    <w:p w14:paraId="75B1DC69" w14:textId="77777777" w:rsidR="00D8402E" w:rsidRPr="000E4814" w:rsidRDefault="00D8402E" w:rsidP="00494F5A">
      <w:pPr>
        <w:spacing w:before="60"/>
        <w:rPr>
          <w:rFonts w:cs="Arial"/>
          <w:spacing w:val="0"/>
          <w:sz w:val="24"/>
          <w:szCs w:val="24"/>
        </w:rPr>
      </w:pPr>
    </w:p>
    <w:p w14:paraId="4361AFB1" w14:textId="77777777" w:rsidR="00FA3FCC" w:rsidRPr="000E4814" w:rsidRDefault="00FA3FCC" w:rsidP="00494F5A">
      <w:pPr>
        <w:spacing w:before="60"/>
        <w:rPr>
          <w:rFonts w:cs="Arial"/>
          <w:spacing w:val="0"/>
          <w:sz w:val="24"/>
          <w:szCs w:val="24"/>
        </w:rPr>
      </w:pPr>
      <w:bookmarkStart w:id="0" w:name="CSW_MT_START_FRONT_COVER"/>
      <w:bookmarkEnd w:id="0"/>
    </w:p>
    <w:p w14:paraId="159DE368" w14:textId="0EABD6F4" w:rsidR="001167C5" w:rsidRPr="000E4814" w:rsidRDefault="00787090" w:rsidP="00B965E1">
      <w:pPr>
        <w:pStyle w:val="CSWCONTRACTREFERENCE"/>
        <w:rPr>
          <w:rFonts w:cs="Arial"/>
          <w:color w:val="C01722"/>
        </w:rPr>
      </w:pPr>
      <w:r w:rsidRPr="000E4814">
        <w:rPr>
          <w:rFonts w:cs="Arial"/>
          <w:color w:val="C01722"/>
        </w:rPr>
        <w:fldChar w:fldCharType="begin"/>
      </w:r>
      <w:r w:rsidRPr="000E4814">
        <w:rPr>
          <w:rFonts w:cs="Arial"/>
          <w:color w:val="C01722"/>
        </w:rPr>
        <w:instrText xml:space="preserve"> DOCPROPERTY  (LABEL)ContractReference  \* MERGEFORMAT </w:instrText>
      </w:r>
      <w:r w:rsidRPr="000E4814">
        <w:rPr>
          <w:rFonts w:cs="Arial"/>
          <w:color w:val="C01722"/>
        </w:rPr>
        <w:fldChar w:fldCharType="separate"/>
      </w:r>
      <w:r w:rsidR="00043981">
        <w:rPr>
          <w:rFonts w:cs="Arial"/>
          <w:color w:val="C01722"/>
        </w:rPr>
        <w:t>CONTRACT REFERENCE:</w:t>
      </w:r>
      <w:r w:rsidRPr="000E4814">
        <w:rPr>
          <w:rFonts w:cs="Arial"/>
          <w:color w:val="C01722"/>
        </w:rPr>
        <w:fldChar w:fldCharType="end"/>
      </w:r>
      <w:r w:rsidR="00494F5A" w:rsidRPr="000E4814">
        <w:rPr>
          <w:rFonts w:cs="Arial"/>
          <w:color w:val="C01722"/>
        </w:rPr>
        <w:t xml:space="preserve"> </w:t>
      </w:r>
      <w:r w:rsidR="00AF4CB9">
        <w:rPr>
          <w:rFonts w:cs="Arial"/>
          <w:color w:val="C01722"/>
        </w:rPr>
        <w:t>n/a</w:t>
      </w:r>
    </w:p>
    <w:p w14:paraId="6529D8E8" w14:textId="670261AD"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(LABEL)Date  \* MERGEFORMAT </w:instrText>
      </w:r>
      <w:r w:rsidRPr="000E4814">
        <w:rPr>
          <w:rFonts w:cs="Arial"/>
        </w:rPr>
        <w:fldChar w:fldCharType="separate"/>
      </w:r>
      <w:r w:rsidR="00043981">
        <w:rPr>
          <w:rFonts w:cs="Arial"/>
        </w:rPr>
        <w:t>Date:</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Date  \* MERGEFORMAT </w:instrText>
      </w:r>
      <w:r w:rsidRPr="000E4814">
        <w:rPr>
          <w:rFonts w:cs="Arial"/>
        </w:rPr>
        <w:fldChar w:fldCharType="separate"/>
      </w:r>
      <w:r w:rsidR="00043981">
        <w:rPr>
          <w:rFonts w:cs="Arial"/>
        </w:rPr>
        <w:t>2024-07-24</w:t>
      </w:r>
      <w:r w:rsidRPr="000E4814">
        <w:rPr>
          <w:rFonts w:cs="Arial"/>
        </w:rPr>
        <w:fldChar w:fldCharType="end"/>
      </w:r>
    </w:p>
    <w:p w14:paraId="11732B1A" w14:textId="33B242C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(LABEL)ProjectReference  \* MERGEFORMAT </w:instrText>
      </w:r>
      <w:r w:rsidRPr="000E4814">
        <w:rPr>
          <w:rFonts w:cs="Arial"/>
        </w:rPr>
        <w:fldChar w:fldCharType="separate"/>
      </w:r>
      <w:r w:rsidR="00043981">
        <w:rPr>
          <w:rFonts w:cs="Arial"/>
        </w:rPr>
        <w:t>Project Code:</w:t>
      </w:r>
      <w:r w:rsidRPr="000E4814">
        <w:rPr>
          <w:rFonts w:cs="Arial"/>
        </w:rPr>
        <w:fldChar w:fldCharType="end"/>
      </w:r>
      <w:r w:rsidR="00C14B14" w:rsidRPr="000E4814">
        <w:rPr>
          <w:rFonts w:cs="Arial"/>
        </w:rPr>
        <w:t xml:space="preserve"> </w:t>
      </w:r>
      <w:r w:rsidR="00043981">
        <w:rPr>
          <w:rFonts w:cs="Arial"/>
        </w:rPr>
        <w:t>N/A</w:t>
      </w:r>
    </w:p>
    <w:p w14:paraId="0A4950BA" w14:textId="33925C91"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(LABEL)CSWReference  \* MERGEFORMAT </w:instrText>
      </w:r>
      <w:r w:rsidRPr="000E4814">
        <w:rPr>
          <w:rFonts w:cs="Arial"/>
        </w:rPr>
        <w:fldChar w:fldCharType="separate"/>
      </w:r>
      <w:r w:rsidR="00043981">
        <w:rPr>
          <w:rFonts w:cs="Arial"/>
        </w:rPr>
        <w:t>Doc. Ref.:</w:t>
      </w:r>
      <w:r w:rsidRPr="000E4814">
        <w:rPr>
          <w:rFonts w:cs="Arial"/>
        </w:rPr>
        <w:fldChar w:fldCharType="end"/>
      </w:r>
      <w:r w:rsidR="00C14B14" w:rsidRPr="000E4814">
        <w:rPr>
          <w:rFonts w:cs="Arial"/>
        </w:rPr>
        <w:t xml:space="preserve"> </w:t>
      </w:r>
      <w:r w:rsidR="00AF4CB9">
        <w:rPr>
          <w:rFonts w:cs="Arial"/>
        </w:rPr>
        <w:t>n/a</w:t>
      </w:r>
    </w:p>
    <w:p w14:paraId="39AA9F9A" w14:textId="38DE4D3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(LABEL)Status  \* MERGEFORMAT </w:instrText>
      </w:r>
      <w:r w:rsidRPr="000E4814">
        <w:rPr>
          <w:rFonts w:cs="Arial"/>
        </w:rPr>
        <w:fldChar w:fldCharType="separate"/>
      </w:r>
      <w:r w:rsidR="00043981">
        <w:rPr>
          <w:rFonts w:cs="Arial"/>
        </w:rPr>
        <w:t>Status:</w:t>
      </w:r>
      <w:r w:rsidRPr="000E4814">
        <w:rPr>
          <w:rFonts w:cs="Arial"/>
        </w:rPr>
        <w:fldChar w:fldCharType="end"/>
      </w:r>
      <w:r w:rsidR="00C14B14" w:rsidRPr="000E4814">
        <w:rPr>
          <w:rFonts w:cs="Arial"/>
        </w:rPr>
        <w:t xml:space="preserve"> </w:t>
      </w:r>
      <w:r w:rsidR="00043981">
        <w:rPr>
          <w:rFonts w:cs="Arial"/>
        </w:rPr>
        <w:t>DRAFT</w:t>
      </w:r>
    </w:p>
    <w:p w14:paraId="61B99AFA" w14:textId="14B9A302"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(LABEL)Pages  \* MERGEFORMAT </w:instrText>
      </w:r>
      <w:r w:rsidRPr="000E4814">
        <w:rPr>
          <w:rFonts w:cs="Arial"/>
        </w:rPr>
        <w:fldChar w:fldCharType="separate"/>
      </w:r>
      <w:r w:rsidR="00043981">
        <w:rPr>
          <w:rFonts w:cs="Arial"/>
        </w:rPr>
        <w:t>Pages:</w:t>
      </w:r>
      <w:r w:rsidRPr="000E4814">
        <w:rPr>
          <w:rFonts w:cs="Arial"/>
        </w:rPr>
        <w:fldChar w:fldCharType="end"/>
      </w:r>
      <w:r w:rsidR="00C14B14" w:rsidRPr="000E4814">
        <w:rPr>
          <w:rFonts w:cs="Arial"/>
        </w:rPr>
        <w:t xml:space="preserve"> </w:t>
      </w:r>
      <w:r w:rsidRPr="000E4814">
        <w:rPr>
          <w:rFonts w:cs="Arial"/>
        </w:rPr>
        <w:fldChar w:fldCharType="begin"/>
      </w:r>
      <w:r w:rsidRPr="000E4814">
        <w:rPr>
          <w:rFonts w:cs="Arial"/>
        </w:rPr>
        <w:instrText xml:space="preserve"> DOCPROPERTY  Pages  \* MERGEFORMAT </w:instrText>
      </w:r>
      <w:r w:rsidRPr="000E4814">
        <w:rPr>
          <w:rFonts w:cs="Arial"/>
        </w:rPr>
        <w:fldChar w:fldCharType="separate"/>
      </w:r>
      <w:r w:rsidR="00B32211">
        <w:rPr>
          <w:rFonts w:cs="Arial"/>
        </w:rPr>
        <w:t>10</w:t>
      </w:r>
      <w:r w:rsidRPr="000E4814">
        <w:rPr>
          <w:rFonts w:cs="Arial"/>
        </w:rPr>
        <w:fldChar w:fldCharType="end"/>
      </w:r>
    </w:p>
    <w:p w14:paraId="287B6654" w14:textId="77B6240C" w:rsidR="00E75DCD" w:rsidRDefault="00E75DCD" w:rsidP="00C14B14">
      <w:pPr>
        <w:pStyle w:val="CSWCONTRACTREFERENCETEXT"/>
        <w:rPr>
          <w:rFonts w:cs="Arial"/>
        </w:rPr>
      </w:pPr>
      <w:r>
        <w:rPr>
          <w:rFonts w:cs="Arial"/>
        </w:rPr>
        <w:fldChar w:fldCharType="begin"/>
      </w:r>
      <w:r>
        <w:rPr>
          <w:rFonts w:cs="Arial"/>
        </w:rPr>
        <w:instrText xml:space="preserve"> DOCPROPERTY  "(LABEL)Information Classification"  \* MERGEFORMAT </w:instrText>
      </w:r>
      <w:r>
        <w:rPr>
          <w:rFonts w:cs="Arial"/>
        </w:rPr>
        <w:fldChar w:fldCharType="separate"/>
      </w:r>
      <w:r w:rsidR="00043981">
        <w:rPr>
          <w:rFonts w:cs="Arial"/>
        </w:rPr>
        <w:t>Information Classification:</w:t>
      </w:r>
      <w:r>
        <w:rPr>
          <w:rFonts w:cs="Arial"/>
        </w:rPr>
        <w:fldChar w:fldCharType="end"/>
      </w:r>
      <w:r w:rsidR="00585793">
        <w:rPr>
          <w:rFonts w:cs="Arial"/>
        </w:rPr>
        <w:t xml:space="preserve"> </w:t>
      </w:r>
      <w:r w:rsidR="00AF4CB9">
        <w:rPr>
          <w:rFonts w:cs="Arial"/>
        </w:rPr>
        <w:t>INTERNAL</w:t>
      </w:r>
    </w:p>
    <w:p w14:paraId="21116182" w14:textId="36311169" w:rsidR="00C14B14" w:rsidRPr="000E4814" w:rsidRDefault="00787090" w:rsidP="00C14B14">
      <w:pPr>
        <w:pStyle w:val="CSWCONTRACTREFERENCETEXT"/>
        <w:rPr>
          <w:rFonts w:cs="Arial"/>
        </w:rPr>
      </w:pPr>
      <w:r w:rsidRPr="000E4814">
        <w:rPr>
          <w:rFonts w:cs="Arial"/>
        </w:rPr>
        <w:fldChar w:fldCharType="begin"/>
      </w:r>
      <w:r w:rsidRPr="000E4814">
        <w:rPr>
          <w:rFonts w:cs="Arial"/>
        </w:rPr>
        <w:instrText xml:space="preserve"> DOCPROPERTY  (LABEL)Version  \* MERGEFORMAT </w:instrText>
      </w:r>
      <w:r w:rsidRPr="000E4814">
        <w:rPr>
          <w:rFonts w:cs="Arial"/>
        </w:rPr>
        <w:fldChar w:fldCharType="separate"/>
      </w:r>
      <w:r w:rsidR="00043981">
        <w:rPr>
          <w:rFonts w:cs="Arial"/>
        </w:rPr>
        <w:t>Version:</w:t>
      </w:r>
      <w:r w:rsidRPr="000E4814">
        <w:rPr>
          <w:rFonts w:cs="Arial"/>
        </w:rPr>
        <w:fldChar w:fldCharType="end"/>
      </w:r>
      <w:r w:rsidR="00C14B14" w:rsidRPr="000E4814">
        <w:rPr>
          <w:rFonts w:cs="Arial"/>
        </w:rPr>
        <w:t xml:space="preserve"> </w:t>
      </w:r>
      <w:r w:rsidR="00043981">
        <w:rPr>
          <w:rFonts w:cs="Arial"/>
        </w:rPr>
        <w:t>01</w:t>
      </w:r>
    </w:p>
    <w:p w14:paraId="74F638DF" w14:textId="77777777" w:rsidR="00541201" w:rsidRPr="000E4814" w:rsidRDefault="00541201" w:rsidP="00E93C63">
      <w:pPr>
        <w:pStyle w:val="CSWDisclaimertext"/>
        <w:rPr>
          <w:rFonts w:cs="Arial"/>
        </w:rPr>
      </w:pPr>
    </w:p>
    <w:p w14:paraId="5F135D1F" w14:textId="22CF6DED" w:rsidR="000E4814" w:rsidRPr="00043981" w:rsidRDefault="00A028A3">
      <w:pPr>
        <w:rPr>
          <w:rFonts w:cs="Arial"/>
        </w:rPr>
      </w:pPr>
      <w:r w:rsidRPr="000E4814">
        <w:rPr>
          <w:rFonts w:cs="Arial"/>
        </w:rPr>
        <w:br w:type="page"/>
      </w:r>
      <w:bookmarkStart w:id="1" w:name="CSW_MT_START_GREY"/>
      <w:bookmarkEnd w:id="1"/>
    </w:p>
    <w:tbl>
      <w:tblPr>
        <w:tblStyle w:val="CSWTable"/>
        <w:tblW w:w="10120" w:type="dxa"/>
        <w:tblLook w:val="0420" w:firstRow="1" w:lastRow="0" w:firstColumn="0" w:lastColumn="0" w:noHBand="0" w:noVBand="1"/>
      </w:tblPr>
      <w:tblGrid>
        <w:gridCol w:w="3963"/>
        <w:gridCol w:w="3970"/>
        <w:gridCol w:w="1422"/>
        <w:gridCol w:w="765"/>
      </w:tblGrid>
      <w:tr w:rsidR="00085024" w:rsidRPr="000E4814" w14:paraId="603F46CD"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04E85631" w14:textId="77777777" w:rsidR="000E4814" w:rsidRPr="000E4814" w:rsidRDefault="000E4814" w:rsidP="000E4814">
            <w:pPr>
              <w:pStyle w:val="TableHeaderLarge"/>
            </w:pPr>
            <w:r w:rsidRPr="000E4814">
              <w:t>Authors and Contributors</w:t>
            </w:r>
          </w:p>
        </w:tc>
      </w:tr>
      <w:tr w:rsidR="00E77384" w:rsidRPr="000E4814" w14:paraId="71D92FC4"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768C1EBB" w14:textId="77777777" w:rsidR="000E4814" w:rsidRPr="000E4814" w:rsidRDefault="000E4814" w:rsidP="000E4814">
            <w:pPr>
              <w:pStyle w:val="TableHeader"/>
            </w:pPr>
            <w:r w:rsidRPr="000E4814">
              <w:t>Name</w:t>
            </w:r>
          </w:p>
        </w:tc>
        <w:tc>
          <w:tcPr>
            <w:tcW w:w="3970" w:type="dxa"/>
          </w:tcPr>
          <w:p w14:paraId="7883DA3A" w14:textId="77777777" w:rsidR="000E4814" w:rsidRPr="000E4814" w:rsidRDefault="000E4814" w:rsidP="000E4814">
            <w:pPr>
              <w:pStyle w:val="TableHeader"/>
            </w:pPr>
            <w:r w:rsidRPr="000E4814">
              <w:t>Description</w:t>
            </w:r>
          </w:p>
        </w:tc>
        <w:tc>
          <w:tcPr>
            <w:tcW w:w="1422" w:type="dxa"/>
          </w:tcPr>
          <w:p w14:paraId="7557CB4B" w14:textId="77777777" w:rsidR="000E4814" w:rsidRPr="000E4814" w:rsidRDefault="000E4814" w:rsidP="000E4814">
            <w:pPr>
              <w:pStyle w:val="TableHeader"/>
            </w:pPr>
            <w:r w:rsidRPr="000E4814">
              <w:t>Date</w:t>
            </w:r>
          </w:p>
        </w:tc>
        <w:tc>
          <w:tcPr>
            <w:tcW w:w="765" w:type="dxa"/>
          </w:tcPr>
          <w:p w14:paraId="441EEF90" w14:textId="77777777" w:rsidR="000E4814" w:rsidRPr="000E4814" w:rsidRDefault="000E4814" w:rsidP="000E4814">
            <w:pPr>
              <w:pStyle w:val="TableHeader"/>
            </w:pPr>
          </w:p>
        </w:tc>
      </w:tr>
      <w:tr w:rsidR="00E77384" w:rsidRPr="000E4814" w14:paraId="68C3E838" w14:textId="77777777" w:rsidTr="00043981">
        <w:trPr>
          <w:cnfStyle w:val="000000010000" w:firstRow="0" w:lastRow="0" w:firstColumn="0" w:lastColumn="0" w:oddVBand="0" w:evenVBand="0" w:oddHBand="0" w:evenHBand="1" w:firstRowFirstColumn="0" w:firstRowLastColumn="0" w:lastRowFirstColumn="0" w:lastRowLastColumn="0"/>
        </w:trPr>
        <w:tc>
          <w:tcPr>
            <w:tcW w:w="3963" w:type="dxa"/>
          </w:tcPr>
          <w:p w14:paraId="340A64D8" w14:textId="77777777" w:rsidR="000E4814" w:rsidRPr="000E4814" w:rsidRDefault="005660B5" w:rsidP="000E4814">
            <w:pPr>
              <w:pStyle w:val="TableText"/>
            </w:pPr>
            <w:fldSimple w:instr="DOCPROPERTY &quot;Author&quot; \* MERGEFORMAT">
              <w:r w:rsidR="00043981">
                <w:t>Tomás Silva</w:t>
              </w:r>
            </w:fldSimple>
          </w:p>
        </w:tc>
        <w:tc>
          <w:tcPr>
            <w:tcW w:w="3970" w:type="dxa"/>
          </w:tcPr>
          <w:p w14:paraId="0DCB8904" w14:textId="0628E671" w:rsidR="000E4814" w:rsidRPr="000E4814" w:rsidRDefault="00043981" w:rsidP="000E4814">
            <w:pPr>
              <w:pStyle w:val="TableText"/>
            </w:pPr>
            <w:r>
              <w:t>Author</w:t>
            </w:r>
          </w:p>
        </w:tc>
        <w:tc>
          <w:tcPr>
            <w:tcW w:w="1422" w:type="dxa"/>
          </w:tcPr>
          <w:p w14:paraId="54540A0F" w14:textId="187DA204" w:rsidR="000E4814" w:rsidRPr="000E4814" w:rsidRDefault="005660B5" w:rsidP="000E4814">
            <w:pPr>
              <w:pStyle w:val="TableText"/>
            </w:pPr>
            <w:fldSimple w:instr="DOCPROPERTY &quot;Date&quot; \* MERGEFORMAT">
              <w:r w:rsidR="00043981">
                <w:t>2024-07-24</w:t>
              </w:r>
            </w:fldSimple>
          </w:p>
        </w:tc>
        <w:tc>
          <w:tcPr>
            <w:tcW w:w="765" w:type="dxa"/>
          </w:tcPr>
          <w:p w14:paraId="3712D6B6" w14:textId="77777777" w:rsidR="000E4814" w:rsidRPr="000E4814" w:rsidRDefault="000E4814" w:rsidP="000E4814">
            <w:pPr>
              <w:pStyle w:val="TableText"/>
            </w:pPr>
          </w:p>
        </w:tc>
      </w:tr>
      <w:tr w:rsidR="00E77384" w:rsidRPr="000E4814" w14:paraId="3EF4CA66" w14:textId="77777777" w:rsidTr="00043981">
        <w:trPr>
          <w:cnfStyle w:val="000000100000" w:firstRow="0" w:lastRow="0" w:firstColumn="0" w:lastColumn="0" w:oddVBand="0" w:evenVBand="0" w:oddHBand="1" w:evenHBand="0" w:firstRowFirstColumn="0" w:firstRowLastColumn="0" w:lastRowFirstColumn="0" w:lastRowLastColumn="0"/>
        </w:trPr>
        <w:tc>
          <w:tcPr>
            <w:tcW w:w="3963" w:type="dxa"/>
          </w:tcPr>
          <w:p w14:paraId="0FF77DD6" w14:textId="6DD64DEC" w:rsidR="00043981" w:rsidRDefault="00043981" w:rsidP="000E4814">
            <w:pPr>
              <w:pStyle w:val="TableText"/>
            </w:pPr>
            <w:r>
              <w:t>Gustavo Dinis</w:t>
            </w:r>
          </w:p>
        </w:tc>
        <w:tc>
          <w:tcPr>
            <w:tcW w:w="3970" w:type="dxa"/>
          </w:tcPr>
          <w:p w14:paraId="24A33111" w14:textId="09989F23" w:rsidR="00043981" w:rsidRPr="000E4814" w:rsidRDefault="00043981" w:rsidP="000E4814">
            <w:pPr>
              <w:pStyle w:val="TableText"/>
            </w:pPr>
            <w:r>
              <w:t>Author</w:t>
            </w:r>
          </w:p>
        </w:tc>
        <w:tc>
          <w:tcPr>
            <w:tcW w:w="1422" w:type="dxa"/>
          </w:tcPr>
          <w:p w14:paraId="239E271A" w14:textId="19AB0790" w:rsidR="00043981" w:rsidRPr="000E4814" w:rsidRDefault="005660B5" w:rsidP="000E4814">
            <w:pPr>
              <w:pStyle w:val="TableText"/>
            </w:pPr>
            <w:fldSimple w:instr="DOCPROPERTY &quot;Date&quot; \* MERGEFORMAT">
              <w:r w:rsidR="00043981">
                <w:t>2024-07-24</w:t>
              </w:r>
            </w:fldSimple>
          </w:p>
        </w:tc>
        <w:tc>
          <w:tcPr>
            <w:tcW w:w="765" w:type="dxa"/>
          </w:tcPr>
          <w:p w14:paraId="054EE6B1" w14:textId="77777777" w:rsidR="00043981" w:rsidRPr="000E4814" w:rsidRDefault="00043981" w:rsidP="000E4814">
            <w:pPr>
              <w:pStyle w:val="TableText"/>
            </w:pPr>
          </w:p>
        </w:tc>
      </w:tr>
    </w:tbl>
    <w:p w14:paraId="3EB09FF5"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0120"/>
      </w:tblGrid>
      <w:tr w:rsidR="00085024" w:rsidRPr="000E4814" w14:paraId="182DE52B" w14:textId="77777777" w:rsidTr="00E75DCD">
        <w:trPr>
          <w:cnfStyle w:val="100000000000" w:firstRow="1" w:lastRow="0" w:firstColumn="0" w:lastColumn="0" w:oddVBand="0" w:evenVBand="0" w:oddHBand="0" w:evenHBand="0" w:firstRowFirstColumn="0" w:firstRowLastColumn="0" w:lastRowFirstColumn="0" w:lastRowLastColumn="0"/>
        </w:trPr>
        <w:tc>
          <w:tcPr>
            <w:tcW w:w="10120" w:type="dxa"/>
          </w:tcPr>
          <w:p w14:paraId="18F55E43" w14:textId="77777777" w:rsidR="000E4814" w:rsidRPr="000E4814" w:rsidRDefault="00E75DCD" w:rsidP="000E4814">
            <w:pPr>
              <w:pStyle w:val="TableHeaderLarge"/>
            </w:pPr>
            <w:r>
              <w:t>COPYRIGHT</w:t>
            </w:r>
          </w:p>
        </w:tc>
      </w:tr>
      <w:tr w:rsidR="00E77384" w:rsidRPr="000E4814" w14:paraId="01F02B02" w14:textId="77777777" w:rsidTr="00E75DCD">
        <w:trPr>
          <w:cnfStyle w:val="000000100000" w:firstRow="0" w:lastRow="0" w:firstColumn="0" w:lastColumn="0" w:oddVBand="0" w:evenVBand="0" w:oddHBand="1" w:evenHBand="0" w:firstRowFirstColumn="0" w:firstRowLastColumn="0" w:lastRowFirstColumn="0" w:lastRowLastColumn="0"/>
        </w:trPr>
        <w:tc>
          <w:tcPr>
            <w:tcW w:w="10120" w:type="dxa"/>
          </w:tcPr>
          <w:p w14:paraId="33BD5845" w14:textId="77777777" w:rsidR="000E4814" w:rsidRPr="000E4814" w:rsidRDefault="000E4814" w:rsidP="000E4814">
            <w:pPr>
              <w:pStyle w:val="TableText"/>
            </w:pPr>
            <w:r w:rsidRPr="000E4814">
              <w:t>The contents of this document are under copyright of Critical Software, released on condition that it shall not be copied in whole, in part or otherwise reproduced (whether by photographic or any other method) and therefore shall not be divulged to any person other than the addressee (save to other authorized offices of his organization having the need to know such contents, for the purpose for which disclosure is made) without prior written consent of the CSW Quality Department.</w:t>
            </w:r>
          </w:p>
        </w:tc>
      </w:tr>
    </w:tbl>
    <w:p w14:paraId="75AE9A54" w14:textId="77777777" w:rsidR="000E4814" w:rsidRPr="000E4814" w:rsidRDefault="000E4814" w:rsidP="000E4814">
      <w:pPr>
        <w:pStyle w:val="BodyText"/>
      </w:pPr>
    </w:p>
    <w:tbl>
      <w:tblPr>
        <w:tblStyle w:val="CSWTable"/>
        <w:tblW w:w="10120" w:type="dxa"/>
        <w:tblLook w:val="0420" w:firstRow="1" w:lastRow="0" w:firstColumn="0" w:lastColumn="0" w:noHBand="0" w:noVBand="1"/>
      </w:tblPr>
      <w:tblGrid>
        <w:gridCol w:w="1417"/>
        <w:gridCol w:w="1417"/>
        <w:gridCol w:w="5102"/>
        <w:gridCol w:w="2184"/>
      </w:tblGrid>
      <w:tr w:rsidR="00085024" w:rsidRPr="000E4814" w14:paraId="736424CF" w14:textId="77777777" w:rsidTr="000E481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466387F9" w14:textId="77777777" w:rsidR="000E4814" w:rsidRPr="000E4814" w:rsidRDefault="000E4814" w:rsidP="000E4814">
            <w:pPr>
              <w:pStyle w:val="TableHeaderLarge"/>
            </w:pPr>
            <w:r w:rsidRPr="000E4814">
              <w:t>Revision History</w:t>
            </w:r>
          </w:p>
        </w:tc>
      </w:tr>
      <w:tr w:rsidR="00E77384" w:rsidRPr="000E4814" w14:paraId="1CA43D5B" w14:textId="77777777" w:rsidTr="000E4814">
        <w:trPr>
          <w:cnfStyle w:val="000000100000" w:firstRow="0" w:lastRow="0" w:firstColumn="0" w:lastColumn="0" w:oddVBand="0" w:evenVBand="0" w:oddHBand="1" w:evenHBand="0" w:firstRowFirstColumn="0" w:firstRowLastColumn="0" w:lastRowFirstColumn="0" w:lastRowLastColumn="0"/>
        </w:trPr>
        <w:tc>
          <w:tcPr>
            <w:tcW w:w="1417" w:type="dxa"/>
          </w:tcPr>
          <w:p w14:paraId="63E512BB" w14:textId="77777777" w:rsidR="000E4814" w:rsidRPr="000E4814" w:rsidRDefault="000E4814" w:rsidP="000E4814">
            <w:pPr>
              <w:pStyle w:val="TableHeader"/>
            </w:pPr>
            <w:r w:rsidRPr="000E4814">
              <w:t>Version</w:t>
            </w:r>
          </w:p>
        </w:tc>
        <w:tc>
          <w:tcPr>
            <w:tcW w:w="1417" w:type="dxa"/>
          </w:tcPr>
          <w:p w14:paraId="660C81BF" w14:textId="77777777" w:rsidR="000E4814" w:rsidRPr="000E4814" w:rsidRDefault="000E4814" w:rsidP="000E4814">
            <w:pPr>
              <w:pStyle w:val="TableHeader"/>
            </w:pPr>
            <w:r w:rsidRPr="000E4814">
              <w:t>Date</w:t>
            </w:r>
          </w:p>
        </w:tc>
        <w:tc>
          <w:tcPr>
            <w:tcW w:w="5102" w:type="dxa"/>
          </w:tcPr>
          <w:p w14:paraId="08DA7939" w14:textId="77777777" w:rsidR="000E4814" w:rsidRPr="000E4814" w:rsidRDefault="000E4814" w:rsidP="000E4814">
            <w:pPr>
              <w:pStyle w:val="TableHeader"/>
            </w:pPr>
            <w:r w:rsidRPr="000E4814">
              <w:t>Description</w:t>
            </w:r>
          </w:p>
        </w:tc>
        <w:tc>
          <w:tcPr>
            <w:tcW w:w="2184" w:type="dxa"/>
          </w:tcPr>
          <w:p w14:paraId="40692459" w14:textId="77777777" w:rsidR="000E4814" w:rsidRPr="000E4814" w:rsidRDefault="000E4814" w:rsidP="000E4814">
            <w:pPr>
              <w:pStyle w:val="TableHeader"/>
            </w:pPr>
            <w:r w:rsidRPr="000E4814">
              <w:t>Author</w:t>
            </w:r>
          </w:p>
        </w:tc>
      </w:tr>
      <w:tr w:rsidR="00E77384" w:rsidRPr="000E4814" w14:paraId="490D9941" w14:textId="77777777" w:rsidTr="000E4814">
        <w:trPr>
          <w:cnfStyle w:val="000000010000" w:firstRow="0" w:lastRow="0" w:firstColumn="0" w:lastColumn="0" w:oddVBand="0" w:evenVBand="0" w:oddHBand="0" w:evenHBand="1" w:firstRowFirstColumn="0" w:firstRowLastColumn="0" w:lastRowFirstColumn="0" w:lastRowLastColumn="0"/>
        </w:trPr>
        <w:tc>
          <w:tcPr>
            <w:tcW w:w="1417" w:type="dxa"/>
          </w:tcPr>
          <w:p w14:paraId="63D2896C" w14:textId="7D3CE9D6" w:rsidR="000E4814" w:rsidRPr="000E4814" w:rsidRDefault="00043981" w:rsidP="000E4814">
            <w:pPr>
              <w:pStyle w:val="TableText"/>
            </w:pPr>
            <w:r>
              <w:t>0.1</w:t>
            </w:r>
          </w:p>
        </w:tc>
        <w:tc>
          <w:tcPr>
            <w:tcW w:w="1417" w:type="dxa"/>
          </w:tcPr>
          <w:p w14:paraId="1EEEEB5F" w14:textId="1B0B6401" w:rsidR="000E4814" w:rsidRPr="000E4814" w:rsidRDefault="005660B5" w:rsidP="000E4814">
            <w:pPr>
              <w:pStyle w:val="TableText"/>
            </w:pPr>
            <w:fldSimple w:instr="DOCPROPERTY &quot;Date&quot; \* MERGEFORMAT">
              <w:r w:rsidR="00043981">
                <w:t>2024-07-24</w:t>
              </w:r>
            </w:fldSimple>
          </w:p>
        </w:tc>
        <w:tc>
          <w:tcPr>
            <w:tcW w:w="5102" w:type="dxa"/>
          </w:tcPr>
          <w:p w14:paraId="4EC86E02" w14:textId="00D02CDB" w:rsidR="000E4814" w:rsidRPr="000E4814" w:rsidRDefault="00043981" w:rsidP="000E4814">
            <w:pPr>
              <w:pStyle w:val="TableText"/>
            </w:pPr>
            <w:r>
              <w:t>Initial draft of the document.</w:t>
            </w:r>
          </w:p>
        </w:tc>
        <w:tc>
          <w:tcPr>
            <w:tcW w:w="2184" w:type="dxa"/>
          </w:tcPr>
          <w:p w14:paraId="7A311C0A" w14:textId="4F201FEB" w:rsidR="000E4814" w:rsidRPr="000E4814" w:rsidRDefault="00043981" w:rsidP="000E4814">
            <w:pPr>
              <w:pStyle w:val="TableText"/>
            </w:pPr>
            <w:r>
              <w:t>Tomás Silva</w:t>
            </w:r>
          </w:p>
        </w:tc>
      </w:tr>
    </w:tbl>
    <w:p w14:paraId="538EF8AA" w14:textId="77777777" w:rsidR="000E4814" w:rsidRPr="000E4814" w:rsidRDefault="000E4814">
      <w:pPr>
        <w:rPr>
          <w:spacing w:val="0"/>
          <w:lang w:eastAsia="x-none"/>
        </w:rPr>
      </w:pPr>
      <w:r w:rsidRPr="000E4814">
        <w:br w:type="page"/>
      </w:r>
    </w:p>
    <w:p w14:paraId="2EE681A1" w14:textId="77777777" w:rsidR="000E4814" w:rsidRPr="000E4814" w:rsidRDefault="000E4814" w:rsidP="000E4814">
      <w:pPr>
        <w:pStyle w:val="Title"/>
      </w:pPr>
      <w:r w:rsidRPr="000E4814">
        <w:t>Table of Contents</w:t>
      </w:r>
    </w:p>
    <w:p w14:paraId="1CE4B3EE" w14:textId="2D437E77" w:rsidR="005660B5" w:rsidRDefault="000E4814">
      <w:pPr>
        <w:pStyle w:val="TOC1"/>
        <w:rPr>
          <w:rFonts w:asciiTheme="minorHAnsi" w:eastAsiaTheme="minorEastAsia" w:hAnsiTheme="minorHAnsi" w:cstheme="minorBidi"/>
          <w:caps w:val="0"/>
          <w:color w:val="auto"/>
          <w:kern w:val="2"/>
          <w:sz w:val="24"/>
          <w:szCs w:val="24"/>
          <w:lang w:val="pt-PT" w:eastAsia="pt-PT"/>
          <w14:ligatures w14:val="standardContextual"/>
        </w:rPr>
      </w:pPr>
      <w:r w:rsidRPr="000E4814">
        <w:fldChar w:fldCharType="begin"/>
      </w:r>
      <w:r w:rsidRPr="000E4814">
        <w:instrText xml:space="preserve"> TOC \h \o "1-4" \* MERGEFORMAT </w:instrText>
      </w:r>
      <w:r w:rsidRPr="000E4814">
        <w:fldChar w:fldCharType="separate"/>
      </w:r>
      <w:hyperlink w:anchor="_Toc173241171" w:history="1">
        <w:r w:rsidR="005660B5" w:rsidRPr="00FA152B">
          <w:rPr>
            <w:rStyle w:val="Hyperlink"/>
          </w:rPr>
          <w:t>1. Introduction</w:t>
        </w:r>
        <w:r w:rsidR="005660B5">
          <w:tab/>
        </w:r>
        <w:r w:rsidR="005660B5">
          <w:fldChar w:fldCharType="begin"/>
        </w:r>
        <w:r w:rsidR="005660B5">
          <w:instrText xml:space="preserve"> PAGEREF _Toc173241171 \h </w:instrText>
        </w:r>
        <w:r w:rsidR="005660B5">
          <w:fldChar w:fldCharType="separate"/>
        </w:r>
        <w:r w:rsidR="005660B5">
          <w:t>4</w:t>
        </w:r>
        <w:r w:rsidR="005660B5">
          <w:fldChar w:fldCharType="end"/>
        </w:r>
      </w:hyperlink>
    </w:p>
    <w:p w14:paraId="0CD763F7" w14:textId="7E22FD55"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2" w:history="1">
        <w:r w:rsidR="005660B5" w:rsidRPr="00FA152B">
          <w:rPr>
            <w:rStyle w:val="Hyperlink"/>
          </w:rPr>
          <w:t>1.1. Objective</w:t>
        </w:r>
        <w:r w:rsidR="005660B5">
          <w:tab/>
        </w:r>
        <w:r w:rsidR="005660B5">
          <w:fldChar w:fldCharType="begin"/>
        </w:r>
        <w:r w:rsidR="005660B5">
          <w:instrText xml:space="preserve"> PAGEREF _Toc173241172 \h </w:instrText>
        </w:r>
        <w:r w:rsidR="005660B5">
          <w:fldChar w:fldCharType="separate"/>
        </w:r>
        <w:r w:rsidR="005660B5">
          <w:t>4</w:t>
        </w:r>
        <w:r w:rsidR="005660B5">
          <w:fldChar w:fldCharType="end"/>
        </w:r>
      </w:hyperlink>
    </w:p>
    <w:p w14:paraId="3E22BE8A" w14:textId="09E95FD6"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3" w:history="1">
        <w:r w:rsidR="005660B5" w:rsidRPr="00FA152B">
          <w:rPr>
            <w:rStyle w:val="Hyperlink"/>
          </w:rPr>
          <w:t>1.2. Scope</w:t>
        </w:r>
        <w:r w:rsidR="005660B5">
          <w:tab/>
        </w:r>
        <w:r w:rsidR="005660B5">
          <w:fldChar w:fldCharType="begin"/>
        </w:r>
        <w:r w:rsidR="005660B5">
          <w:instrText xml:space="preserve"> PAGEREF _Toc173241173 \h </w:instrText>
        </w:r>
        <w:r w:rsidR="005660B5">
          <w:fldChar w:fldCharType="separate"/>
        </w:r>
        <w:r w:rsidR="005660B5">
          <w:t>4</w:t>
        </w:r>
        <w:r w:rsidR="005660B5">
          <w:fldChar w:fldCharType="end"/>
        </w:r>
      </w:hyperlink>
    </w:p>
    <w:p w14:paraId="55F49CBB" w14:textId="56D82DC8"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4" w:history="1">
        <w:r w:rsidR="005660B5" w:rsidRPr="00FA152B">
          <w:rPr>
            <w:rStyle w:val="Hyperlink"/>
          </w:rPr>
          <w:t>1.3. Audience</w:t>
        </w:r>
        <w:r w:rsidR="005660B5">
          <w:tab/>
        </w:r>
        <w:r w:rsidR="005660B5">
          <w:fldChar w:fldCharType="begin"/>
        </w:r>
        <w:r w:rsidR="005660B5">
          <w:instrText xml:space="preserve"> PAGEREF _Toc173241174 \h </w:instrText>
        </w:r>
        <w:r w:rsidR="005660B5">
          <w:fldChar w:fldCharType="separate"/>
        </w:r>
        <w:r w:rsidR="005660B5">
          <w:t>4</w:t>
        </w:r>
        <w:r w:rsidR="005660B5">
          <w:fldChar w:fldCharType="end"/>
        </w:r>
      </w:hyperlink>
    </w:p>
    <w:p w14:paraId="242DA1A7" w14:textId="05DD423C"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5" w:history="1">
        <w:r w:rsidR="005660B5" w:rsidRPr="00FA152B">
          <w:rPr>
            <w:rStyle w:val="Hyperlink"/>
          </w:rPr>
          <w:t>1.4. Document Structure</w:t>
        </w:r>
        <w:r w:rsidR="005660B5">
          <w:tab/>
        </w:r>
        <w:r w:rsidR="005660B5">
          <w:fldChar w:fldCharType="begin"/>
        </w:r>
        <w:r w:rsidR="005660B5">
          <w:instrText xml:space="preserve"> PAGEREF _Toc173241175 \h </w:instrText>
        </w:r>
        <w:r w:rsidR="005660B5">
          <w:fldChar w:fldCharType="separate"/>
        </w:r>
        <w:r w:rsidR="005660B5">
          <w:t>4</w:t>
        </w:r>
        <w:r w:rsidR="005660B5">
          <w:fldChar w:fldCharType="end"/>
        </w:r>
      </w:hyperlink>
    </w:p>
    <w:p w14:paraId="059F56D8" w14:textId="0A9691FC"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6" w:history="1">
        <w:r w:rsidR="005660B5" w:rsidRPr="00FA152B">
          <w:rPr>
            <w:rStyle w:val="Hyperlink"/>
          </w:rPr>
          <w:t>1.5. Applicable Documents</w:t>
        </w:r>
        <w:r w:rsidR="005660B5">
          <w:tab/>
        </w:r>
        <w:r w:rsidR="005660B5">
          <w:fldChar w:fldCharType="begin"/>
        </w:r>
        <w:r w:rsidR="005660B5">
          <w:instrText xml:space="preserve"> PAGEREF _Toc173241176 \h </w:instrText>
        </w:r>
        <w:r w:rsidR="005660B5">
          <w:fldChar w:fldCharType="separate"/>
        </w:r>
        <w:r w:rsidR="005660B5">
          <w:t>4</w:t>
        </w:r>
        <w:r w:rsidR="005660B5">
          <w:fldChar w:fldCharType="end"/>
        </w:r>
      </w:hyperlink>
    </w:p>
    <w:p w14:paraId="4CD34168" w14:textId="388FD054"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7" w:history="1">
        <w:r w:rsidR="005660B5" w:rsidRPr="00FA152B">
          <w:rPr>
            <w:rStyle w:val="Hyperlink"/>
          </w:rPr>
          <w:t>1.6. Reference Documents</w:t>
        </w:r>
        <w:r w:rsidR="005660B5">
          <w:tab/>
        </w:r>
        <w:r w:rsidR="005660B5">
          <w:fldChar w:fldCharType="begin"/>
        </w:r>
        <w:r w:rsidR="005660B5">
          <w:instrText xml:space="preserve"> PAGEREF _Toc173241177 \h </w:instrText>
        </w:r>
        <w:r w:rsidR="005660B5">
          <w:fldChar w:fldCharType="separate"/>
        </w:r>
        <w:r w:rsidR="005660B5">
          <w:t>4</w:t>
        </w:r>
        <w:r w:rsidR="005660B5">
          <w:fldChar w:fldCharType="end"/>
        </w:r>
      </w:hyperlink>
    </w:p>
    <w:p w14:paraId="5F8121AC" w14:textId="0E5B15F4" w:rsidR="005660B5" w:rsidRDefault="00B66F54">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78" w:history="1">
        <w:r w:rsidR="005660B5" w:rsidRPr="00FA152B">
          <w:rPr>
            <w:rStyle w:val="Hyperlink"/>
          </w:rPr>
          <w:t>2. Test Plan</w:t>
        </w:r>
        <w:r w:rsidR="005660B5">
          <w:tab/>
        </w:r>
        <w:r w:rsidR="005660B5">
          <w:fldChar w:fldCharType="begin"/>
        </w:r>
        <w:r w:rsidR="005660B5">
          <w:instrText xml:space="preserve"> PAGEREF _Toc173241178 \h </w:instrText>
        </w:r>
        <w:r w:rsidR="005660B5">
          <w:fldChar w:fldCharType="separate"/>
        </w:r>
        <w:r w:rsidR="005660B5">
          <w:t>5</w:t>
        </w:r>
        <w:r w:rsidR="005660B5">
          <w:fldChar w:fldCharType="end"/>
        </w:r>
      </w:hyperlink>
    </w:p>
    <w:p w14:paraId="77F5BD17" w14:textId="63D0AC64"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79" w:history="1">
        <w:r w:rsidR="005660B5" w:rsidRPr="00FA152B">
          <w:rPr>
            <w:rStyle w:val="Hyperlink"/>
          </w:rPr>
          <w:t>2.1. Features to be Tested</w:t>
        </w:r>
        <w:r w:rsidR="005660B5">
          <w:tab/>
        </w:r>
        <w:r w:rsidR="005660B5">
          <w:fldChar w:fldCharType="begin"/>
        </w:r>
        <w:r w:rsidR="005660B5">
          <w:instrText xml:space="preserve"> PAGEREF _Toc173241179 \h </w:instrText>
        </w:r>
        <w:r w:rsidR="005660B5">
          <w:fldChar w:fldCharType="separate"/>
        </w:r>
        <w:r w:rsidR="005660B5">
          <w:t>5</w:t>
        </w:r>
        <w:r w:rsidR="005660B5">
          <w:fldChar w:fldCharType="end"/>
        </w:r>
      </w:hyperlink>
    </w:p>
    <w:p w14:paraId="296413FE" w14:textId="30DC1558"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0" w:history="1">
        <w:r w:rsidR="005660B5" w:rsidRPr="00FA152B">
          <w:rPr>
            <w:rStyle w:val="Hyperlink"/>
          </w:rPr>
          <w:t>2.2. Features not to be Tested</w:t>
        </w:r>
        <w:r w:rsidR="005660B5">
          <w:tab/>
        </w:r>
        <w:r w:rsidR="005660B5">
          <w:fldChar w:fldCharType="begin"/>
        </w:r>
        <w:r w:rsidR="005660B5">
          <w:instrText xml:space="preserve"> PAGEREF _Toc173241180 \h </w:instrText>
        </w:r>
        <w:r w:rsidR="005660B5">
          <w:fldChar w:fldCharType="separate"/>
        </w:r>
        <w:r w:rsidR="005660B5">
          <w:t>5</w:t>
        </w:r>
        <w:r w:rsidR="005660B5">
          <w:fldChar w:fldCharType="end"/>
        </w:r>
      </w:hyperlink>
    </w:p>
    <w:p w14:paraId="7F5FBBD4" w14:textId="2283D3C7"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1" w:history="1">
        <w:r w:rsidR="005660B5" w:rsidRPr="00FA152B">
          <w:rPr>
            <w:rStyle w:val="Hyperlink"/>
          </w:rPr>
          <w:t>2.3. Approach</w:t>
        </w:r>
        <w:r w:rsidR="005660B5">
          <w:tab/>
        </w:r>
        <w:r w:rsidR="005660B5">
          <w:fldChar w:fldCharType="begin"/>
        </w:r>
        <w:r w:rsidR="005660B5">
          <w:instrText xml:space="preserve"> PAGEREF _Toc173241181 \h </w:instrText>
        </w:r>
        <w:r w:rsidR="005660B5">
          <w:fldChar w:fldCharType="separate"/>
        </w:r>
        <w:r w:rsidR="005660B5">
          <w:t>5</w:t>
        </w:r>
        <w:r w:rsidR="005660B5">
          <w:fldChar w:fldCharType="end"/>
        </w:r>
      </w:hyperlink>
    </w:p>
    <w:p w14:paraId="16B5BBF0" w14:textId="6F24A477"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2" w:history="1">
        <w:r w:rsidR="005660B5" w:rsidRPr="00FA152B">
          <w:rPr>
            <w:rStyle w:val="Hyperlink"/>
          </w:rPr>
          <w:t>2.4. Testing Tasks</w:t>
        </w:r>
        <w:r w:rsidR="005660B5">
          <w:tab/>
        </w:r>
        <w:r w:rsidR="005660B5">
          <w:fldChar w:fldCharType="begin"/>
        </w:r>
        <w:r w:rsidR="005660B5">
          <w:instrText xml:space="preserve"> PAGEREF _Toc173241182 \h </w:instrText>
        </w:r>
        <w:r w:rsidR="005660B5">
          <w:fldChar w:fldCharType="separate"/>
        </w:r>
        <w:r w:rsidR="005660B5">
          <w:t>5</w:t>
        </w:r>
        <w:r w:rsidR="005660B5">
          <w:fldChar w:fldCharType="end"/>
        </w:r>
      </w:hyperlink>
    </w:p>
    <w:p w14:paraId="54F7ACD8" w14:textId="1C041254"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3" w:history="1">
        <w:r w:rsidR="005660B5" w:rsidRPr="00FA152B">
          <w:rPr>
            <w:rStyle w:val="Hyperlink"/>
          </w:rPr>
          <w:t>2.5. Environment Needs</w:t>
        </w:r>
        <w:r w:rsidR="005660B5">
          <w:tab/>
        </w:r>
        <w:r w:rsidR="005660B5">
          <w:fldChar w:fldCharType="begin"/>
        </w:r>
        <w:r w:rsidR="005660B5">
          <w:instrText xml:space="preserve"> PAGEREF _Toc173241183 \h </w:instrText>
        </w:r>
        <w:r w:rsidR="005660B5">
          <w:fldChar w:fldCharType="separate"/>
        </w:r>
        <w:r w:rsidR="005660B5">
          <w:t>5</w:t>
        </w:r>
        <w:r w:rsidR="005660B5">
          <w:fldChar w:fldCharType="end"/>
        </w:r>
      </w:hyperlink>
    </w:p>
    <w:p w14:paraId="3CAEBF53" w14:textId="2A185C8B"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4" w:history="1">
        <w:r w:rsidR="005660B5" w:rsidRPr="00FA152B">
          <w:rPr>
            <w:rStyle w:val="Hyperlink"/>
          </w:rPr>
          <w:t>2.6. Test Case Identification</w:t>
        </w:r>
        <w:r w:rsidR="005660B5">
          <w:tab/>
        </w:r>
        <w:r w:rsidR="005660B5">
          <w:fldChar w:fldCharType="begin"/>
        </w:r>
        <w:r w:rsidR="005660B5">
          <w:instrText xml:space="preserve"> PAGEREF _Toc173241184 \h </w:instrText>
        </w:r>
        <w:r w:rsidR="005660B5">
          <w:fldChar w:fldCharType="separate"/>
        </w:r>
        <w:r w:rsidR="005660B5">
          <w:t>5</w:t>
        </w:r>
        <w:r w:rsidR="005660B5">
          <w:fldChar w:fldCharType="end"/>
        </w:r>
      </w:hyperlink>
    </w:p>
    <w:p w14:paraId="16EE995D" w14:textId="61B30785" w:rsidR="005660B5" w:rsidRDefault="00B66F54">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185" w:history="1">
        <w:r w:rsidR="005660B5" w:rsidRPr="00FA152B">
          <w:rPr>
            <w:rStyle w:val="Hyperlink"/>
          </w:rPr>
          <w:t>3. Test Cases</w:t>
        </w:r>
        <w:r w:rsidR="005660B5">
          <w:tab/>
        </w:r>
        <w:r w:rsidR="005660B5">
          <w:fldChar w:fldCharType="begin"/>
        </w:r>
        <w:r w:rsidR="005660B5">
          <w:instrText xml:space="preserve"> PAGEREF _Toc173241185 \h </w:instrText>
        </w:r>
        <w:r w:rsidR="005660B5">
          <w:fldChar w:fldCharType="separate"/>
        </w:r>
        <w:r w:rsidR="005660B5">
          <w:t>7</w:t>
        </w:r>
        <w:r w:rsidR="005660B5">
          <w:fldChar w:fldCharType="end"/>
        </w:r>
      </w:hyperlink>
    </w:p>
    <w:p w14:paraId="5A7E3FD4" w14:textId="025895E1" w:rsidR="005660B5" w:rsidRDefault="00B66F54">
      <w:pPr>
        <w:pStyle w:val="TOC2"/>
        <w:rPr>
          <w:rFonts w:asciiTheme="minorHAnsi" w:eastAsiaTheme="minorEastAsia" w:hAnsiTheme="minorHAnsi" w:cstheme="minorBidi"/>
          <w:kern w:val="2"/>
          <w:sz w:val="24"/>
          <w:szCs w:val="24"/>
          <w:lang w:val="pt-PT" w:eastAsia="pt-PT"/>
          <w14:ligatures w14:val="standardContextual"/>
        </w:rPr>
      </w:pPr>
      <w:hyperlink w:anchor="_Toc173241186" w:history="1">
        <w:r w:rsidR="005660B5" w:rsidRPr="00FA152B">
          <w:rPr>
            <w:rStyle w:val="Hyperlink"/>
          </w:rPr>
          <w:t>3.1. Usage Scneario &lt;1..&gt; - &lt;Module name&gt;</w:t>
        </w:r>
        <w:r w:rsidR="005660B5">
          <w:tab/>
        </w:r>
        <w:r w:rsidR="005660B5">
          <w:fldChar w:fldCharType="begin"/>
        </w:r>
        <w:r w:rsidR="005660B5">
          <w:instrText xml:space="preserve"> PAGEREF _Toc173241186 \h </w:instrText>
        </w:r>
        <w:r w:rsidR="005660B5">
          <w:fldChar w:fldCharType="separate"/>
        </w:r>
        <w:r w:rsidR="005660B5">
          <w:t>7</w:t>
        </w:r>
        <w:r w:rsidR="005660B5">
          <w:fldChar w:fldCharType="end"/>
        </w:r>
      </w:hyperlink>
    </w:p>
    <w:p w14:paraId="386386F3" w14:textId="0730FDAE" w:rsidR="005660B5" w:rsidRDefault="00B66F54">
      <w:pPr>
        <w:pStyle w:val="TOC3"/>
        <w:rPr>
          <w:rFonts w:asciiTheme="minorHAnsi" w:eastAsiaTheme="minorEastAsia" w:hAnsiTheme="minorHAnsi" w:cstheme="minorBidi"/>
          <w:kern w:val="2"/>
          <w:sz w:val="24"/>
          <w:szCs w:val="24"/>
          <w:lang w:val="pt-PT" w:eastAsia="pt-PT"/>
          <w14:ligatures w14:val="standardContextual"/>
        </w:rPr>
      </w:pPr>
      <w:hyperlink w:anchor="_Toc173241187" w:history="1">
        <w:r w:rsidR="005660B5" w:rsidRPr="00FA152B">
          <w:rPr>
            <w:rStyle w:val="Hyperlink"/>
            <w:lang w:val="en-US"/>
          </w:rPr>
          <w:t>3.1.1. &lt;Test ID&gt; - &lt;Test Title&gt;</w:t>
        </w:r>
        <w:r w:rsidR="005660B5">
          <w:tab/>
        </w:r>
        <w:r w:rsidR="005660B5">
          <w:fldChar w:fldCharType="begin"/>
        </w:r>
        <w:r w:rsidR="005660B5">
          <w:instrText xml:space="preserve"> PAGEREF _Toc173241187 \h </w:instrText>
        </w:r>
        <w:r w:rsidR="005660B5">
          <w:fldChar w:fldCharType="separate"/>
        </w:r>
        <w:r w:rsidR="005660B5">
          <w:t>7</w:t>
        </w:r>
        <w:r w:rsidR="005660B5">
          <w:fldChar w:fldCharType="end"/>
        </w:r>
      </w:hyperlink>
    </w:p>
    <w:p w14:paraId="5D3CF76F" w14:textId="6F65E287" w:rsidR="005660B5" w:rsidRDefault="00B66F54">
      <w:pPr>
        <w:pStyle w:val="TOC1"/>
        <w:tabs>
          <w:tab w:val="left" w:pos="1200"/>
        </w:tabs>
        <w:rPr>
          <w:rFonts w:asciiTheme="minorHAnsi" w:eastAsiaTheme="minorEastAsia" w:hAnsiTheme="minorHAnsi" w:cstheme="minorBidi"/>
          <w:caps w:val="0"/>
          <w:color w:val="auto"/>
          <w:kern w:val="2"/>
          <w:sz w:val="24"/>
          <w:szCs w:val="24"/>
          <w:lang w:val="pt-PT" w:eastAsia="pt-PT"/>
          <w14:ligatures w14:val="standardContextual"/>
        </w:rPr>
      </w:pPr>
      <w:hyperlink w:anchor="_Toc173241188" w:history="1">
        <w:r w:rsidR="005660B5" w:rsidRPr="00FA152B">
          <w:rPr>
            <w:rStyle w:val="Hyperlink"/>
          </w:rPr>
          <w:t>Annex A.</w:t>
        </w:r>
        <w:r w:rsidR="005660B5">
          <w:rPr>
            <w:rFonts w:asciiTheme="minorHAnsi" w:eastAsiaTheme="minorEastAsia" w:hAnsiTheme="minorHAnsi" w:cstheme="minorBidi"/>
            <w:caps w:val="0"/>
            <w:color w:val="auto"/>
            <w:kern w:val="2"/>
            <w:sz w:val="24"/>
            <w:szCs w:val="24"/>
            <w:lang w:val="pt-PT" w:eastAsia="pt-PT"/>
            <w14:ligatures w14:val="standardContextual"/>
          </w:rPr>
          <w:tab/>
        </w:r>
        <w:r w:rsidR="005660B5" w:rsidRPr="00FA152B">
          <w:rPr>
            <w:rStyle w:val="Hyperlink"/>
          </w:rPr>
          <w:t>Test Specification table format</w:t>
        </w:r>
        <w:r w:rsidR="005660B5">
          <w:tab/>
        </w:r>
        <w:r w:rsidR="005660B5">
          <w:fldChar w:fldCharType="begin"/>
        </w:r>
        <w:r w:rsidR="005660B5">
          <w:instrText xml:space="preserve"> PAGEREF _Toc173241188 \h </w:instrText>
        </w:r>
        <w:r w:rsidR="005660B5">
          <w:fldChar w:fldCharType="separate"/>
        </w:r>
        <w:r w:rsidR="005660B5">
          <w:t>9</w:t>
        </w:r>
        <w:r w:rsidR="005660B5">
          <w:fldChar w:fldCharType="end"/>
        </w:r>
      </w:hyperlink>
    </w:p>
    <w:p w14:paraId="554FD3A1" w14:textId="06ED5164" w:rsidR="000E4814" w:rsidRPr="000E4814" w:rsidRDefault="000E4814" w:rsidP="000E4814">
      <w:pPr>
        <w:pStyle w:val="Title"/>
      </w:pPr>
      <w:r w:rsidRPr="000E4814">
        <w:fldChar w:fldCharType="end"/>
      </w:r>
    </w:p>
    <w:p w14:paraId="7276A12D" w14:textId="77777777" w:rsidR="000E4814" w:rsidRPr="00AF4CB9" w:rsidRDefault="000E4814" w:rsidP="000E4814">
      <w:pPr>
        <w:pStyle w:val="Title"/>
        <w:rPr>
          <w:lang w:val="en-US"/>
        </w:rPr>
      </w:pPr>
      <w:r w:rsidRPr="00AF4CB9">
        <w:rPr>
          <w:lang w:val="en-US"/>
        </w:rPr>
        <w:t>Table of Tables</w:t>
      </w:r>
    </w:p>
    <w:p w14:paraId="2C7A656E" w14:textId="4FF130EF" w:rsidR="00585793" w:rsidRPr="000E4814" w:rsidRDefault="005660B5" w:rsidP="00585793">
      <w:pPr>
        <w:pStyle w:val="Title"/>
      </w:pPr>
      <w:fldSimple w:instr="TOC \h \z \c FIGURE \* MERGEFORMAT">
        <w:r w:rsidR="00585793">
          <w:rPr>
            <w:b/>
            <w:bCs/>
            <w:noProof/>
            <w:lang w:val="en-US"/>
          </w:rPr>
          <w:t>No table of TABLES entries found.</w:t>
        </w:r>
      </w:fldSimple>
      <w:r w:rsidR="00585793">
        <w:rPr>
          <w:b/>
          <w:bCs/>
          <w:noProof/>
          <w:lang w:val="en-US"/>
        </w:rPr>
        <w:br/>
      </w:r>
    </w:p>
    <w:p w14:paraId="731E87F5" w14:textId="77777777" w:rsidR="000E4814" w:rsidRPr="000E4814" w:rsidRDefault="000E4814" w:rsidP="000E4814">
      <w:pPr>
        <w:pStyle w:val="Title"/>
      </w:pPr>
      <w:r w:rsidRPr="000E4814">
        <w:t>Table of Figures</w:t>
      </w:r>
    </w:p>
    <w:p w14:paraId="7552AF52" w14:textId="77777777" w:rsidR="000E4814" w:rsidRPr="000E4814" w:rsidRDefault="005660B5" w:rsidP="000E4814">
      <w:pPr>
        <w:pStyle w:val="Title"/>
      </w:pPr>
      <w:fldSimple w:instr="TOC \h \z \c FIGURE \* MERGEFORMAT">
        <w:r w:rsidR="00252730">
          <w:rPr>
            <w:b/>
            <w:bCs/>
            <w:noProof/>
            <w:lang w:val="en-US"/>
          </w:rPr>
          <w:t>No table of figures entries found.</w:t>
        </w:r>
      </w:fldSimple>
    </w:p>
    <w:p w14:paraId="001CDD98" w14:textId="77777777" w:rsidR="000E4814" w:rsidRPr="000E4814" w:rsidRDefault="000E4814">
      <w:pPr>
        <w:rPr>
          <w:caps/>
          <w:color w:val="A50D12"/>
          <w:spacing w:val="0"/>
          <w:sz w:val="48"/>
          <w:szCs w:val="22"/>
        </w:rPr>
      </w:pPr>
      <w:r w:rsidRPr="000E4814">
        <w:br w:type="page"/>
      </w:r>
    </w:p>
    <w:p w14:paraId="6E6DCCFC" w14:textId="77777777" w:rsidR="000E4814" w:rsidRPr="000E4814" w:rsidRDefault="000E4814" w:rsidP="000E4814">
      <w:pPr>
        <w:pStyle w:val="Heading1"/>
      </w:pPr>
      <w:bookmarkStart w:id="2" w:name="_Ref6393516"/>
      <w:bookmarkStart w:id="3" w:name="_Toc173241171"/>
      <w:r w:rsidRPr="000E4814">
        <w:t>Introduction</w:t>
      </w:r>
      <w:bookmarkEnd w:id="2"/>
      <w:bookmarkEnd w:id="3"/>
    </w:p>
    <w:p w14:paraId="055DC54E" w14:textId="77777777" w:rsidR="000E4814" w:rsidRPr="000E4814" w:rsidRDefault="000E4814" w:rsidP="000E4814">
      <w:pPr>
        <w:pStyle w:val="Heading2"/>
        <w:keepNext w:val="0"/>
      </w:pPr>
      <w:bookmarkStart w:id="4" w:name="_Toc173241172"/>
      <w:r w:rsidRPr="000E4814">
        <w:t>Objective</w:t>
      </w:r>
      <w:bookmarkEnd w:id="4"/>
    </w:p>
    <w:p w14:paraId="7966F675" w14:textId="27590563" w:rsidR="000E4814" w:rsidRPr="000E4814" w:rsidRDefault="008F71FA" w:rsidP="000E4814">
      <w:pPr>
        <w:pStyle w:val="BodyText"/>
      </w:pPr>
      <w:r w:rsidRPr="008F71FA">
        <w:t>The objective of this Test Case Specification document is to define the detailed test cases that will be used to validate the functionality, performance, and reliability of the Spacecraft Thermal Control System. This document aims to ensure that all aspects of the system are thoroughly tested to meet the specified requirements and to identify any defects or issues that need to be addressed prior to deployment.</w:t>
      </w:r>
    </w:p>
    <w:p w14:paraId="7E09DE63" w14:textId="77777777" w:rsidR="000E4814" w:rsidRPr="000E4814" w:rsidRDefault="000E4814" w:rsidP="000E4814">
      <w:pPr>
        <w:pStyle w:val="Heading2"/>
        <w:keepNext w:val="0"/>
      </w:pPr>
      <w:bookmarkStart w:id="5" w:name="_Toc173241173"/>
      <w:r w:rsidRPr="000E4814">
        <w:t>Scope</w:t>
      </w:r>
      <w:bookmarkEnd w:id="5"/>
    </w:p>
    <w:p w14:paraId="5BA56DC8" w14:textId="6783AE5B" w:rsidR="000E4814" w:rsidRPr="000E4814" w:rsidRDefault="008F71FA" w:rsidP="000E4814">
      <w:pPr>
        <w:pStyle w:val="BodyText"/>
      </w:pPr>
      <w:r w:rsidRPr="008F71FA">
        <w:t xml:space="preserve">This document covers all test cases related to the Spacecraft Thermal Control System, including but not limited to functional tests, performance tests, integration tests, and user interface tests. The scope includes test cases for the Temperature Simulation Library, Thermal Control </w:t>
      </w:r>
      <w:r w:rsidR="00585793">
        <w:t>Function</w:t>
      </w:r>
      <w:r w:rsidRPr="008F71FA">
        <w:t xml:space="preserve">, </w:t>
      </w:r>
      <w:r w:rsidR="00585793">
        <w:t>User Visualization Interface</w:t>
      </w:r>
      <w:r w:rsidR="00585793" w:rsidRPr="008F71FA">
        <w:t xml:space="preserve"> </w:t>
      </w:r>
      <w:r w:rsidR="00585793">
        <w:t xml:space="preserve">and the </w:t>
      </w:r>
      <w:r w:rsidRPr="008F71FA">
        <w:t>system integration. It encompasses both automated and manual testing procedures.</w:t>
      </w:r>
    </w:p>
    <w:p w14:paraId="74716832" w14:textId="77777777" w:rsidR="000E4814" w:rsidRPr="000E4814" w:rsidRDefault="000E4814" w:rsidP="000E4814">
      <w:pPr>
        <w:pStyle w:val="Heading2"/>
        <w:keepNext w:val="0"/>
      </w:pPr>
      <w:bookmarkStart w:id="6" w:name="_Toc173241174"/>
      <w:r w:rsidRPr="000E4814">
        <w:t>Audience</w:t>
      </w:r>
      <w:bookmarkEnd w:id="6"/>
    </w:p>
    <w:p w14:paraId="06EDABA2" w14:textId="4176081A" w:rsidR="00043981" w:rsidRPr="002D1D54" w:rsidRDefault="00043981" w:rsidP="00043981">
      <w:pPr>
        <w:pStyle w:val="BodyText"/>
      </w:pPr>
      <w:r>
        <w:t>The intended audience of this document is the team of Summer Camp interns responsible for the validation of the Spacecraft Thermal Control System modules.</w:t>
      </w:r>
    </w:p>
    <w:p w14:paraId="2FF0ADBF" w14:textId="77777777" w:rsidR="000E4814" w:rsidRPr="000E4814" w:rsidRDefault="000E4814" w:rsidP="000E4814">
      <w:pPr>
        <w:pStyle w:val="Heading2"/>
        <w:keepNext w:val="0"/>
      </w:pPr>
      <w:bookmarkStart w:id="7" w:name="_Toc173241175"/>
      <w:r w:rsidRPr="000E4814">
        <w:t xml:space="preserve">Document </w:t>
      </w:r>
      <w:r w:rsidR="00380C6B">
        <w:t>S</w:t>
      </w:r>
      <w:r w:rsidRPr="000E4814">
        <w:t>tructure</w:t>
      </w:r>
      <w:bookmarkEnd w:id="7"/>
    </w:p>
    <w:p w14:paraId="4066DDE4" w14:textId="65BE4906" w:rsidR="000F3F69" w:rsidRDefault="000F3F69" w:rsidP="00911BC0">
      <w:pPr>
        <w:pStyle w:val="TableText"/>
        <w:rPr>
          <w:lang w:val="en-US"/>
        </w:rPr>
      </w:pPr>
      <w:r>
        <w:rPr>
          <w:lang w:val="en-US"/>
        </w:rPr>
        <w:t xml:space="preserve">The </w:t>
      </w:r>
      <w:r w:rsidRPr="000F3F69">
        <w:rPr>
          <w:lang w:val="en-US"/>
        </w:rPr>
        <w:t>Test Case Specification document is structured to provide a comprehensive framework for testing the Spacecraft Thermal Control System</w:t>
      </w:r>
      <w:r>
        <w:rPr>
          <w:lang w:val="en-US"/>
        </w:rPr>
        <w:t xml:space="preserve"> and is divided into the following sections:</w:t>
      </w:r>
    </w:p>
    <w:p w14:paraId="222C4438" w14:textId="77777777" w:rsidR="000F3F69" w:rsidRDefault="009C0641" w:rsidP="00911BC0">
      <w:pPr>
        <w:pStyle w:val="TableText"/>
        <w:numPr>
          <w:ilvl w:val="0"/>
          <w:numId w:val="33"/>
        </w:numPr>
        <w:rPr>
          <w:lang w:val="en-US"/>
        </w:rPr>
      </w:pPr>
      <w:r w:rsidRPr="000F3F69">
        <w:rPr>
          <w:lang w:val="en-US"/>
        </w:rPr>
        <w:t>Section 1 (Introduction): This section provides an overview of the document, including its objective, scope, intended audience, and structure. It also lists applicable and reference documents that are relevant to the testing process</w:t>
      </w:r>
      <w:r w:rsidR="000F3F69">
        <w:rPr>
          <w:lang w:val="en-US"/>
        </w:rPr>
        <w:t>.</w:t>
      </w:r>
    </w:p>
    <w:p w14:paraId="511CAC40" w14:textId="77777777" w:rsidR="000F3F69" w:rsidRDefault="009C0641" w:rsidP="00911BC0">
      <w:pPr>
        <w:pStyle w:val="TableText"/>
        <w:numPr>
          <w:ilvl w:val="0"/>
          <w:numId w:val="33"/>
        </w:numPr>
        <w:rPr>
          <w:lang w:val="en-US"/>
        </w:rPr>
      </w:pPr>
      <w:r w:rsidRPr="000F3F69">
        <w:rPr>
          <w:lang w:val="en-US"/>
        </w:rPr>
        <w:t>Section 2 (Test Plan): This section outlines the test plan for the Spacecraft Thermal Control System. It includes detailed descriptions of the features to be tested, features not to be tested, the testing approach, specific testing tasks, and the environmental needs required for testing.</w:t>
      </w:r>
    </w:p>
    <w:p w14:paraId="04FBCD35" w14:textId="2D036CB7" w:rsidR="000E4814" w:rsidRPr="0032711A" w:rsidRDefault="009C0641" w:rsidP="000E4814">
      <w:pPr>
        <w:pStyle w:val="TableText"/>
        <w:numPr>
          <w:ilvl w:val="0"/>
          <w:numId w:val="33"/>
        </w:numPr>
        <w:rPr>
          <w:lang w:val="en-US"/>
        </w:rPr>
      </w:pPr>
      <w:r w:rsidRPr="000F3F69">
        <w:rPr>
          <w:lang w:val="en-US"/>
        </w:rPr>
        <w:t>Section 3 (Test Cases): This section contains detailed test cases for various usage scenarios, starting with the Thermal Simulator Library. Each test case includes the necessary steps to validate the functionality and performance of different components of the system.</w:t>
      </w:r>
    </w:p>
    <w:p w14:paraId="4AFC1BDB" w14:textId="49CD1EAD" w:rsidR="000E4814" w:rsidRPr="000E4814" w:rsidRDefault="000E4814" w:rsidP="000E4814">
      <w:pPr>
        <w:pStyle w:val="Heading2"/>
        <w:keepNext w:val="0"/>
      </w:pPr>
      <w:bookmarkStart w:id="8" w:name="_Toc173241176"/>
      <w:r w:rsidRPr="000E4814">
        <w:t xml:space="preserve">Applicable </w:t>
      </w:r>
      <w:r w:rsidR="00380C6B">
        <w:t>D</w:t>
      </w:r>
      <w:r w:rsidRPr="000E4814">
        <w:t>ocuments</w:t>
      </w:r>
      <w:bookmarkEnd w:id="8"/>
    </w:p>
    <w:p w14:paraId="38FDC5AE" w14:textId="0B917D19" w:rsidR="002032A2" w:rsidRPr="002032A2" w:rsidRDefault="00043981" w:rsidP="002032A2">
      <w:pPr>
        <w:pStyle w:val="BodyText"/>
      </w:pPr>
      <w:r w:rsidRPr="00D12933">
        <w:t>There are no a</w:t>
      </w:r>
      <w:r>
        <w:t>pplicable documents for this document.</w:t>
      </w:r>
    </w:p>
    <w:p w14:paraId="7A957009" w14:textId="77777777" w:rsidR="000E4814" w:rsidRPr="000E4814" w:rsidRDefault="000E4814" w:rsidP="000E4814">
      <w:pPr>
        <w:pStyle w:val="Heading2"/>
        <w:keepNext w:val="0"/>
      </w:pPr>
      <w:bookmarkStart w:id="9" w:name="_Toc173241177"/>
      <w:r w:rsidRPr="000E4814">
        <w:t>Reference Documents</w:t>
      </w:r>
      <w:bookmarkEnd w:id="9"/>
    </w:p>
    <w:p w14:paraId="49942F01" w14:textId="615ED7C5" w:rsidR="000E4814" w:rsidRPr="00043981" w:rsidRDefault="00043981" w:rsidP="00043981">
      <w:pPr>
        <w:pStyle w:val="BodyText"/>
      </w:pPr>
      <w:r w:rsidRPr="00D12933">
        <w:t xml:space="preserve">There are no </w:t>
      </w:r>
      <w:r>
        <w:t>reference documents for this document.</w:t>
      </w:r>
      <w:r w:rsidR="000E4814" w:rsidRPr="000E4814">
        <w:br w:type="page"/>
      </w:r>
    </w:p>
    <w:p w14:paraId="54DC1021" w14:textId="77777777" w:rsidR="000E4814" w:rsidRPr="000E4814" w:rsidRDefault="000E4814" w:rsidP="000E4814">
      <w:pPr>
        <w:pStyle w:val="Heading1"/>
      </w:pPr>
      <w:bookmarkStart w:id="10" w:name="_Toc173241178"/>
      <w:r w:rsidRPr="000E4814">
        <w:t>Test Plan</w:t>
      </w:r>
      <w:bookmarkEnd w:id="10"/>
    </w:p>
    <w:p w14:paraId="1F520F30" w14:textId="77777777" w:rsidR="000E4814" w:rsidRPr="000E4814" w:rsidRDefault="000E4814" w:rsidP="000E4814">
      <w:pPr>
        <w:pStyle w:val="Heading2"/>
        <w:keepNext w:val="0"/>
      </w:pPr>
      <w:bookmarkStart w:id="11" w:name="_Toc173241179"/>
      <w:r w:rsidRPr="000E4814">
        <w:t xml:space="preserve">Features to be </w:t>
      </w:r>
      <w:r w:rsidR="00380C6B">
        <w:t>T</w:t>
      </w:r>
      <w:r w:rsidRPr="000E4814">
        <w:t>ested</w:t>
      </w:r>
      <w:bookmarkEnd w:id="11"/>
    </w:p>
    <w:p w14:paraId="2A1D634E" w14:textId="77777777" w:rsidR="000E4814" w:rsidRPr="000E4814" w:rsidRDefault="000E4814" w:rsidP="000E4814">
      <w:pPr>
        <w:pStyle w:val="BodyText"/>
      </w:pPr>
      <w:r w:rsidRPr="000E4814">
        <w:t>Identify all software features and combinations of software features to be tested.</w:t>
      </w:r>
    </w:p>
    <w:p w14:paraId="44776A06" w14:textId="77777777" w:rsidR="000E4814" w:rsidRPr="000E4814" w:rsidRDefault="000E4814" w:rsidP="000E4814">
      <w:pPr>
        <w:pStyle w:val="Heading2"/>
        <w:keepNext w:val="0"/>
      </w:pPr>
      <w:bookmarkStart w:id="12" w:name="_Toc173241180"/>
      <w:r w:rsidRPr="000E4814">
        <w:t xml:space="preserve">Features not to be </w:t>
      </w:r>
      <w:r w:rsidR="00380C6B">
        <w:t>T</w:t>
      </w:r>
      <w:r w:rsidRPr="000E4814">
        <w:t>ested</w:t>
      </w:r>
      <w:bookmarkEnd w:id="12"/>
    </w:p>
    <w:p w14:paraId="342B34FB" w14:textId="77777777" w:rsidR="000E4814" w:rsidRPr="000E4814" w:rsidRDefault="000E4814" w:rsidP="000E4814">
      <w:pPr>
        <w:pStyle w:val="BodyText"/>
      </w:pPr>
      <w:r w:rsidRPr="000E4814">
        <w:t>Identify all features and significant combinations of features that will not be tested and the reasons.</w:t>
      </w:r>
    </w:p>
    <w:p w14:paraId="789C61FD" w14:textId="77777777" w:rsidR="000E4814" w:rsidRPr="000E4814" w:rsidRDefault="000E4814" w:rsidP="000E4814">
      <w:pPr>
        <w:pStyle w:val="Heading2"/>
        <w:keepNext w:val="0"/>
      </w:pPr>
      <w:bookmarkStart w:id="13" w:name="_Toc173241181"/>
      <w:r w:rsidRPr="000E4814">
        <w:t>Approach</w:t>
      </w:r>
      <w:bookmarkEnd w:id="13"/>
    </w:p>
    <w:p w14:paraId="22681AD4" w14:textId="77777777" w:rsidR="000E4814" w:rsidRPr="000E4814" w:rsidRDefault="000E4814" w:rsidP="000E4814">
      <w:pPr>
        <w:pStyle w:val="BodyText"/>
      </w:pPr>
      <w:r w:rsidRPr="000E4814">
        <w:t>Describe the overall approach to testing. For each major group of features or combination of features, specify the approach that will ensure that these feature groups are adequately tested. Specify the major activities, techniques, and tools that are used to test the designated groups of features.</w:t>
      </w:r>
    </w:p>
    <w:p w14:paraId="0ED9EA7F" w14:textId="77777777" w:rsidR="000E4814" w:rsidRPr="000E4814" w:rsidRDefault="000E4814" w:rsidP="000E4814">
      <w:pPr>
        <w:pStyle w:val="BodyText"/>
      </w:pPr>
      <w:r w:rsidRPr="000E4814">
        <w:t>The approach should be described in sufficient detail to permit identification of the major testing tasks and estimation of the time required to do each one.</w:t>
      </w:r>
    </w:p>
    <w:p w14:paraId="5905B572" w14:textId="77777777" w:rsidR="000E4814" w:rsidRPr="000E4814" w:rsidRDefault="000E4814" w:rsidP="000E4814">
      <w:pPr>
        <w:pStyle w:val="BodyText"/>
      </w:pPr>
      <w:r w:rsidRPr="000E4814">
        <w:t>Specify the minimum degree of comprehensiveness desired. Identify the techniques that will be used to judge the comprehensiveness of the testing effort (e.g. determining which statements have been executed at least once). Specify any additional completion criteria (e.g. error frequency). The techniques to be used to trace requirements should be specified.</w:t>
      </w:r>
    </w:p>
    <w:p w14:paraId="4B0EAFCE" w14:textId="77777777" w:rsidR="000E4814" w:rsidRPr="000E4814" w:rsidRDefault="000E4814" w:rsidP="000E4814">
      <w:pPr>
        <w:pStyle w:val="BodyText"/>
      </w:pPr>
      <w:r w:rsidRPr="000E4814">
        <w:t>Identify significant constraints on testing such as test item availability, testing resource availability, and deadlines.</w:t>
      </w:r>
    </w:p>
    <w:p w14:paraId="1A7A9D5F" w14:textId="77777777" w:rsidR="000E4814" w:rsidRPr="000E4814" w:rsidRDefault="000E4814" w:rsidP="000E4814">
      <w:pPr>
        <w:pStyle w:val="Heading2"/>
        <w:keepNext w:val="0"/>
      </w:pPr>
      <w:bookmarkStart w:id="14" w:name="_Toc173241182"/>
      <w:r w:rsidRPr="000E4814">
        <w:t xml:space="preserve">Testing </w:t>
      </w:r>
      <w:r w:rsidR="00380C6B">
        <w:t>T</w:t>
      </w:r>
      <w:r w:rsidRPr="000E4814">
        <w:t>asks</w:t>
      </w:r>
      <w:bookmarkEnd w:id="14"/>
    </w:p>
    <w:p w14:paraId="6CF40A98" w14:textId="77777777" w:rsidR="000E4814" w:rsidRPr="000E4814" w:rsidRDefault="000E4814" w:rsidP="000E4814">
      <w:pPr>
        <w:pStyle w:val="BodyText"/>
      </w:pPr>
      <w:r w:rsidRPr="000E4814">
        <w:t>Identify the set of tasks necessary to prepare for and perform testing. Identify all intertask dependencies and any special skills required.</w:t>
      </w:r>
    </w:p>
    <w:p w14:paraId="69475530" w14:textId="77777777" w:rsidR="000E4814" w:rsidRPr="000E4814" w:rsidRDefault="000E4814" w:rsidP="000E4814">
      <w:pPr>
        <w:pStyle w:val="Heading2"/>
        <w:keepNext w:val="0"/>
      </w:pPr>
      <w:bookmarkStart w:id="15" w:name="_Toc173241183"/>
      <w:r w:rsidRPr="000E4814">
        <w:t xml:space="preserve">Environment </w:t>
      </w:r>
      <w:r w:rsidR="00380C6B">
        <w:t>N</w:t>
      </w:r>
      <w:r w:rsidRPr="000E4814">
        <w:t>eeds</w:t>
      </w:r>
      <w:bookmarkEnd w:id="15"/>
    </w:p>
    <w:p w14:paraId="709C08E6" w14:textId="77777777" w:rsidR="000E4814" w:rsidRPr="000E4814" w:rsidRDefault="000E4814" w:rsidP="000E4814">
      <w:pPr>
        <w:pStyle w:val="BodyText"/>
      </w:pPr>
      <w:r w:rsidRPr="000E4814">
        <w:t>Specify both the necessary and desired properties of the test environment. This specification should contain the physical characteristics of the facilities including the hardware, the communication and system software, the mode of usage (e.g. stand-alone), and any other software or supplies needed to support the test. Also specify the level of security that must be provided for the test facilities, system software, and proprietary components such as software, data, and hardware.</w:t>
      </w:r>
    </w:p>
    <w:p w14:paraId="2D0E4010" w14:textId="14E60C84" w:rsidR="000E4814" w:rsidRDefault="000D73C5" w:rsidP="000D73C5">
      <w:pPr>
        <w:pStyle w:val="Heading2"/>
      </w:pPr>
      <w:bookmarkStart w:id="16" w:name="_Ref172834681"/>
      <w:bookmarkStart w:id="17" w:name="_Toc173241184"/>
      <w:r>
        <w:t>Test Case Identification</w:t>
      </w:r>
      <w:bookmarkEnd w:id="16"/>
      <w:bookmarkEnd w:id="17"/>
    </w:p>
    <w:p w14:paraId="674E2BE1" w14:textId="28F2E6CE" w:rsidR="000D73C5" w:rsidRDefault="000D73C5" w:rsidP="000D73C5">
      <w:pPr>
        <w:pStyle w:val="BodyText"/>
        <w:rPr>
          <w:lang w:eastAsia="en-US"/>
        </w:rPr>
      </w:pPr>
      <w:r>
        <w:rPr>
          <w:lang w:eastAsia="en-US"/>
        </w:rPr>
        <w:t xml:space="preserve">Each test case within this specification is uniquely identified using a structured ID format to ensure clarity and consistency. The test case IDs follow the format </w:t>
      </w:r>
      <w:r w:rsidRPr="000D73C5">
        <w:rPr>
          <w:b/>
          <w:bCs/>
          <w:lang w:eastAsia="en-US"/>
        </w:rPr>
        <w:t>TC-&lt;MODULE ACRONYM&gt;-&lt;XXXX&gt;</w:t>
      </w:r>
      <w:r>
        <w:rPr>
          <w:lang w:eastAsia="en-US"/>
        </w:rPr>
        <w:t>, where:</w:t>
      </w:r>
    </w:p>
    <w:p w14:paraId="3CF63ED0" w14:textId="5048B038" w:rsidR="000D73C5" w:rsidRDefault="000D73C5" w:rsidP="000D73C5">
      <w:pPr>
        <w:pStyle w:val="BodyText"/>
        <w:numPr>
          <w:ilvl w:val="0"/>
          <w:numId w:val="34"/>
        </w:numPr>
        <w:rPr>
          <w:lang w:eastAsia="en-US"/>
        </w:rPr>
      </w:pPr>
      <w:r>
        <w:rPr>
          <w:lang w:eastAsia="en-US"/>
        </w:rPr>
        <w:t>TC: Stands for "Test Case" indicating the nature of the document.</w:t>
      </w:r>
    </w:p>
    <w:p w14:paraId="4DD496DD" w14:textId="2AC82561" w:rsidR="000D73C5" w:rsidRDefault="000D73C5" w:rsidP="000D73C5">
      <w:pPr>
        <w:pStyle w:val="BodyText"/>
        <w:numPr>
          <w:ilvl w:val="0"/>
          <w:numId w:val="34"/>
        </w:numPr>
        <w:rPr>
          <w:lang w:eastAsia="en-US"/>
        </w:rPr>
      </w:pPr>
      <w:r>
        <w:rPr>
          <w:lang w:eastAsia="en-US"/>
        </w:rPr>
        <w:t>&lt;MODULE ACRONYM&gt;: Represents a short, descriptive acronym of the module or component being tested</w:t>
      </w:r>
    </w:p>
    <w:p w14:paraId="75AD08AA" w14:textId="2D2544B8" w:rsidR="000D73C5" w:rsidRDefault="000D73C5" w:rsidP="000D73C5">
      <w:pPr>
        <w:pStyle w:val="BodyText"/>
        <w:numPr>
          <w:ilvl w:val="1"/>
          <w:numId w:val="34"/>
        </w:numPr>
        <w:rPr>
          <w:lang w:eastAsia="en-US"/>
        </w:rPr>
      </w:pPr>
      <w:r>
        <w:rPr>
          <w:lang w:eastAsia="en-US"/>
        </w:rPr>
        <w:t>TSL – Thermal Simulator Library</w:t>
      </w:r>
    </w:p>
    <w:p w14:paraId="607749A3" w14:textId="67BD060F" w:rsidR="000D73C5" w:rsidRDefault="000D73C5" w:rsidP="000D73C5">
      <w:pPr>
        <w:pStyle w:val="BodyText"/>
        <w:numPr>
          <w:ilvl w:val="1"/>
          <w:numId w:val="34"/>
        </w:numPr>
        <w:rPr>
          <w:lang w:eastAsia="en-US"/>
        </w:rPr>
      </w:pPr>
      <w:r>
        <w:rPr>
          <w:lang w:eastAsia="en-US"/>
        </w:rPr>
        <w:t>TCF – Thermal Control Function</w:t>
      </w:r>
    </w:p>
    <w:p w14:paraId="29133FB2" w14:textId="15F76E21" w:rsidR="000D73C5" w:rsidRDefault="000D73C5" w:rsidP="000D73C5">
      <w:pPr>
        <w:pStyle w:val="BodyText"/>
        <w:numPr>
          <w:ilvl w:val="1"/>
          <w:numId w:val="34"/>
        </w:numPr>
        <w:rPr>
          <w:lang w:eastAsia="en-US"/>
        </w:rPr>
      </w:pPr>
      <w:r>
        <w:rPr>
          <w:lang w:eastAsia="en-US"/>
        </w:rPr>
        <w:t>VUI – Visualization User Interface</w:t>
      </w:r>
    </w:p>
    <w:p w14:paraId="608FD98A" w14:textId="4CD27FAF" w:rsidR="000D73C5" w:rsidRPr="000D73C5" w:rsidRDefault="000D73C5" w:rsidP="000D73C5">
      <w:pPr>
        <w:pStyle w:val="BodyText"/>
        <w:numPr>
          <w:ilvl w:val="0"/>
          <w:numId w:val="34"/>
        </w:numPr>
        <w:rPr>
          <w:lang w:eastAsia="en-US"/>
        </w:rPr>
      </w:pPr>
      <w:r>
        <w:rPr>
          <w:lang w:eastAsia="en-US"/>
        </w:rPr>
        <w:t>&lt;XXXX&gt;: A unique numerical identifier for each test case within the module, starting from 00</w:t>
      </w:r>
      <w:r w:rsidR="00B22F83">
        <w:rPr>
          <w:lang w:eastAsia="en-US"/>
        </w:rPr>
        <w:t>10</w:t>
      </w:r>
      <w:r>
        <w:rPr>
          <w:lang w:eastAsia="en-US"/>
        </w:rPr>
        <w:t xml:space="preserve"> and increasing in increments of 10 (e.g., 00</w:t>
      </w:r>
      <w:r w:rsidR="00B22F83">
        <w:rPr>
          <w:lang w:eastAsia="en-US"/>
        </w:rPr>
        <w:t>10</w:t>
      </w:r>
      <w:r>
        <w:rPr>
          <w:lang w:eastAsia="en-US"/>
        </w:rPr>
        <w:t>, 00</w:t>
      </w:r>
      <w:r w:rsidR="00B22F83">
        <w:rPr>
          <w:lang w:eastAsia="en-US"/>
        </w:rPr>
        <w:t>2</w:t>
      </w:r>
      <w:r>
        <w:rPr>
          <w:lang w:eastAsia="en-US"/>
        </w:rPr>
        <w:t>0, 00</w:t>
      </w:r>
      <w:r w:rsidR="00B22F83">
        <w:rPr>
          <w:lang w:eastAsia="en-US"/>
        </w:rPr>
        <w:t>3</w:t>
      </w:r>
      <w:r>
        <w:rPr>
          <w:lang w:eastAsia="en-US"/>
        </w:rPr>
        <w:t>0). This numbering scheme allows for easy identification and referencing of test cases, as well as the insertion of additional test cases in future updates without requiring a renumbering of existing ones.</w:t>
      </w:r>
    </w:p>
    <w:p w14:paraId="0259D20C" w14:textId="77777777" w:rsidR="000D73C5" w:rsidRDefault="000D73C5" w:rsidP="21CBAA31">
      <w:pPr>
        <w:pStyle w:val="Heading1"/>
        <w:numPr>
          <w:ilvl w:val="0"/>
          <w:numId w:val="0"/>
        </w:numPr>
        <w:ind w:left="432"/>
        <w:sectPr w:rsidR="000D73C5" w:rsidSect="008B323C">
          <w:headerReference w:type="default" r:id="rId17"/>
          <w:footerReference w:type="default" r:id="rId18"/>
          <w:pgSz w:w="11907" w:h="16840" w:code="9"/>
          <w:pgMar w:top="1985" w:right="992" w:bottom="1134" w:left="992" w:header="567" w:footer="284" w:gutter="0"/>
          <w:cols w:space="720"/>
          <w:docGrid w:linePitch="272"/>
        </w:sectPr>
      </w:pPr>
    </w:p>
    <w:p w14:paraId="03D705C5" w14:textId="718CC173" w:rsidR="000E4814" w:rsidRPr="000E4814" w:rsidRDefault="000E4814" w:rsidP="000E4814">
      <w:pPr>
        <w:pStyle w:val="Heading1"/>
      </w:pPr>
      <w:bookmarkStart w:id="18" w:name="_Toc173241185"/>
      <w:r w:rsidRPr="000E4814">
        <w:t xml:space="preserve">Test </w:t>
      </w:r>
      <w:r w:rsidR="00073A61">
        <w:t>C</w:t>
      </w:r>
      <w:r w:rsidRPr="000E4814">
        <w:t>ases</w:t>
      </w:r>
      <w:bookmarkEnd w:id="18"/>
    </w:p>
    <w:p w14:paraId="45932AA9" w14:textId="4148C7B7" w:rsidR="008F71FA" w:rsidRDefault="00D33CD6" w:rsidP="00073A61">
      <w:pPr>
        <w:pStyle w:val="Heading2"/>
      </w:pPr>
      <w:bookmarkStart w:id="19" w:name="_Toc173241186"/>
      <w:r>
        <w:t>Usage</w:t>
      </w:r>
      <w:r w:rsidR="00073A61">
        <w:t xml:space="preserve"> Sce</w:t>
      </w:r>
      <w:r w:rsidR="1D6D508A">
        <w:t>N</w:t>
      </w:r>
      <w:r w:rsidR="00073A61">
        <w:t xml:space="preserve">ario </w:t>
      </w:r>
      <w:r>
        <w:t>1</w:t>
      </w:r>
      <w:r w:rsidR="5F80D718">
        <w:t xml:space="preserve"> – Thermal Simulation Library</w:t>
      </w:r>
      <w:bookmarkEnd w:id="19"/>
    </w:p>
    <w:p w14:paraId="54702D13" w14:textId="28935300" w:rsidR="00734079" w:rsidRDefault="00875D5E" w:rsidP="7EAD0820">
      <w:pPr>
        <w:pStyle w:val="Heading3"/>
      </w:pPr>
      <w:bookmarkStart w:id="20" w:name="_Toc173241187"/>
      <w:r w:rsidRPr="60F4ED9F">
        <w:t xml:space="preserve"> </w:t>
      </w:r>
      <w:r w:rsidR="33014E25" w:rsidRPr="60F4ED9F">
        <w:t>TC-</w:t>
      </w:r>
      <w:r w:rsidR="33014E25">
        <w:t>T</w:t>
      </w:r>
      <w:r w:rsidR="3EC23DA8">
        <w:t>S</w:t>
      </w:r>
      <w:r w:rsidR="33014E25">
        <w:t>L</w:t>
      </w:r>
      <w:r w:rsidR="33014E25" w:rsidRPr="60F4ED9F">
        <w:t>-0010</w:t>
      </w:r>
      <w:r w:rsidR="3FA32284" w:rsidRPr="60F4ED9F">
        <w:t xml:space="preserve"> – Environment Initialization</w:t>
      </w:r>
      <w:bookmarkEnd w:id="20"/>
    </w:p>
    <w:p w14:paraId="7A33C2A4" w14:textId="57F941E3" w:rsidR="00734079" w:rsidRDefault="00734079" w:rsidP="00734079"/>
    <w:tbl>
      <w:tblPr>
        <w:tblStyle w:val="CSWTableWithHorizontalTotals"/>
        <w:tblW w:w="99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3107"/>
        <w:gridCol w:w="1781"/>
        <w:gridCol w:w="1389"/>
        <w:gridCol w:w="1373"/>
      </w:tblGrid>
      <w:tr w:rsidR="00734079" w14:paraId="34B834EB" w14:textId="77777777" w:rsidTr="0065468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FBED92C" w14:textId="77777777" w:rsidR="00734079" w:rsidRDefault="00734079">
            <w:pPr>
              <w:pStyle w:val="TableText"/>
              <w:jc w:val="right"/>
              <w:rPr>
                <w:b/>
                <w:bCs/>
                <w:color w:val="FFFFFF" w:themeColor="background1"/>
              </w:rPr>
            </w:pPr>
            <w:r w:rsidRPr="497867A2">
              <w:rPr>
                <w:b/>
                <w:bCs/>
                <w:color w:val="FFFFFF" w:themeColor="background1"/>
              </w:rPr>
              <w:t>Test Case ID</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5030CE4" w14:textId="0C70601A" w:rsidR="00734079" w:rsidRDefault="0073407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i/>
                <w:color w:val="FFFFFF" w:themeColor="background1"/>
              </w:rPr>
            </w:pPr>
            <w:r>
              <w:rPr>
                <w:rFonts w:eastAsia="Arial" w:cs="Arial"/>
                <w:b/>
                <w:i/>
                <w:color w:val="FFFFFF" w:themeColor="background1"/>
              </w:rPr>
              <w:t>TC-</w:t>
            </w:r>
            <w:r w:rsidRPr="3E31BA37">
              <w:rPr>
                <w:rFonts w:eastAsia="Arial" w:cs="Arial"/>
                <w:b/>
                <w:bCs/>
                <w:i/>
                <w:iCs/>
                <w:color w:val="FFFFFF" w:themeColor="background1"/>
              </w:rPr>
              <w:t>T</w:t>
            </w:r>
            <w:r w:rsidR="33EF80D7" w:rsidRPr="3E31BA37">
              <w:rPr>
                <w:rFonts w:eastAsia="Arial" w:cs="Arial"/>
                <w:b/>
                <w:bCs/>
                <w:i/>
                <w:iCs/>
                <w:color w:val="FFFFFF" w:themeColor="background1"/>
              </w:rPr>
              <w:t>S</w:t>
            </w:r>
            <w:r w:rsidRPr="3E31BA37">
              <w:rPr>
                <w:rFonts w:eastAsia="Arial" w:cs="Arial"/>
                <w:b/>
                <w:bCs/>
                <w:i/>
                <w:iCs/>
                <w:color w:val="FFFFFF" w:themeColor="background1"/>
              </w:rPr>
              <w:t>L</w:t>
            </w:r>
            <w:r w:rsidR="446583B0" w:rsidRPr="3919804F">
              <w:rPr>
                <w:rFonts w:eastAsia="Arial" w:cs="Arial"/>
                <w:b/>
                <w:bCs/>
                <w:i/>
                <w:iCs/>
                <w:color w:val="FFFFFF" w:themeColor="background1"/>
              </w:rPr>
              <w:t>-</w:t>
            </w:r>
            <w:r w:rsidR="446583B0" w:rsidRPr="7EAD0820">
              <w:rPr>
                <w:rFonts w:eastAsia="Arial" w:cs="Arial"/>
                <w:b/>
                <w:bCs/>
                <w:i/>
                <w:iCs/>
                <w:color w:val="FFFFFF" w:themeColor="background1"/>
              </w:rPr>
              <w:t>00</w:t>
            </w:r>
            <w:r w:rsidR="2ACAD6EF" w:rsidRPr="7EAD0820">
              <w:rPr>
                <w:rFonts w:eastAsia="Arial" w:cs="Arial"/>
                <w:b/>
                <w:bCs/>
                <w:i/>
                <w:iCs/>
                <w:color w:val="FFFFFF" w:themeColor="background1"/>
              </w:rPr>
              <w:t>10</w:t>
            </w:r>
          </w:p>
        </w:tc>
      </w:tr>
      <w:tr w:rsidR="00734079" w14:paraId="5F9C471C"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74D341" w14:textId="77777777" w:rsidR="00734079" w:rsidRDefault="00734079">
            <w:pPr>
              <w:pStyle w:val="TableText"/>
              <w:jc w:val="right"/>
              <w:rPr>
                <w:b/>
                <w:bCs/>
                <w:color w:val="FFFFFF" w:themeColor="background1"/>
              </w:rPr>
            </w:pPr>
            <w:r w:rsidRPr="497867A2">
              <w:rPr>
                <w:b/>
                <w:bCs/>
                <w:color w:val="FFFFFF" w:themeColor="background1"/>
              </w:rPr>
              <w:t>Verification Method</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93864FB" w14:textId="5C52C4BF" w:rsidR="00734079" w:rsidRDefault="4A58E866">
            <w:pPr>
              <w:pStyle w:val="TableText"/>
              <w:ind w:left="0"/>
              <w:cnfStyle w:val="000000100000" w:firstRow="0" w:lastRow="0" w:firstColumn="0" w:lastColumn="0" w:oddVBand="0" w:evenVBand="0" w:oddHBand="1" w:evenHBand="0" w:firstRowFirstColumn="0" w:firstRowLastColumn="0" w:lastRowFirstColumn="0" w:lastRowLastColumn="0"/>
            </w:pPr>
            <w:r>
              <w:t>Inspection</w:t>
            </w:r>
          </w:p>
        </w:tc>
      </w:tr>
      <w:tr w:rsidR="00734079" w14:paraId="0AF83896"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84935F" w14:textId="77777777" w:rsidR="00734079" w:rsidRDefault="00734079">
            <w:pPr>
              <w:pStyle w:val="TableText"/>
              <w:jc w:val="right"/>
              <w:rPr>
                <w:b/>
                <w:bCs/>
                <w:color w:val="FFFFFF" w:themeColor="background1"/>
              </w:rPr>
            </w:pPr>
            <w:r w:rsidRPr="497867A2">
              <w:rPr>
                <w:b/>
                <w:bCs/>
                <w:color w:val="FFFFFF" w:themeColor="background1"/>
              </w:rPr>
              <w:t>Objective</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5A2934A" w14:textId="7DC15176" w:rsidR="00734079" w:rsidRDefault="00734079">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Ensure that the</w:t>
            </w:r>
            <w:r w:rsidR="1D0C7E81">
              <w:t xml:space="preserve"> </w:t>
            </w:r>
            <w:r>
              <w:t xml:space="preserve">temperature </w:t>
            </w:r>
            <w:r w:rsidR="5BBA7656">
              <w:t xml:space="preserve">of </w:t>
            </w:r>
            <w:r w:rsidR="41225FFE">
              <w:t xml:space="preserve">every </w:t>
            </w:r>
            <w:r w:rsidR="5BBA7656">
              <w:t>thermistor</w:t>
            </w:r>
            <w:r>
              <w:t xml:space="preserve">, the status of every heater and the </w:t>
            </w:r>
            <w:r w:rsidR="6975A2D7">
              <w:t>environmental status are initialized correctly</w:t>
            </w:r>
            <w:r>
              <w:t>.</w:t>
            </w:r>
          </w:p>
        </w:tc>
      </w:tr>
      <w:tr w:rsidR="00734079" w14:paraId="6BD1E8F8"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4B0867" w14:textId="77777777" w:rsidR="00734079" w:rsidRDefault="00734079">
            <w:pPr>
              <w:pStyle w:val="TableText"/>
              <w:jc w:val="right"/>
              <w:rPr>
                <w:b/>
                <w:bCs/>
                <w:color w:val="FFFFFF" w:themeColor="background1"/>
              </w:rPr>
            </w:pPr>
            <w:r w:rsidRPr="497867A2">
              <w:rPr>
                <w:b/>
                <w:bCs/>
                <w:color w:val="FFFFFF" w:themeColor="background1"/>
              </w:rPr>
              <w:t>Procedure Description</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D796D7" w14:textId="51069821" w:rsidR="00734079" w:rsidRDefault="41A1DD13"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Ensure the TSL_init function is called at the start of the execution and initializes the simulation period to NORMAL. Ensure that the thermistors and heaters are initi</w:t>
            </w:r>
            <w:r w:rsidR="0367BB43" w:rsidRPr="5E809739">
              <w:rPr>
                <w:i/>
                <w:iCs/>
              </w:rPr>
              <w:t>alized correctly.</w:t>
            </w:r>
          </w:p>
        </w:tc>
      </w:tr>
      <w:tr w:rsidR="00734079" w14:paraId="3F5EF001"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6D07A2" w14:textId="77777777" w:rsidR="00734079" w:rsidRDefault="00734079">
            <w:pPr>
              <w:pStyle w:val="TableText"/>
              <w:jc w:val="right"/>
              <w:rPr>
                <w:b/>
                <w:bCs/>
                <w:color w:val="FFFFFF" w:themeColor="background1"/>
              </w:rPr>
            </w:pPr>
            <w:r w:rsidRPr="497867A2">
              <w:rPr>
                <w:b/>
                <w:bCs/>
                <w:color w:val="FFFFFF" w:themeColor="background1"/>
              </w:rPr>
              <w:t>Requirement IDs</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0ED9C5E" w14:textId="158AE7D2" w:rsidR="00734079" w:rsidRDefault="7C67FCA5" w:rsidP="5E809739">
            <w:pPr>
              <w:spacing w:before="120" w:after="120"/>
              <w:cnfStyle w:val="000000010000" w:firstRow="0" w:lastRow="0" w:firstColumn="0" w:lastColumn="0" w:oddVBand="0" w:evenVBand="0" w:oddHBand="0" w:evenHBand="1" w:firstRowFirstColumn="0" w:firstRowLastColumn="0" w:lastRowFirstColumn="0" w:lastRowLastColumn="0"/>
              <w:rPr>
                <w:rFonts w:eastAsia="Arial" w:cs="Arial"/>
                <w:i/>
                <w:iCs/>
              </w:rPr>
            </w:pPr>
            <w:r w:rsidRPr="5E809739">
              <w:rPr>
                <w:rFonts w:eastAsia="Arial" w:cs="Arial"/>
                <w:b/>
                <w:bCs/>
                <w:i/>
                <w:iCs/>
              </w:rPr>
              <w:t>STCS-SRS-TSL-FUNC-0010</w:t>
            </w:r>
            <w:r>
              <w:br/>
            </w:r>
            <w:r w:rsidR="7484C3E9" w:rsidRPr="5E809739">
              <w:rPr>
                <w:rFonts w:eastAsia="Arial" w:cs="Arial"/>
              </w:rPr>
              <w:t xml:space="preserve">The TSL shall initialize the simulation environment with the following parameters: </w:t>
            </w:r>
          </w:p>
          <w:p w14:paraId="4B151540" w14:textId="269C05AC" w:rsidR="00734079" w:rsidRDefault="7484C3E9" w:rsidP="5E809739">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rPr>
              <w:t>Temperatures of each thermistor (in degrees Celsius):  &lt;random value between -5 and 7&gt;</w:t>
            </w:r>
          </w:p>
          <w:p w14:paraId="0D07EDE8" w14:textId="1C187916" w:rsidR="00734079" w:rsidRDefault="7484C3E9" w:rsidP="5E809739">
            <w:pPr>
              <w:pStyle w:val="ListParagraph"/>
              <w:numPr>
                <w:ilvl w:val="0"/>
                <w:numId w:val="42"/>
              </w:numPr>
              <w:cnfStyle w:val="000000010000" w:firstRow="0" w:lastRow="0" w:firstColumn="0" w:lastColumn="0" w:oddVBand="0" w:evenVBand="0" w:oddHBand="0" w:evenHBand="1" w:firstRowFirstColumn="0" w:firstRowLastColumn="0" w:lastRowFirstColumn="0" w:lastRowLastColumn="0"/>
            </w:pPr>
            <w:r w:rsidRPr="5E809739">
              <w:rPr>
                <w:rFonts w:eastAsia="Arial" w:cs="Arial"/>
              </w:rPr>
              <w:t>Status of each heater: OFF</w:t>
            </w:r>
          </w:p>
          <w:p w14:paraId="3ECB5129" w14:textId="6B93CEF7" w:rsidR="00734079" w:rsidRDefault="7484C3E9" w:rsidP="5E809739">
            <w:pPr>
              <w:pStyle w:val="ListParagraph"/>
              <w:numPr>
                <w:ilvl w:val="0"/>
                <w:numId w:val="42"/>
              </w:numPr>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rPr>
              <w:t>Simulation period: NORMAL</w:t>
            </w:r>
          </w:p>
        </w:tc>
      </w:tr>
      <w:tr w:rsidR="00734079" w14:paraId="7D2AF28F"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7FB99D0" w14:textId="77777777" w:rsidR="00734079" w:rsidRDefault="00734079">
            <w:pPr>
              <w:pStyle w:val="TableText"/>
              <w:jc w:val="right"/>
              <w:rPr>
                <w:b/>
                <w:bCs/>
                <w:color w:val="FFFFFF" w:themeColor="background1"/>
              </w:rPr>
            </w:pPr>
            <w:r w:rsidRPr="497867A2">
              <w:rPr>
                <w:b/>
                <w:bCs/>
                <w:color w:val="FFFFFF" w:themeColor="background1"/>
              </w:rPr>
              <w:t>Pass/Fail Criteria</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AC106E8" w14:textId="1851F7A1" w:rsidR="00734079" w:rsidRDefault="299473A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7EAD0820">
              <w:rPr>
                <w:i/>
                <w:iCs/>
              </w:rPr>
              <w:t xml:space="preserve">The test fails if the temperatures are initialized with values outside the range –5:7 or any of the heaters are not OFF </w:t>
            </w:r>
            <w:r w:rsidR="6835680F" w:rsidRPr="7EAD0820">
              <w:rPr>
                <w:i/>
                <w:iCs/>
              </w:rPr>
              <w:t>or the current period is not set to NORMAL</w:t>
            </w:r>
            <w:r w:rsidR="1FF0F20A" w:rsidRPr="7EAD0820">
              <w:rPr>
                <w:i/>
                <w:iCs/>
              </w:rPr>
              <w:t xml:space="preserve"> and passes otherwise.</w:t>
            </w:r>
          </w:p>
        </w:tc>
      </w:tr>
      <w:tr w:rsidR="00722DB3" w14:paraId="6D9B4686"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434A54" w14:textId="77777777" w:rsidR="00734079" w:rsidRDefault="00734079">
            <w:pPr>
              <w:pStyle w:val="TableText"/>
              <w:keepNext/>
              <w:jc w:val="right"/>
              <w:rPr>
                <w:b/>
                <w:bCs/>
                <w:color w:val="FFFFFF" w:themeColor="background1"/>
              </w:rPr>
            </w:pPr>
            <w:r w:rsidRPr="497867A2">
              <w:rPr>
                <w:b/>
                <w:bCs/>
                <w:color w:val="FFFFFF" w:themeColor="background1"/>
              </w:rPr>
              <w:t>Test Step</w:t>
            </w:r>
          </w:p>
        </w:tc>
        <w:tc>
          <w:tcPr>
            <w:tcW w:w="310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CA661D2"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Test Step Description</w:t>
            </w:r>
          </w:p>
        </w:tc>
        <w:tc>
          <w:tcPr>
            <w:tcW w:w="178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34AAAC"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Expected Result</w:t>
            </w:r>
          </w:p>
        </w:tc>
        <w:tc>
          <w:tcPr>
            <w:tcW w:w="138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2A87BD"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Test Result</w:t>
            </w:r>
          </w:p>
        </w:tc>
        <w:tc>
          <w:tcPr>
            <w:tcW w:w="137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FD6E9D" w14:textId="77777777" w:rsidR="00734079" w:rsidRDefault="0073407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497867A2">
              <w:rPr>
                <w:b/>
                <w:bCs/>
                <w:color w:val="FFFFFF" w:themeColor="background1"/>
              </w:rPr>
              <w:t>Pass/Fail</w:t>
            </w:r>
          </w:p>
        </w:tc>
      </w:tr>
      <w:tr w:rsidR="00722DB3" w14:paraId="15B51722"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88A1324" w14:textId="77777777" w:rsidR="00734079" w:rsidRDefault="00734079">
            <w:pPr>
              <w:pStyle w:val="TableText"/>
              <w:keepNext/>
              <w:jc w:val="right"/>
              <w:rPr>
                <w:b/>
                <w:bCs/>
                <w:color w:val="FFFFFF" w:themeColor="background1"/>
              </w:rPr>
            </w:pPr>
            <w:r w:rsidRPr="497867A2">
              <w:rPr>
                <w:b/>
                <w:bCs/>
                <w:color w:val="FFFFFF" w:themeColor="background1"/>
              </w:rPr>
              <w:t>001</w:t>
            </w:r>
          </w:p>
        </w:tc>
        <w:tc>
          <w:tcPr>
            <w:tcW w:w="310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90BF37" w14:textId="50C13A34" w:rsidR="00734079" w:rsidRDefault="02627CEB" w:rsidP="2AA68C37">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46670EF5">
              <w:rPr>
                <w:color w:val="auto"/>
              </w:rPr>
              <w:t>Ensure</w:t>
            </w:r>
            <w:r w:rsidR="38C10008" w:rsidRPr="2AA68C37">
              <w:rPr>
                <w:color w:val="auto"/>
              </w:rPr>
              <w:t xml:space="preserve"> TSL_init function</w:t>
            </w:r>
            <w:r w:rsidR="43A10C4F" w:rsidRPr="7C1C4E0B">
              <w:rPr>
                <w:color w:val="auto"/>
              </w:rPr>
              <w:t xml:space="preserve"> </w:t>
            </w:r>
            <w:r w:rsidR="43A10C4F" w:rsidRPr="796F83D9">
              <w:rPr>
                <w:color w:val="auto"/>
              </w:rPr>
              <w:t xml:space="preserve">initializes the </w:t>
            </w:r>
            <w:r w:rsidR="43A10C4F" w:rsidRPr="1CFB8C79">
              <w:rPr>
                <w:color w:val="auto"/>
              </w:rPr>
              <w:t xml:space="preserve">variable </w:t>
            </w:r>
            <w:r w:rsidR="43A10C4F" w:rsidRPr="1E1E5320">
              <w:rPr>
                <w:color w:val="auto"/>
              </w:rPr>
              <w:t xml:space="preserve">corresponding </w:t>
            </w:r>
            <w:r w:rsidR="43A10C4F" w:rsidRPr="2735E3EB">
              <w:rPr>
                <w:color w:val="auto"/>
              </w:rPr>
              <w:t xml:space="preserve">to the simulation </w:t>
            </w:r>
            <w:r w:rsidR="43A10C4F" w:rsidRPr="7B234B82">
              <w:rPr>
                <w:color w:val="auto"/>
              </w:rPr>
              <w:t xml:space="preserve">period to </w:t>
            </w:r>
            <w:r w:rsidR="43A10C4F" w:rsidRPr="35267BB5">
              <w:rPr>
                <w:color w:val="auto"/>
              </w:rPr>
              <w:t>NORMAL</w:t>
            </w:r>
          </w:p>
        </w:tc>
        <w:tc>
          <w:tcPr>
            <w:tcW w:w="178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0433CA" w14:textId="206BC7D8" w:rsidR="00734079" w:rsidRDefault="0BE8A257">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6249347B">
              <w:rPr>
                <w:color w:val="auto"/>
              </w:rPr>
              <w:t>Variable is initialized to NORMAL</w:t>
            </w:r>
          </w:p>
        </w:tc>
        <w:tc>
          <w:tcPr>
            <w:tcW w:w="138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C3A3156" w14:textId="3D5BCD52" w:rsidR="00734079" w:rsidRDefault="6C37848B">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Variable was initialized to NORMAL</w:t>
            </w:r>
          </w:p>
        </w:tc>
        <w:tc>
          <w:tcPr>
            <w:tcW w:w="137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D2C9B39" w14:textId="18207905" w:rsidR="00734079" w:rsidRDefault="55322D25">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00B050"/>
              </w:rPr>
            </w:pPr>
            <w:r w:rsidRPr="713E2ACF">
              <w:rPr>
                <w:color w:val="00B050"/>
              </w:rPr>
              <w:t>Pass</w:t>
            </w:r>
          </w:p>
        </w:tc>
      </w:tr>
      <w:tr w:rsidR="009B3B09" w14:paraId="55EEAF26" w14:textId="77777777" w:rsidTr="45E05A0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1ED61B" w14:textId="77777777" w:rsidR="00734079" w:rsidRDefault="00734079">
            <w:pPr>
              <w:pStyle w:val="TableText"/>
              <w:keepNext/>
              <w:jc w:val="right"/>
              <w:rPr>
                <w:b/>
                <w:bCs/>
                <w:color w:val="FFFFFF" w:themeColor="background1"/>
              </w:rPr>
            </w:pPr>
            <w:r w:rsidRPr="497867A2">
              <w:rPr>
                <w:b/>
                <w:bCs/>
                <w:color w:val="FFFFFF" w:themeColor="background1"/>
              </w:rPr>
              <w:t>002</w:t>
            </w:r>
          </w:p>
        </w:tc>
        <w:tc>
          <w:tcPr>
            <w:tcW w:w="310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6BC85D7" w14:textId="67326A07" w:rsidR="00734079" w:rsidRDefault="0174CCD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223CBA5C">
              <w:rPr>
                <w:color w:val="auto"/>
              </w:rPr>
              <w:t>Ensure the TSL</w:t>
            </w:r>
            <w:r w:rsidRPr="60F4ED9F">
              <w:rPr>
                <w:color w:val="auto"/>
              </w:rPr>
              <w:t xml:space="preserve">_init function </w:t>
            </w:r>
            <w:r w:rsidRPr="360EEE1E">
              <w:rPr>
                <w:color w:val="auto"/>
              </w:rPr>
              <w:t xml:space="preserve">is called at the </w:t>
            </w:r>
            <w:r w:rsidRPr="50FEA560">
              <w:rPr>
                <w:color w:val="auto"/>
              </w:rPr>
              <w:t xml:space="preserve">start of </w:t>
            </w:r>
            <w:r w:rsidRPr="4DFFA8D5">
              <w:rPr>
                <w:color w:val="auto"/>
              </w:rPr>
              <w:t xml:space="preserve">the </w:t>
            </w:r>
            <w:r w:rsidRPr="2397862D">
              <w:rPr>
                <w:color w:val="auto"/>
              </w:rPr>
              <w:t>execution</w:t>
            </w:r>
          </w:p>
        </w:tc>
        <w:tc>
          <w:tcPr>
            <w:tcW w:w="178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71E9DB" w14:textId="48F83921" w:rsidR="00734079" w:rsidRDefault="48B25BB5" w:rsidP="6249347B">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6249347B">
              <w:rPr>
                <w:color w:val="auto"/>
              </w:rPr>
              <w:t xml:space="preserve">Function is called </w:t>
            </w:r>
            <w:r w:rsidRPr="0E03C3F9">
              <w:rPr>
                <w:color w:val="auto"/>
              </w:rPr>
              <w:t xml:space="preserve">at the start of the </w:t>
            </w:r>
            <w:r w:rsidRPr="7FF434C4">
              <w:rPr>
                <w:color w:val="auto"/>
              </w:rPr>
              <w:t>execution</w:t>
            </w:r>
          </w:p>
        </w:tc>
        <w:tc>
          <w:tcPr>
            <w:tcW w:w="138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002FF3" w14:textId="2E6703CE" w:rsidR="00734079" w:rsidRDefault="2C9276C2">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Function was called at the start of the execution</w:t>
            </w:r>
          </w:p>
        </w:tc>
        <w:tc>
          <w:tcPr>
            <w:tcW w:w="137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6441FDA" w14:textId="5FE5FCBA" w:rsidR="00734079" w:rsidRDefault="2C9276C2" w:rsidP="4A0D747A">
            <w:pPr>
              <w:pStyle w:val="TableText"/>
              <w:keepNext/>
              <w:spacing w:line="259" w:lineRule="auto"/>
              <w:ind w:left="0"/>
              <w:jc w:val="center"/>
              <w:cnfStyle w:val="000000010000" w:firstRow="0" w:lastRow="0" w:firstColumn="0" w:lastColumn="0" w:oddVBand="0" w:evenVBand="0" w:oddHBand="0" w:evenHBand="1" w:firstRowFirstColumn="0" w:firstRowLastColumn="0" w:lastRowFirstColumn="0" w:lastRowLastColumn="0"/>
              <w:rPr>
                <w:color w:val="00B050"/>
              </w:rPr>
            </w:pPr>
            <w:r w:rsidRPr="5D2CB00E">
              <w:rPr>
                <w:color w:val="00B050"/>
              </w:rPr>
              <w:t>Pass</w:t>
            </w:r>
          </w:p>
        </w:tc>
      </w:tr>
      <w:tr w:rsidR="2745EC41" w14:paraId="1577AA5E"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9C6A87" w14:textId="5629BC13" w:rsidR="13612A40" w:rsidRDefault="13612A40" w:rsidP="2745EC41">
            <w:pPr>
              <w:pStyle w:val="TableText"/>
              <w:jc w:val="right"/>
              <w:rPr>
                <w:b/>
                <w:bCs/>
                <w:color w:val="FFFFFF" w:themeColor="background1"/>
              </w:rPr>
            </w:pPr>
            <w:r w:rsidRPr="2745EC41">
              <w:rPr>
                <w:b/>
                <w:bCs/>
                <w:color w:val="FFFFFF" w:themeColor="background1"/>
              </w:rPr>
              <w:t>003</w:t>
            </w:r>
          </w:p>
        </w:tc>
        <w:tc>
          <w:tcPr>
            <w:tcW w:w="310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4A8869" w14:textId="6D9BF333" w:rsidR="2745EC41" w:rsidRDefault="1F8B276E" w:rsidP="74050820">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1592F95F">
              <w:rPr>
                <w:color w:val="auto"/>
              </w:rPr>
              <w:t xml:space="preserve">Ensure that the thermistors are </w:t>
            </w:r>
            <w:r w:rsidRPr="61278C32">
              <w:rPr>
                <w:color w:val="auto"/>
              </w:rPr>
              <w:t xml:space="preserve">initialized </w:t>
            </w:r>
            <w:r w:rsidRPr="40406620">
              <w:rPr>
                <w:color w:val="auto"/>
              </w:rPr>
              <w:t>correctly</w:t>
            </w:r>
          </w:p>
        </w:tc>
        <w:tc>
          <w:tcPr>
            <w:tcW w:w="178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C36659" w14:textId="380CAA58" w:rsidR="2745EC41" w:rsidRDefault="1F8B276E" w:rsidP="7AFACE1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79ADF598">
              <w:rPr>
                <w:color w:val="auto"/>
              </w:rPr>
              <w:t xml:space="preserve">Temperature </w:t>
            </w:r>
            <w:r w:rsidRPr="6F2DB999">
              <w:rPr>
                <w:color w:val="auto"/>
              </w:rPr>
              <w:t xml:space="preserve">between </w:t>
            </w:r>
            <w:r w:rsidRPr="3ECA6D40">
              <w:rPr>
                <w:color w:val="auto"/>
              </w:rPr>
              <w:t xml:space="preserve">–5 and </w:t>
            </w:r>
            <w:r w:rsidRPr="5233AC46">
              <w:rPr>
                <w:color w:val="auto"/>
              </w:rPr>
              <w:t>7</w:t>
            </w:r>
          </w:p>
        </w:tc>
        <w:tc>
          <w:tcPr>
            <w:tcW w:w="138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F30AC1F" w14:textId="2A3602D0" w:rsidR="2745EC41" w:rsidRDefault="4FE3B52E"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Temperature was set randomly between –5 and 7</w:t>
            </w:r>
          </w:p>
        </w:tc>
        <w:tc>
          <w:tcPr>
            <w:tcW w:w="137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8DB397" w14:textId="185F08C0" w:rsidR="2745EC41" w:rsidRDefault="4FE3B52E" w:rsidP="2745EC41">
            <w:pPr>
              <w:pStyle w:val="TableText"/>
              <w:jc w:val="center"/>
              <w:cnfStyle w:val="000000100000" w:firstRow="0" w:lastRow="0" w:firstColumn="0" w:lastColumn="0" w:oddVBand="0" w:evenVBand="0" w:oddHBand="1" w:evenHBand="0" w:firstRowFirstColumn="0" w:firstRowLastColumn="0" w:lastRowFirstColumn="0" w:lastRowLastColumn="0"/>
              <w:rPr>
                <w:color w:val="00B050"/>
              </w:rPr>
            </w:pPr>
            <w:r w:rsidRPr="5D2CB00E">
              <w:rPr>
                <w:color w:val="00B050"/>
              </w:rPr>
              <w:t>Pass</w:t>
            </w:r>
          </w:p>
        </w:tc>
      </w:tr>
      <w:tr w:rsidR="5E809739" w14:paraId="78855122"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EC77D7" w14:textId="17B58D25" w:rsidR="5E809739" w:rsidRDefault="5E809739" w:rsidP="5E809739">
            <w:pPr>
              <w:pStyle w:val="TableText"/>
              <w:jc w:val="right"/>
              <w:rPr>
                <w:b/>
                <w:bCs/>
                <w:color w:val="FFFFFF" w:themeColor="background1"/>
              </w:rPr>
            </w:pPr>
            <w:r w:rsidRPr="5E809739">
              <w:rPr>
                <w:b/>
                <w:bCs/>
                <w:color w:val="FFFFFF" w:themeColor="background1"/>
              </w:rPr>
              <w:t>004</w:t>
            </w:r>
          </w:p>
        </w:tc>
        <w:tc>
          <w:tcPr>
            <w:tcW w:w="310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B9F531B" w14:textId="062E88A1"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r w:rsidRPr="5E809739">
              <w:rPr>
                <w:color w:val="auto"/>
              </w:rPr>
              <w:t>Ensure that the heaters are initialized correctly</w:t>
            </w:r>
          </w:p>
        </w:tc>
        <w:tc>
          <w:tcPr>
            <w:tcW w:w="178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E51850B" w14:textId="72DCAF33" w:rsidR="5E809739" w:rsidRDefault="0D448D81" w:rsidP="1A5191F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A5191F4">
              <w:rPr>
                <w:color w:val="auto"/>
              </w:rPr>
              <w:t>The heaters state is initialized to OFF at the start of the execution</w:t>
            </w:r>
          </w:p>
        </w:tc>
        <w:tc>
          <w:tcPr>
            <w:tcW w:w="138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C85B86" w14:textId="3E507658" w:rsidR="5E809739" w:rsidRDefault="0D448D81" w:rsidP="1A5191F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1A5191F4">
              <w:rPr>
                <w:color w:val="auto"/>
              </w:rPr>
              <w:t>The heaters state was initialized to OFF at the start of the execution</w:t>
            </w:r>
          </w:p>
        </w:tc>
        <w:tc>
          <w:tcPr>
            <w:tcW w:w="137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5556B71" w14:textId="1F903554" w:rsidR="5E809739" w:rsidRDefault="0D448D81" w:rsidP="5E809739">
            <w:pPr>
              <w:pStyle w:val="TableText"/>
              <w:jc w:val="center"/>
              <w:cnfStyle w:val="000000010000" w:firstRow="0" w:lastRow="0" w:firstColumn="0" w:lastColumn="0" w:oddVBand="0" w:evenVBand="0" w:oddHBand="0" w:evenHBand="1" w:firstRowFirstColumn="0" w:firstRowLastColumn="0" w:lastRowFirstColumn="0" w:lastRowLastColumn="0"/>
              <w:rPr>
                <w:color w:val="70AD47" w:themeColor="accent6"/>
              </w:rPr>
            </w:pPr>
            <w:r w:rsidRPr="0EED458A">
              <w:rPr>
                <w:color w:val="00B050"/>
              </w:rPr>
              <w:t>Pass</w:t>
            </w:r>
          </w:p>
        </w:tc>
      </w:tr>
      <w:tr w:rsidR="00561987" w14:paraId="54171A18" w14:textId="77777777" w:rsidTr="330ED4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B656DE" w14:textId="77777777" w:rsidR="00734079" w:rsidRDefault="00734079">
            <w:pPr>
              <w:pStyle w:val="TableText"/>
              <w:keepNext/>
              <w:jc w:val="right"/>
              <w:rPr>
                <w:b/>
                <w:bCs/>
                <w:color w:val="FFFFFF" w:themeColor="background1"/>
              </w:rPr>
            </w:pPr>
            <w:r w:rsidRPr="497867A2">
              <w:rPr>
                <w:b/>
                <w:bCs/>
                <w:color w:val="FFFFFF" w:themeColor="background1"/>
              </w:rPr>
              <w:t>Test Status</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06460EB2" w14:textId="0D2305B8" w:rsidR="00734079" w:rsidRDefault="2B10030E">
            <w:pPr>
              <w:pStyle w:val="TableText"/>
              <w:keepNext/>
              <w:ind w:left="0"/>
              <w:jc w:val="left"/>
              <w:cnfStyle w:val="000000100000" w:firstRow="0" w:lastRow="0" w:firstColumn="0" w:lastColumn="0" w:oddVBand="0" w:evenVBand="0" w:oddHBand="1" w:evenHBand="0" w:firstRowFirstColumn="0" w:firstRowLastColumn="0" w:lastRowFirstColumn="0" w:lastRowLastColumn="0"/>
              <w:rPr>
                <w:b/>
                <w:color w:val="auto"/>
              </w:rPr>
            </w:pPr>
            <w:r w:rsidRPr="1A5191F4">
              <w:rPr>
                <w:b/>
                <w:bCs/>
                <w:color w:val="auto"/>
              </w:rPr>
              <w:t>Passed</w:t>
            </w:r>
          </w:p>
        </w:tc>
      </w:tr>
      <w:tr w:rsidR="00734079" w14:paraId="4DD23FBC"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6207BD" w14:textId="77777777" w:rsidR="00734079" w:rsidRDefault="00734079">
            <w:pPr>
              <w:pStyle w:val="TableText"/>
              <w:keepNext/>
              <w:jc w:val="right"/>
              <w:rPr>
                <w:b/>
                <w:bCs/>
                <w:color w:val="FFFFFF" w:themeColor="background1"/>
              </w:rPr>
            </w:pPr>
            <w:r w:rsidRPr="497867A2">
              <w:rPr>
                <w:b/>
                <w:bCs/>
                <w:color w:val="FFFFFF" w:themeColor="background1"/>
              </w:rPr>
              <w:t>Date</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85E0B69" w14:textId="6191E325" w:rsidR="00734079" w:rsidRDefault="5198AB71">
            <w:pPr>
              <w:pStyle w:val="TableText"/>
              <w:keepNext/>
              <w:ind w:left="0"/>
              <w:jc w:val="left"/>
              <w:cnfStyle w:val="000000010000" w:firstRow="0" w:lastRow="0" w:firstColumn="0" w:lastColumn="0" w:oddVBand="0" w:evenVBand="0" w:oddHBand="0" w:evenHBand="1" w:firstRowFirstColumn="0" w:firstRowLastColumn="0" w:lastRowFirstColumn="0" w:lastRowLastColumn="0"/>
            </w:pPr>
            <w:r>
              <w:t>2024-08-05</w:t>
            </w:r>
          </w:p>
        </w:tc>
      </w:tr>
      <w:tr w:rsidR="00734079" w14:paraId="07F9B16D"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3458B4" w14:textId="77777777" w:rsidR="00734079" w:rsidRDefault="00734079">
            <w:pPr>
              <w:pStyle w:val="TableText"/>
              <w:keepNext/>
              <w:jc w:val="right"/>
              <w:rPr>
                <w:b/>
                <w:bCs/>
                <w:color w:val="FFFFFF" w:themeColor="background1"/>
              </w:rPr>
            </w:pPr>
            <w:r w:rsidRPr="497867A2">
              <w:rPr>
                <w:b/>
                <w:bCs/>
                <w:color w:val="FFFFFF" w:themeColor="background1"/>
              </w:rPr>
              <w:t>Test Conductor</w:t>
            </w:r>
          </w:p>
        </w:tc>
        <w:tc>
          <w:tcPr>
            <w:tcW w:w="765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E5037B" w14:textId="243D085E" w:rsidR="00734079" w:rsidRDefault="05221D5F">
            <w:pPr>
              <w:pStyle w:val="TableText"/>
              <w:keepNext/>
              <w:ind w:left="0"/>
              <w:jc w:val="left"/>
              <w:cnfStyle w:val="000000100000" w:firstRow="0" w:lastRow="0" w:firstColumn="0" w:lastColumn="0" w:oddVBand="0" w:evenVBand="0" w:oddHBand="1" w:evenHBand="0" w:firstRowFirstColumn="0" w:firstRowLastColumn="0" w:lastRowFirstColumn="0" w:lastRowLastColumn="0"/>
            </w:pPr>
            <w:r>
              <w:t>João Lopes</w:t>
            </w:r>
          </w:p>
        </w:tc>
      </w:tr>
    </w:tbl>
    <w:p w14:paraId="1FE8438F" w14:textId="77777777" w:rsidR="00734079" w:rsidRDefault="00734079" w:rsidP="00734079">
      <w:pPr>
        <w:rPr>
          <w:b/>
          <w:bCs/>
          <w:sz w:val="40"/>
          <w:szCs w:val="40"/>
        </w:rPr>
      </w:pPr>
    </w:p>
    <w:p w14:paraId="20C2E050" w14:textId="66E3ECA7" w:rsidR="00734079" w:rsidRDefault="7746C3CD" w:rsidP="15333646">
      <w:pPr>
        <w:pStyle w:val="Heading3"/>
      </w:pPr>
      <w:r>
        <w:t>TC-T</w:t>
      </w:r>
      <w:r w:rsidR="369A155D">
        <w:t>S</w:t>
      </w:r>
      <w:r>
        <w:t>L-00</w:t>
      </w:r>
      <w:r w:rsidR="4402BEC7">
        <w:t>2</w:t>
      </w:r>
      <w:r>
        <w:t xml:space="preserve">0 – </w:t>
      </w:r>
      <w:r w:rsidR="6DBF5993">
        <w:t>Thermistor-Heater Relationships</w:t>
      </w:r>
    </w:p>
    <w:p w14:paraId="2B8C81A3" w14:textId="57F941E3" w:rsidR="00734079" w:rsidRDefault="00734079" w:rsidP="15333646"/>
    <w:tbl>
      <w:tblPr>
        <w:tblStyle w:val="CSWTableWithHorizontalTotals"/>
        <w:tblW w:w="99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10"/>
        <w:gridCol w:w="2528"/>
        <w:gridCol w:w="2072"/>
        <w:gridCol w:w="1665"/>
        <w:gridCol w:w="1338"/>
      </w:tblGrid>
      <w:tr w:rsidR="15333646" w14:paraId="7BEEA703" w14:textId="77777777" w:rsidTr="59AA97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39CBEA" w14:textId="77777777" w:rsidR="15333646" w:rsidRDefault="15333646" w:rsidP="15333646">
            <w:pPr>
              <w:pStyle w:val="TableText"/>
              <w:jc w:val="right"/>
              <w:rPr>
                <w:b/>
                <w:bCs/>
                <w:color w:val="FFFFFF" w:themeColor="background1"/>
              </w:rPr>
            </w:pPr>
            <w:r w:rsidRPr="15333646">
              <w:rPr>
                <w:b/>
                <w:bCs/>
                <w:color w:val="FFFFFF" w:themeColor="background1"/>
              </w:rPr>
              <w:t>Test Case ID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D3396A" w14:textId="3DCBA0B2" w:rsidR="15333646" w:rsidRDefault="15333646" w:rsidP="1533364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15333646">
              <w:rPr>
                <w:rFonts w:eastAsia="Arial" w:cs="Arial"/>
                <w:b/>
                <w:bCs/>
                <w:i/>
                <w:iCs/>
                <w:color w:val="FFFFFF" w:themeColor="background1"/>
              </w:rPr>
              <w:t>TC-</w:t>
            </w:r>
            <w:r w:rsidR="3EF80DF9" w:rsidRPr="63276A37">
              <w:rPr>
                <w:rFonts w:eastAsia="Arial" w:cs="Arial"/>
                <w:b/>
                <w:bCs/>
                <w:i/>
                <w:iCs/>
                <w:color w:val="FFFFFF" w:themeColor="background1"/>
              </w:rPr>
              <w:t>T</w:t>
            </w:r>
            <w:r w:rsidR="1B2D267A" w:rsidRPr="63276A37">
              <w:rPr>
                <w:rFonts w:eastAsia="Arial" w:cs="Arial"/>
                <w:b/>
                <w:bCs/>
                <w:i/>
                <w:iCs/>
                <w:color w:val="FFFFFF" w:themeColor="background1"/>
              </w:rPr>
              <w:t>S</w:t>
            </w:r>
            <w:r w:rsidR="3EF80DF9" w:rsidRPr="63276A37">
              <w:rPr>
                <w:rFonts w:eastAsia="Arial" w:cs="Arial"/>
                <w:b/>
                <w:bCs/>
                <w:i/>
                <w:iCs/>
                <w:color w:val="FFFFFF" w:themeColor="background1"/>
              </w:rPr>
              <w:t>L</w:t>
            </w:r>
            <w:r w:rsidRPr="15333646">
              <w:rPr>
                <w:rFonts w:eastAsia="Arial" w:cs="Arial"/>
                <w:b/>
                <w:bCs/>
                <w:i/>
                <w:iCs/>
                <w:color w:val="FFFFFF" w:themeColor="background1"/>
              </w:rPr>
              <w:t>-</w:t>
            </w:r>
            <w:r w:rsidR="5DDB2896" w:rsidRPr="5DDB2896">
              <w:rPr>
                <w:rFonts w:eastAsia="Arial" w:cs="Arial"/>
                <w:b/>
                <w:bCs/>
                <w:i/>
                <w:iCs/>
                <w:color w:val="FFFFFF" w:themeColor="background1"/>
              </w:rPr>
              <w:t>00</w:t>
            </w:r>
            <w:r w:rsidR="3673F06D" w:rsidRPr="5DDB2896">
              <w:rPr>
                <w:rFonts w:eastAsia="Arial" w:cs="Arial"/>
                <w:b/>
                <w:bCs/>
                <w:i/>
                <w:iCs/>
                <w:color w:val="FFFFFF" w:themeColor="background1"/>
              </w:rPr>
              <w:t>2</w:t>
            </w:r>
            <w:r w:rsidR="5DDB2896" w:rsidRPr="5DDB2896">
              <w:rPr>
                <w:rFonts w:eastAsia="Arial" w:cs="Arial"/>
                <w:b/>
                <w:bCs/>
                <w:i/>
                <w:iCs/>
                <w:color w:val="FFFFFF" w:themeColor="background1"/>
              </w:rPr>
              <w:t>0</w:t>
            </w:r>
          </w:p>
        </w:tc>
      </w:tr>
      <w:tr w:rsidR="15333646" w14:paraId="58A2D315"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B8C178" w14:textId="77777777" w:rsidR="15333646" w:rsidRDefault="15333646" w:rsidP="15333646">
            <w:pPr>
              <w:pStyle w:val="TableText"/>
              <w:jc w:val="right"/>
              <w:rPr>
                <w:b/>
                <w:bCs/>
                <w:color w:val="FFFFFF" w:themeColor="background1"/>
              </w:rPr>
            </w:pPr>
            <w:r w:rsidRPr="15333646">
              <w:rPr>
                <w:b/>
                <w:bCs/>
                <w:color w:val="FFFFFF" w:themeColor="background1"/>
              </w:rPr>
              <w:t>Verification Method</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FC923D" w14:textId="3BAD8298" w:rsidR="15333646" w:rsidRDefault="63281180" w:rsidP="15333646">
            <w:pPr>
              <w:pStyle w:val="TableText"/>
              <w:ind w:left="0"/>
              <w:cnfStyle w:val="000000100000" w:firstRow="0" w:lastRow="0" w:firstColumn="0" w:lastColumn="0" w:oddVBand="0" w:evenVBand="0" w:oddHBand="1" w:evenHBand="0" w:firstRowFirstColumn="0" w:firstRowLastColumn="0" w:lastRowFirstColumn="0" w:lastRowLastColumn="0"/>
            </w:pPr>
            <w:r>
              <w:t>Test</w:t>
            </w:r>
          </w:p>
        </w:tc>
      </w:tr>
      <w:tr w:rsidR="15333646" w14:paraId="672AFE13"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A8EB1B" w14:textId="77777777" w:rsidR="15333646" w:rsidRDefault="15333646" w:rsidP="15333646">
            <w:pPr>
              <w:pStyle w:val="TableText"/>
              <w:jc w:val="right"/>
              <w:rPr>
                <w:b/>
                <w:bCs/>
                <w:color w:val="FFFFFF" w:themeColor="background1"/>
              </w:rPr>
            </w:pPr>
            <w:r w:rsidRPr="15333646">
              <w:rPr>
                <w:b/>
                <w:bCs/>
                <w:color w:val="FFFFFF" w:themeColor="background1"/>
              </w:rPr>
              <w:t>Objective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560B333" w14:textId="27939595" w:rsidR="15333646" w:rsidRDefault="5140F31B" w:rsidP="15333646">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Ensure that when enabling/disabling a heater onl</w:t>
            </w:r>
            <w:r w:rsidR="0CE23647">
              <w:t>y</w:t>
            </w:r>
            <w:r>
              <w:t xml:space="preserve"> one thermistor t</w:t>
            </w:r>
            <w:r w:rsidR="112C02C9">
              <w:t>emperature is going to be affected.</w:t>
            </w:r>
          </w:p>
        </w:tc>
      </w:tr>
      <w:tr w:rsidR="15333646" w14:paraId="7D9072C9"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50638F" w14:textId="77777777" w:rsidR="15333646" w:rsidRDefault="15333646" w:rsidP="15333646">
            <w:pPr>
              <w:pStyle w:val="TableText"/>
              <w:jc w:val="right"/>
              <w:rPr>
                <w:b/>
                <w:bCs/>
                <w:color w:val="FFFFFF" w:themeColor="background1"/>
              </w:rPr>
            </w:pPr>
            <w:r w:rsidRPr="15333646">
              <w:rPr>
                <w:b/>
                <w:bCs/>
                <w:color w:val="FFFFFF" w:themeColor="background1"/>
              </w:rPr>
              <w:t>Procedure Description</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462440" w14:textId="27BE3018" w:rsidR="15333646" w:rsidRDefault="1FD97D25" w:rsidP="51AF7094">
            <w:pPr>
              <w:pStyle w:val="TableText"/>
              <w:spacing w:line="259" w:lineRule="auto"/>
              <w:ind w:left="0"/>
              <w:cnfStyle w:val="000000100000" w:firstRow="0" w:lastRow="0" w:firstColumn="0" w:lastColumn="0" w:oddVBand="0" w:evenVBand="0" w:oddHBand="1" w:evenHBand="0" w:firstRowFirstColumn="0" w:firstRowLastColumn="0" w:lastRowFirstColumn="0" w:lastRowLastColumn="0"/>
              <w:rPr>
                <w:i/>
                <w:iCs/>
              </w:rPr>
            </w:pPr>
            <w:r w:rsidRPr="51AF7094">
              <w:rPr>
                <w:i/>
                <w:iCs/>
              </w:rPr>
              <w:t>Turn on each heater one by one</w:t>
            </w:r>
            <w:r w:rsidR="47839CDE" w:rsidRPr="51AF7094">
              <w:rPr>
                <w:i/>
                <w:iCs/>
              </w:rPr>
              <w:t xml:space="preserve"> </w:t>
            </w:r>
            <w:r w:rsidRPr="51AF7094">
              <w:rPr>
                <w:i/>
                <w:iCs/>
              </w:rPr>
              <w:t xml:space="preserve">and ensure only the correspondent thermistor changes </w:t>
            </w:r>
            <w:r w:rsidR="29B778F2" w:rsidRPr="5E809739">
              <w:rPr>
                <w:i/>
                <w:iCs/>
              </w:rPr>
              <w:t xml:space="preserve">the </w:t>
            </w:r>
            <w:r w:rsidRPr="51AF7094">
              <w:rPr>
                <w:i/>
                <w:iCs/>
              </w:rPr>
              <w:t>temperature.</w:t>
            </w:r>
          </w:p>
        </w:tc>
      </w:tr>
      <w:tr w:rsidR="15333646" w14:paraId="78984F5A"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5E25BFE" w14:textId="77777777" w:rsidR="15333646" w:rsidRDefault="15333646" w:rsidP="15333646">
            <w:pPr>
              <w:pStyle w:val="TableText"/>
              <w:jc w:val="right"/>
              <w:rPr>
                <w:b/>
                <w:bCs/>
                <w:color w:val="FFFFFF" w:themeColor="background1"/>
              </w:rPr>
            </w:pPr>
            <w:r w:rsidRPr="15333646">
              <w:rPr>
                <w:b/>
                <w:bCs/>
                <w:color w:val="FFFFFF" w:themeColor="background1"/>
              </w:rPr>
              <w:t>Requirement IDs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65123A3" w14:textId="761133F5" w:rsidR="15333646" w:rsidRDefault="11D4D040" w:rsidP="15333646">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i/>
              </w:rPr>
            </w:pPr>
            <w:r w:rsidRPr="5E809739">
              <w:rPr>
                <w:rFonts w:eastAsia="Arial" w:cs="Arial"/>
                <w:b/>
                <w:bCs/>
                <w:i/>
                <w:iCs/>
              </w:rPr>
              <w:t>STCS-SRS-TSL-FUNC-00</w:t>
            </w:r>
            <w:r w:rsidR="6CE8CFCD" w:rsidRPr="5E809739">
              <w:rPr>
                <w:rFonts w:eastAsia="Arial" w:cs="Arial"/>
                <w:b/>
                <w:bCs/>
                <w:i/>
                <w:iCs/>
              </w:rPr>
              <w:t>2</w:t>
            </w:r>
            <w:r w:rsidRPr="5E809739">
              <w:rPr>
                <w:rFonts w:eastAsia="Arial" w:cs="Arial"/>
                <w:b/>
                <w:bCs/>
                <w:i/>
                <w:iCs/>
              </w:rPr>
              <w:t>0</w:t>
            </w:r>
            <w:r w:rsidR="21CBAA31">
              <w:br/>
            </w:r>
            <w:r w:rsidR="557B773A" w:rsidRPr="5E809739">
              <w:rPr>
                <w:rFonts w:eastAsia="Arial" w:cs="Arial"/>
                <w:i/>
                <w:iCs/>
              </w:rPr>
              <w:t>The</w:t>
            </w:r>
            <w:r w:rsidR="1EF3C7C6" w:rsidRPr="5E809739">
              <w:rPr>
                <w:rFonts w:eastAsia="Arial" w:cs="Arial"/>
                <w:i/>
                <w:iCs/>
              </w:rPr>
              <w:t xml:space="preserve"> relationships between thermistors and heaters shall be ensured:</w:t>
            </w:r>
            <w:r w:rsidR="21CBAA31">
              <w:br/>
            </w:r>
            <w:r w:rsidR="10A8A962" w:rsidRPr="5E809739">
              <w:rPr>
                <w:rFonts w:eastAsia="Arial" w:cs="Arial"/>
                <w:i/>
                <w:iCs/>
              </w:rPr>
              <w:t xml:space="preserve">E.g:. </w:t>
            </w:r>
            <w:r w:rsidR="1EF3C7C6" w:rsidRPr="5E809739">
              <w:rPr>
                <w:rFonts w:eastAsia="Arial" w:cs="Arial"/>
                <w:i/>
                <w:iCs/>
              </w:rPr>
              <w:t>THERM-01 – HTR-01</w:t>
            </w:r>
          </w:p>
        </w:tc>
      </w:tr>
      <w:tr w:rsidR="15333646" w14:paraId="49DF66E2"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DEACE1A" w14:textId="77777777" w:rsidR="15333646" w:rsidRDefault="15333646" w:rsidP="15333646">
            <w:pPr>
              <w:pStyle w:val="TableText"/>
              <w:jc w:val="right"/>
              <w:rPr>
                <w:b/>
                <w:bCs/>
                <w:color w:val="FFFFFF" w:themeColor="background1"/>
              </w:rPr>
            </w:pPr>
            <w:r w:rsidRPr="15333646">
              <w:rPr>
                <w:b/>
                <w:bCs/>
                <w:color w:val="FFFFFF" w:themeColor="background1"/>
              </w:rPr>
              <w:t>Pass/Fail Criteria</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18B596" w14:textId="27325773" w:rsidR="15333646" w:rsidRDefault="51AF7094" w:rsidP="1533364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1AF7094">
              <w:rPr>
                <w:i/>
                <w:iCs/>
              </w:rPr>
              <w:t xml:space="preserve">The test fails if </w:t>
            </w:r>
            <w:r w:rsidR="1C79432A" w:rsidRPr="51AF7094">
              <w:rPr>
                <w:i/>
                <w:iCs/>
              </w:rPr>
              <w:t>any heater changes the temperature of any thermistor besides its own.</w:t>
            </w:r>
          </w:p>
        </w:tc>
      </w:tr>
      <w:tr w:rsidR="000451B7" w14:paraId="6104F0A7"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B13FEF" w14:textId="77777777" w:rsidR="15333646" w:rsidRDefault="15333646" w:rsidP="15333646">
            <w:pPr>
              <w:pStyle w:val="TableText"/>
              <w:keepNext/>
              <w:jc w:val="right"/>
              <w:rPr>
                <w:b/>
                <w:bCs/>
                <w:color w:val="FFFFFF" w:themeColor="background1"/>
              </w:rPr>
            </w:pPr>
            <w:r w:rsidRPr="15333646">
              <w:rPr>
                <w:b/>
                <w:bCs/>
                <w:color w:val="FFFFFF" w:themeColor="background1"/>
              </w:rPr>
              <w:t>Test Step</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B753AC2"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EB489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Expected Result</w:t>
            </w:r>
          </w:p>
        </w:tc>
        <w:tc>
          <w:tcPr>
            <w:tcW w:w="166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0C539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Test Result</w:t>
            </w:r>
          </w:p>
        </w:tc>
        <w:tc>
          <w:tcPr>
            <w:tcW w:w="13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DC6BEB" w14:textId="77777777" w:rsidR="15333646" w:rsidRDefault="15333646"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15333646">
              <w:rPr>
                <w:b/>
                <w:bCs/>
                <w:color w:val="FFFFFF" w:themeColor="background1"/>
              </w:rPr>
              <w:t>Pass/Fail</w:t>
            </w:r>
          </w:p>
        </w:tc>
      </w:tr>
      <w:tr w:rsidR="000451B7" w14:paraId="4017FCF0"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E8963E1" w14:textId="77777777" w:rsidR="15333646" w:rsidRDefault="15333646" w:rsidP="15333646">
            <w:pPr>
              <w:pStyle w:val="TableText"/>
              <w:keepNext/>
              <w:jc w:val="right"/>
              <w:rPr>
                <w:b/>
                <w:bCs/>
                <w:color w:val="FFFFFF" w:themeColor="background1"/>
              </w:rPr>
            </w:pPr>
            <w:r w:rsidRPr="15333646">
              <w:rPr>
                <w:b/>
                <w:bCs/>
                <w:color w:val="FFFFFF" w:themeColor="background1"/>
              </w:rPr>
              <w:t>001</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06481E0" w14:textId="605FF0A7" w:rsidR="15333646" w:rsidRDefault="2EB6DFF6" w:rsidP="1533364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1CBAA31">
              <w:rPr>
                <w:color w:val="auto"/>
              </w:rPr>
              <w:t>Ensure THERM-01 and HTR-01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F3DE722" w14:textId="14ECF8B5" w:rsidR="15333646" w:rsidRDefault="2EB6DFF6" w:rsidP="21CBAA3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1CBAA31">
              <w:rPr>
                <w:color w:val="auto"/>
              </w:rPr>
              <w:t xml:space="preserve">When HTR-01 </w:t>
            </w:r>
            <w:r w:rsidRPr="601F49AC">
              <w:rPr>
                <w:color w:val="auto"/>
              </w:rPr>
              <w:t xml:space="preserve">is turned on, only </w:t>
            </w:r>
            <w:r w:rsidRPr="439CF3AE">
              <w:rPr>
                <w:color w:val="auto"/>
              </w:rPr>
              <w:t>THERM</w:t>
            </w:r>
            <w:r w:rsidRPr="51AF7094">
              <w:rPr>
                <w:color w:val="auto"/>
              </w:rPr>
              <w:t>-01 changes temperature</w:t>
            </w:r>
          </w:p>
        </w:tc>
        <w:tc>
          <w:tcPr>
            <w:tcW w:w="166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BE69750" w14:textId="01FC4B95" w:rsidR="15333646" w:rsidRDefault="0BCF55C2" w:rsidP="2D622FFB">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1990B6F5">
              <w:rPr>
                <w:color w:val="auto"/>
              </w:rPr>
              <w:t>When HTR-01 is turned on, only THERM-01 changes temperature</w:t>
            </w:r>
          </w:p>
        </w:tc>
        <w:tc>
          <w:tcPr>
            <w:tcW w:w="13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15E12C4" w14:textId="05DF8381" w:rsidR="15333646" w:rsidRDefault="5052EF33" w:rsidP="1533364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00B050"/>
              </w:rPr>
            </w:pPr>
            <w:r w:rsidRPr="59AA9770">
              <w:rPr>
                <w:color w:val="00B050"/>
              </w:rPr>
              <w:t>Pass</w:t>
            </w:r>
          </w:p>
        </w:tc>
      </w:tr>
      <w:tr w:rsidR="000451B7" w14:paraId="0FE521B1"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241258" w14:textId="77777777" w:rsidR="15333646" w:rsidRDefault="15333646" w:rsidP="15333646">
            <w:pPr>
              <w:pStyle w:val="TableText"/>
              <w:keepNext/>
              <w:jc w:val="right"/>
              <w:rPr>
                <w:b/>
                <w:bCs/>
                <w:color w:val="FFFFFF" w:themeColor="background1"/>
              </w:rPr>
            </w:pPr>
            <w:r w:rsidRPr="15333646">
              <w:rPr>
                <w:b/>
                <w:bCs/>
                <w:color w:val="FFFFFF" w:themeColor="background1"/>
              </w:rPr>
              <w:t>002</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6D96F6" w14:textId="5F3F990C" w:rsidR="15333646" w:rsidRDefault="09BEE280" w:rsidP="51AF709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Ensure THERM-02 and HTR-02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DFE577" w14:textId="5D250EF3" w:rsidR="15333646" w:rsidRDefault="3DFE7A22" w:rsidP="1533364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When HTR-0</w:t>
            </w:r>
            <w:r w:rsidR="5699D122" w:rsidRPr="51AF7094">
              <w:rPr>
                <w:color w:val="auto"/>
              </w:rPr>
              <w:t>2</w:t>
            </w:r>
            <w:r w:rsidRPr="51AF7094">
              <w:rPr>
                <w:color w:val="auto"/>
              </w:rPr>
              <w:t xml:space="preserve"> is turned on, only THERM-0</w:t>
            </w:r>
            <w:r w:rsidR="4AD632B6" w:rsidRPr="51AF7094">
              <w:rPr>
                <w:color w:val="auto"/>
              </w:rPr>
              <w:t>2</w:t>
            </w:r>
            <w:r w:rsidRPr="51AF7094">
              <w:rPr>
                <w:color w:val="auto"/>
              </w:rPr>
              <w:t xml:space="preserve"> changes temperature</w:t>
            </w:r>
          </w:p>
        </w:tc>
        <w:tc>
          <w:tcPr>
            <w:tcW w:w="166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55EA15" w14:textId="286DCFFE" w:rsidR="15333646" w:rsidRDefault="2CC63136" w:rsidP="6B174A2C">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1EA43C6E">
              <w:rPr>
                <w:color w:val="auto"/>
              </w:rPr>
              <w:t>When HTR-02 is turned on, only THERM-02 changes temperature</w:t>
            </w:r>
          </w:p>
        </w:tc>
        <w:tc>
          <w:tcPr>
            <w:tcW w:w="13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5B0C951" w14:textId="2A4E3F45" w:rsidR="15333646" w:rsidRDefault="2DD53F4B" w:rsidP="15333646">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00B050"/>
              </w:rPr>
            </w:pPr>
            <w:r w:rsidRPr="59AA9770">
              <w:rPr>
                <w:color w:val="00B050"/>
              </w:rPr>
              <w:t>Pass</w:t>
            </w:r>
          </w:p>
        </w:tc>
      </w:tr>
      <w:tr w:rsidR="000451B7" w14:paraId="330623FA"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006233" w14:textId="5629BC13" w:rsidR="15333646" w:rsidRDefault="15333646" w:rsidP="15333646">
            <w:pPr>
              <w:pStyle w:val="TableText"/>
              <w:jc w:val="right"/>
              <w:rPr>
                <w:b/>
                <w:bCs/>
                <w:color w:val="FFFFFF" w:themeColor="background1"/>
              </w:rPr>
            </w:pPr>
            <w:r w:rsidRPr="15333646">
              <w:rPr>
                <w:b/>
                <w:bCs/>
                <w:color w:val="FFFFFF" w:themeColor="background1"/>
              </w:rPr>
              <w:t>003</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6FA78F" w14:textId="65C6500C" w:rsidR="15333646" w:rsidRDefault="70D6DAD9" w:rsidP="15333646">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51AF7094">
              <w:rPr>
                <w:color w:val="auto"/>
              </w:rPr>
              <w:t>Ensure THERM-03 and HTR-03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F679C9C" w14:textId="0E1C4116" w:rsidR="15333646" w:rsidRDefault="282A56A0"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1AF7094">
              <w:rPr>
                <w:color w:val="auto"/>
              </w:rPr>
              <w:t>When HTR-0</w:t>
            </w:r>
            <w:r w:rsidR="7974488E" w:rsidRPr="51AF7094">
              <w:rPr>
                <w:color w:val="auto"/>
              </w:rPr>
              <w:t>3</w:t>
            </w:r>
            <w:r w:rsidRPr="51AF7094">
              <w:rPr>
                <w:color w:val="auto"/>
              </w:rPr>
              <w:t xml:space="preserve"> is turned on, only THERM-0</w:t>
            </w:r>
            <w:r w:rsidR="5E9EEE6F" w:rsidRPr="51AF7094">
              <w:rPr>
                <w:color w:val="auto"/>
              </w:rPr>
              <w:t>3</w:t>
            </w:r>
            <w:r w:rsidRPr="51AF7094">
              <w:rPr>
                <w:color w:val="auto"/>
              </w:rPr>
              <w:t xml:space="preserve"> changes temperature</w:t>
            </w:r>
          </w:p>
        </w:tc>
        <w:tc>
          <w:tcPr>
            <w:tcW w:w="166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C5C7B6" w14:textId="2575CC2F" w:rsidR="15333646" w:rsidRDefault="2FAA4823" w:rsidP="34CFC15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34CFC151">
              <w:rPr>
                <w:color w:val="auto"/>
              </w:rPr>
              <w:t>When HTR-03 is turned on, only THERM-03 changes temperature</w:t>
            </w:r>
          </w:p>
        </w:tc>
        <w:tc>
          <w:tcPr>
            <w:tcW w:w="13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DD0AB76" w14:textId="10587C5B" w:rsidR="15333646" w:rsidRDefault="1E9375FD" w:rsidP="15333646">
            <w:pPr>
              <w:pStyle w:val="TableText"/>
              <w:jc w:val="center"/>
              <w:cnfStyle w:val="000000100000" w:firstRow="0" w:lastRow="0" w:firstColumn="0" w:lastColumn="0" w:oddVBand="0" w:evenVBand="0" w:oddHBand="1" w:evenHBand="0" w:firstRowFirstColumn="0" w:firstRowLastColumn="0" w:lastRowFirstColumn="0" w:lastRowLastColumn="0"/>
              <w:rPr>
                <w:color w:val="00B050"/>
              </w:rPr>
            </w:pPr>
            <w:r w:rsidRPr="59AA9770">
              <w:rPr>
                <w:color w:val="00B050"/>
              </w:rPr>
              <w:t>Pass</w:t>
            </w:r>
          </w:p>
        </w:tc>
      </w:tr>
      <w:tr w:rsidR="000451B7" w14:paraId="5A5141D6"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8D42EF" w14:textId="17B58D25" w:rsidR="15333646" w:rsidRDefault="15333646" w:rsidP="15333646">
            <w:pPr>
              <w:pStyle w:val="TableText"/>
              <w:jc w:val="right"/>
              <w:rPr>
                <w:b/>
                <w:bCs/>
                <w:color w:val="FFFFFF" w:themeColor="background1"/>
              </w:rPr>
            </w:pPr>
            <w:r w:rsidRPr="15333646">
              <w:rPr>
                <w:b/>
                <w:bCs/>
                <w:color w:val="FFFFFF" w:themeColor="background1"/>
              </w:rPr>
              <w:t>004</w:t>
            </w:r>
          </w:p>
        </w:tc>
        <w:tc>
          <w:tcPr>
            <w:tcW w:w="25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2A446A1" w14:textId="0866C8CD" w:rsidR="15333646" w:rsidRDefault="566C9226" w:rsidP="15333646">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r w:rsidRPr="51AF7094">
              <w:rPr>
                <w:color w:val="auto"/>
              </w:rPr>
              <w:t>Ensure THERM-04 and HTR-04 relationship</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8E2A91" w14:textId="7A44BAA5" w:rsidR="15333646" w:rsidRDefault="55C743D4" w:rsidP="51AF7094">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1AF7094">
              <w:rPr>
                <w:color w:val="auto"/>
              </w:rPr>
              <w:t>When HTR-0</w:t>
            </w:r>
            <w:r w:rsidR="7EC464FD" w:rsidRPr="51AF7094">
              <w:rPr>
                <w:color w:val="auto"/>
              </w:rPr>
              <w:t>4</w:t>
            </w:r>
            <w:r w:rsidRPr="51AF7094">
              <w:rPr>
                <w:color w:val="auto"/>
              </w:rPr>
              <w:t xml:space="preserve"> is turned on, only THERM-0</w:t>
            </w:r>
            <w:r w:rsidR="55314A6C" w:rsidRPr="51AF7094">
              <w:rPr>
                <w:color w:val="auto"/>
              </w:rPr>
              <w:t>4</w:t>
            </w:r>
            <w:r w:rsidRPr="51AF7094">
              <w:rPr>
                <w:color w:val="auto"/>
              </w:rPr>
              <w:t xml:space="preserve"> changes temperature</w:t>
            </w:r>
          </w:p>
        </w:tc>
        <w:tc>
          <w:tcPr>
            <w:tcW w:w="166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D1B198" w14:textId="6482F471" w:rsidR="15333646" w:rsidRDefault="4E13FABB" w:rsidP="34CFC15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34CFC151">
              <w:rPr>
                <w:color w:val="auto"/>
              </w:rPr>
              <w:t>When HTR-04 is turned on, only THERM-04 changes temperature</w:t>
            </w:r>
          </w:p>
        </w:tc>
        <w:tc>
          <w:tcPr>
            <w:tcW w:w="13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6B74311" w14:textId="1BADB3D7" w:rsidR="15333646" w:rsidRDefault="325BCEDE" w:rsidP="15333646">
            <w:pPr>
              <w:pStyle w:val="TableText"/>
              <w:jc w:val="center"/>
              <w:cnfStyle w:val="000000010000" w:firstRow="0" w:lastRow="0" w:firstColumn="0" w:lastColumn="0" w:oddVBand="0" w:evenVBand="0" w:oddHBand="0" w:evenHBand="1" w:firstRowFirstColumn="0" w:firstRowLastColumn="0" w:lastRowFirstColumn="0" w:lastRowLastColumn="0"/>
              <w:rPr>
                <w:color w:val="00B050"/>
              </w:rPr>
            </w:pPr>
            <w:r w:rsidRPr="59AA9770">
              <w:rPr>
                <w:color w:val="00B050"/>
              </w:rPr>
              <w:t>Pass</w:t>
            </w:r>
          </w:p>
        </w:tc>
      </w:tr>
      <w:tr w:rsidR="15333646" w14:paraId="71B52C49"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38BCC7" w14:textId="77777777" w:rsidR="15333646" w:rsidRDefault="15333646" w:rsidP="15333646">
            <w:pPr>
              <w:pStyle w:val="TableText"/>
              <w:keepNext/>
              <w:jc w:val="right"/>
              <w:rPr>
                <w:b/>
                <w:bCs/>
                <w:color w:val="FFFFFF" w:themeColor="background1"/>
              </w:rPr>
            </w:pPr>
            <w:r w:rsidRPr="15333646">
              <w:rPr>
                <w:b/>
                <w:bCs/>
                <w:color w:val="FFFFFF" w:themeColor="background1"/>
              </w:rPr>
              <w:t>Test Status</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792F55A2" w14:textId="4E977628" w:rsidR="15333646" w:rsidRDefault="1AD9F710"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r w:rsidRPr="648952E1">
              <w:rPr>
                <w:b/>
                <w:bCs/>
                <w:color w:val="auto"/>
              </w:rPr>
              <w:t>Passed</w:t>
            </w:r>
          </w:p>
        </w:tc>
      </w:tr>
      <w:tr w:rsidR="15333646" w14:paraId="63062885"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6414E72" w14:textId="77777777" w:rsidR="15333646" w:rsidRDefault="15333646" w:rsidP="15333646">
            <w:pPr>
              <w:pStyle w:val="TableText"/>
              <w:keepNext/>
              <w:jc w:val="right"/>
              <w:rPr>
                <w:b/>
                <w:bCs/>
                <w:color w:val="FFFFFF" w:themeColor="background1"/>
              </w:rPr>
            </w:pPr>
            <w:r w:rsidRPr="15333646">
              <w:rPr>
                <w:b/>
                <w:bCs/>
                <w:color w:val="FFFFFF" w:themeColor="background1"/>
              </w:rPr>
              <w:t>Date</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571DA4" w14:textId="3EF107DE" w:rsidR="15333646" w:rsidRDefault="08CF0E49" w:rsidP="15333646">
            <w:pPr>
              <w:pStyle w:val="TableText"/>
              <w:keepNext/>
              <w:ind w:left="0"/>
              <w:jc w:val="left"/>
              <w:cnfStyle w:val="000000010000" w:firstRow="0" w:lastRow="0" w:firstColumn="0" w:lastColumn="0" w:oddVBand="0" w:evenVBand="0" w:oddHBand="0" w:evenHBand="1" w:firstRowFirstColumn="0" w:firstRowLastColumn="0" w:lastRowFirstColumn="0" w:lastRowLastColumn="0"/>
            </w:pPr>
            <w:r>
              <w:t>2024-08-05</w:t>
            </w:r>
          </w:p>
        </w:tc>
      </w:tr>
      <w:tr w:rsidR="15333646" w14:paraId="3848CE05"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1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EB085E" w14:textId="77777777" w:rsidR="15333646" w:rsidRDefault="15333646" w:rsidP="15333646">
            <w:pPr>
              <w:pStyle w:val="TableText"/>
              <w:keepNext/>
              <w:jc w:val="right"/>
              <w:rPr>
                <w:b/>
                <w:bCs/>
                <w:color w:val="FFFFFF" w:themeColor="background1"/>
              </w:rPr>
            </w:pPr>
            <w:r w:rsidRPr="15333646">
              <w:rPr>
                <w:b/>
                <w:bCs/>
                <w:color w:val="FFFFFF" w:themeColor="background1"/>
              </w:rPr>
              <w:t>Test Conductor</w:t>
            </w:r>
          </w:p>
        </w:tc>
        <w:tc>
          <w:tcPr>
            <w:tcW w:w="7603"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A43136" w14:textId="372B1342" w:rsidR="15333646" w:rsidRDefault="5A1951CF" w:rsidP="15333646">
            <w:pPr>
              <w:pStyle w:val="TableText"/>
              <w:keepNext/>
              <w:ind w:left="0"/>
              <w:jc w:val="left"/>
              <w:cnfStyle w:val="000000100000" w:firstRow="0" w:lastRow="0" w:firstColumn="0" w:lastColumn="0" w:oddVBand="0" w:evenVBand="0" w:oddHBand="1" w:evenHBand="0" w:firstRowFirstColumn="0" w:firstRowLastColumn="0" w:lastRowFirstColumn="0" w:lastRowLastColumn="0"/>
            </w:pPr>
            <w:r>
              <w:t>Vicente Marques</w:t>
            </w:r>
          </w:p>
        </w:tc>
      </w:tr>
    </w:tbl>
    <w:p w14:paraId="6038E04B" w14:textId="74EEF3A4" w:rsidR="00734079" w:rsidRDefault="00734079" w:rsidP="00734079"/>
    <w:p w14:paraId="3E0073F2" w14:textId="7498F9BF" w:rsidR="00734079" w:rsidRDefault="587B34F6" w:rsidP="219FB22C">
      <w:pPr>
        <w:pStyle w:val="Heading3"/>
        <w:rPr>
          <w:lang w:val="en-US"/>
        </w:rPr>
      </w:pPr>
      <w:r w:rsidRPr="5E809739">
        <w:rPr>
          <w:lang w:val="en-US"/>
        </w:rPr>
        <w:t>TC-</w:t>
      </w:r>
      <w:r w:rsidRPr="1B158CF1">
        <w:rPr>
          <w:lang w:val="en-US"/>
        </w:rPr>
        <w:t>T</w:t>
      </w:r>
      <w:r w:rsidR="76E883C6" w:rsidRPr="1B158CF1">
        <w:rPr>
          <w:lang w:val="en-US"/>
        </w:rPr>
        <w:t>S</w:t>
      </w:r>
      <w:r w:rsidRPr="1B158CF1">
        <w:rPr>
          <w:lang w:val="en-US"/>
        </w:rPr>
        <w:t>L</w:t>
      </w:r>
      <w:r w:rsidRPr="5E809739">
        <w:rPr>
          <w:lang w:val="en-US"/>
        </w:rPr>
        <w:t>-00</w:t>
      </w:r>
      <w:r w:rsidR="3361DA7D" w:rsidRPr="5E809739">
        <w:rPr>
          <w:lang w:val="en-US"/>
        </w:rPr>
        <w:t>3</w:t>
      </w:r>
      <w:r w:rsidRPr="5E809739">
        <w:rPr>
          <w:lang w:val="en-US"/>
        </w:rPr>
        <w:t xml:space="preserve">0 – </w:t>
      </w:r>
      <w:r w:rsidR="599A0B55" w:rsidRPr="5E809739">
        <w:rPr>
          <w:lang w:val="en-US"/>
        </w:rPr>
        <w:t>System Monotonic Clock &amp; Simulation Cycle Interval</w:t>
      </w:r>
    </w:p>
    <w:p w14:paraId="5F89A8CD" w14:textId="779F1173" w:rsidR="00734079" w:rsidRDefault="00734079" w:rsidP="51AF7094"/>
    <w:tbl>
      <w:tblPr>
        <w:tblStyle w:val="CSWTableWithHorizontalTotals"/>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228"/>
        <w:gridCol w:w="2502"/>
        <w:gridCol w:w="2069"/>
        <w:gridCol w:w="1700"/>
        <w:gridCol w:w="1419"/>
      </w:tblGrid>
      <w:tr w:rsidR="51AF7094" w14:paraId="6E9B2FEE" w14:textId="77777777" w:rsidTr="0065468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A01765" w14:textId="77777777" w:rsidR="51AF7094" w:rsidRDefault="51AF7094" w:rsidP="51AF7094">
            <w:pPr>
              <w:pStyle w:val="TableText"/>
              <w:jc w:val="right"/>
              <w:rPr>
                <w:b/>
                <w:bCs/>
                <w:color w:val="FFFFFF" w:themeColor="background1"/>
              </w:rPr>
            </w:pPr>
            <w:r w:rsidRPr="51AF7094">
              <w:rPr>
                <w:b/>
                <w:bCs/>
                <w:color w:val="FFFFFF" w:themeColor="background1"/>
              </w:rPr>
              <w:t>Test Case ID</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4744C35" w14:textId="5E58E810" w:rsidR="51AF7094" w:rsidRDefault="51AF7094" w:rsidP="51AF7094">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1AF7094">
              <w:rPr>
                <w:rFonts w:eastAsia="Arial" w:cs="Arial"/>
                <w:b/>
                <w:bCs/>
                <w:i/>
                <w:iCs/>
                <w:color w:val="FFFFFF" w:themeColor="background1"/>
              </w:rPr>
              <w:t>TC-</w:t>
            </w:r>
            <w:r w:rsidR="735E7198" w:rsidRPr="1B158CF1">
              <w:rPr>
                <w:rFonts w:eastAsia="Arial" w:cs="Arial"/>
                <w:b/>
                <w:bCs/>
                <w:i/>
                <w:iCs/>
                <w:color w:val="FFFFFF" w:themeColor="background1"/>
              </w:rPr>
              <w:t>T</w:t>
            </w:r>
            <w:r w:rsidR="61D29E2A" w:rsidRPr="1B158CF1">
              <w:rPr>
                <w:rFonts w:eastAsia="Arial" w:cs="Arial"/>
                <w:b/>
                <w:bCs/>
                <w:i/>
                <w:iCs/>
                <w:color w:val="FFFFFF" w:themeColor="background1"/>
              </w:rPr>
              <w:t>S</w:t>
            </w:r>
            <w:r w:rsidR="735E7198" w:rsidRPr="1B158CF1">
              <w:rPr>
                <w:rFonts w:eastAsia="Arial" w:cs="Arial"/>
                <w:b/>
                <w:bCs/>
                <w:i/>
                <w:iCs/>
                <w:color w:val="FFFFFF" w:themeColor="background1"/>
              </w:rPr>
              <w:t>L</w:t>
            </w:r>
            <w:r w:rsidRPr="51AF7094">
              <w:rPr>
                <w:rFonts w:eastAsia="Arial" w:cs="Arial"/>
                <w:b/>
                <w:bCs/>
                <w:i/>
                <w:iCs/>
                <w:color w:val="FFFFFF" w:themeColor="background1"/>
              </w:rPr>
              <w:t>-00</w:t>
            </w:r>
            <w:r w:rsidR="7DE504BD" w:rsidRPr="51AF7094">
              <w:rPr>
                <w:rFonts w:eastAsia="Arial" w:cs="Arial"/>
                <w:b/>
                <w:bCs/>
                <w:i/>
                <w:iCs/>
                <w:color w:val="FFFFFF" w:themeColor="background1"/>
              </w:rPr>
              <w:t>3</w:t>
            </w:r>
            <w:r w:rsidRPr="51AF7094">
              <w:rPr>
                <w:rFonts w:eastAsia="Arial" w:cs="Arial"/>
                <w:b/>
                <w:bCs/>
                <w:i/>
                <w:iCs/>
                <w:color w:val="FFFFFF" w:themeColor="background1"/>
              </w:rPr>
              <w:t>0</w:t>
            </w:r>
          </w:p>
        </w:tc>
      </w:tr>
      <w:tr w:rsidR="51AF7094" w14:paraId="193F3E62"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8CE978" w14:textId="77777777" w:rsidR="51AF7094" w:rsidRDefault="51AF7094" w:rsidP="51AF7094">
            <w:pPr>
              <w:pStyle w:val="TableText"/>
              <w:jc w:val="right"/>
              <w:rPr>
                <w:b/>
                <w:bCs/>
                <w:color w:val="FFFFFF" w:themeColor="background1"/>
              </w:rPr>
            </w:pPr>
            <w:r w:rsidRPr="51AF7094">
              <w:rPr>
                <w:b/>
                <w:bCs/>
                <w:color w:val="FFFFFF" w:themeColor="background1"/>
              </w:rPr>
              <w:t>Verification Method</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6E44C87" w14:textId="25944A8B" w:rsidR="51AF7094" w:rsidRDefault="03ABB131" w:rsidP="41B33E22">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51AF7094" w14:paraId="72CF1351"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347782C" w14:textId="77777777" w:rsidR="51AF7094" w:rsidRDefault="51AF7094" w:rsidP="51AF7094">
            <w:pPr>
              <w:pStyle w:val="TableText"/>
              <w:jc w:val="right"/>
              <w:rPr>
                <w:b/>
                <w:bCs/>
                <w:color w:val="FFFFFF" w:themeColor="background1"/>
              </w:rPr>
            </w:pPr>
            <w:r w:rsidRPr="51AF7094">
              <w:rPr>
                <w:b/>
                <w:bCs/>
                <w:color w:val="FFFFFF" w:themeColor="background1"/>
              </w:rPr>
              <w:t>Objective</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1A11CA4" w14:textId="6ED7A216" w:rsidR="51AF7094" w:rsidRDefault="51AF7094" w:rsidP="51AF7094">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 xml:space="preserve">Ensure </w:t>
            </w:r>
            <w:r w:rsidR="11BC4E68">
              <w:t xml:space="preserve">the program </w:t>
            </w:r>
            <w:r w:rsidR="21D97B04">
              <w:t>maintains</w:t>
            </w:r>
            <w:r w:rsidR="11BC4E68">
              <w:t xml:space="preserve"> a 16-bit clock variable and it is incremented 1 unit every simulation cycle with a 5Hz interval</w:t>
            </w:r>
            <w:r w:rsidR="62EC5374">
              <w:t>; Ensure the temperature of each thermistor is changes every clock cycle</w:t>
            </w:r>
            <w:r w:rsidR="11BC4E68">
              <w:t>.</w:t>
            </w:r>
          </w:p>
        </w:tc>
      </w:tr>
      <w:tr w:rsidR="51AF7094" w14:paraId="5B3F0D15"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C51581" w14:textId="77777777" w:rsidR="51AF7094" w:rsidRDefault="51AF7094" w:rsidP="51AF7094">
            <w:pPr>
              <w:pStyle w:val="TableText"/>
              <w:jc w:val="right"/>
              <w:rPr>
                <w:b/>
                <w:bCs/>
                <w:color w:val="FFFFFF" w:themeColor="background1"/>
              </w:rPr>
            </w:pPr>
            <w:r w:rsidRPr="51AF7094">
              <w:rPr>
                <w:b/>
                <w:bCs/>
                <w:color w:val="FFFFFF" w:themeColor="background1"/>
              </w:rPr>
              <w:t>Procedure Description</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4285EB" w14:textId="2F835FFE" w:rsidR="51AF7094" w:rsidRDefault="394E0FA4"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Check the monotonic clock variable size</w:t>
            </w:r>
            <w:r w:rsidR="77A1D75C">
              <w:t>.</w:t>
            </w:r>
            <w:r w:rsidR="6B397828">
              <w:t xml:space="preserve"> </w:t>
            </w:r>
            <w:r w:rsidR="56A7F3A0">
              <w:t>C</w:t>
            </w:r>
            <w:r w:rsidR="6245E213">
              <w:t>heck</w:t>
            </w:r>
            <w:r w:rsidR="0BC6BEE4">
              <w:t xml:space="preserve"> the </w:t>
            </w:r>
            <w:r w:rsidR="043E8EA2">
              <w:t>log file to ensure</w:t>
            </w:r>
            <w:r w:rsidR="0BC6BEE4">
              <w:t xml:space="preserve"> </w:t>
            </w:r>
            <w:r w:rsidR="6B397828">
              <w:t>that</w:t>
            </w:r>
            <w:r w:rsidR="0BC6BEE4">
              <w:t xml:space="preserve"> the </w:t>
            </w:r>
            <w:r w:rsidR="030AEBE8">
              <w:t>clock</w:t>
            </w:r>
            <w:r w:rsidR="6B397828">
              <w:t xml:space="preserve"> is incremented by 1 unit </w:t>
            </w:r>
            <w:r w:rsidR="7D44FF58">
              <w:t>at a rate of 5Hz</w:t>
            </w:r>
            <w:r w:rsidR="1D2F872C">
              <w:t xml:space="preserve"> and the temperature of each thermistor changes every clock cycle</w:t>
            </w:r>
            <w:r w:rsidR="0BC6BEE4">
              <w:t>.</w:t>
            </w:r>
          </w:p>
        </w:tc>
      </w:tr>
      <w:tr w:rsidR="51AF7094" w14:paraId="6ED4162D" w14:textId="77777777" w:rsidTr="0065468F">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4B2AAC7" w14:textId="77777777" w:rsidR="51AF7094" w:rsidRDefault="51AF7094" w:rsidP="51AF7094">
            <w:pPr>
              <w:pStyle w:val="TableText"/>
              <w:jc w:val="right"/>
              <w:rPr>
                <w:b/>
                <w:bCs/>
                <w:color w:val="FFFFFF" w:themeColor="background1"/>
              </w:rPr>
            </w:pPr>
            <w:r w:rsidRPr="51AF7094">
              <w:rPr>
                <w:b/>
                <w:bCs/>
                <w:color w:val="FFFFFF" w:themeColor="background1"/>
              </w:rPr>
              <w:t>Requirement IDs</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CC6BFE" w14:textId="4417D0A1" w:rsidR="52A4115E" w:rsidRPr="52A4115E" w:rsidRDefault="5A6732B3" w:rsidP="752B0FF3">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b/>
                <w:bCs/>
                <w:i/>
                <w:iCs/>
              </w:rPr>
              <w:t>STCS-SRS-TSL-FUNC-0030</w:t>
            </w:r>
            <w:r w:rsidR="34DF74F7">
              <w:br/>
            </w:r>
            <w:r w:rsidR="35699854" w:rsidRPr="5E809739">
              <w:rPr>
                <w:rFonts w:eastAsia="Arial" w:cs="Arial"/>
              </w:rPr>
              <w:t>The TSL shall maintain a monotonic clock on a 16-bit variable, incremented by 1 unit every simulation cycle.</w:t>
            </w:r>
          </w:p>
          <w:p w14:paraId="3E7BA1FB" w14:textId="00F81ADC" w:rsidR="52A4115E" w:rsidRPr="52A4115E" w:rsidRDefault="05283420"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5E809739">
              <w:rPr>
                <w:rFonts w:eastAsia="Arial" w:cs="Arial"/>
                <w:b/>
                <w:bCs/>
                <w:i/>
                <w:iCs/>
              </w:rPr>
              <w:t>STCS-SRS-TSL-FUNC-00</w:t>
            </w:r>
            <w:r w:rsidR="6CBE0CB6" w:rsidRPr="5E809739">
              <w:rPr>
                <w:rFonts w:eastAsia="Arial" w:cs="Arial"/>
                <w:b/>
                <w:bCs/>
                <w:i/>
                <w:iCs/>
              </w:rPr>
              <w:t>4</w:t>
            </w:r>
            <w:r w:rsidRPr="5E809739">
              <w:rPr>
                <w:rFonts w:eastAsia="Arial" w:cs="Arial"/>
                <w:b/>
                <w:bCs/>
                <w:i/>
                <w:iCs/>
              </w:rPr>
              <w:t>0</w:t>
            </w:r>
            <w:r w:rsidR="48E1961A">
              <w:br/>
            </w:r>
            <w:r w:rsidR="7EE1F854" w:rsidRPr="5E809739">
              <w:rPr>
                <w:rFonts w:eastAsia="Arial" w:cs="Arial"/>
              </w:rPr>
              <w:t>The TSL simulation cycle interval shall be 5Hz.</w:t>
            </w:r>
          </w:p>
          <w:p w14:paraId="377A0891" w14:textId="50567E71" w:rsidR="52A4115E" w:rsidRPr="52A4115E" w:rsidRDefault="6DF2A7BF" w:rsidP="2A9CAAFB">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rPr>
            </w:pPr>
            <w:r w:rsidRPr="2DE313AA">
              <w:rPr>
                <w:rFonts w:eastAsia="Arial" w:cs="Arial"/>
                <w:b/>
                <w:bCs/>
                <w:i/>
                <w:iCs/>
              </w:rPr>
              <w:t>STCS-SRS-TSL-FUNC-0050</w:t>
            </w:r>
            <w:r w:rsidR="05283420">
              <w:br/>
            </w:r>
            <w:r w:rsidRPr="2DE313AA">
              <w:rPr>
                <w:rFonts w:eastAsia="Arial" w:cs="Arial"/>
              </w:rPr>
              <w:t>The TSL shall update the temperature values for the 4 available thermistors every simulation cycle, based on environmental conditions such as solar exposure and eclipse periods.</w:t>
            </w:r>
          </w:p>
        </w:tc>
      </w:tr>
      <w:tr w:rsidR="51AF7094" w14:paraId="1A574BD8"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13C00C5" w14:textId="77777777" w:rsidR="51AF7094" w:rsidRDefault="51AF7094" w:rsidP="51AF7094">
            <w:pPr>
              <w:pStyle w:val="TableText"/>
              <w:jc w:val="right"/>
              <w:rPr>
                <w:b/>
                <w:bCs/>
                <w:color w:val="FFFFFF" w:themeColor="background1"/>
              </w:rPr>
            </w:pPr>
            <w:r w:rsidRPr="51AF7094">
              <w:rPr>
                <w:b/>
                <w:bCs/>
                <w:color w:val="FFFFFF" w:themeColor="background1"/>
              </w:rPr>
              <w:t>Pass/Fail Criteria</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A62C4A" w14:textId="241A0FA7" w:rsidR="51AF7094" w:rsidRDefault="51AF7094" w:rsidP="51AF7094">
            <w:pPr>
              <w:pStyle w:val="TableText"/>
              <w:ind w:left="0"/>
              <w:cnfStyle w:val="000000100000" w:firstRow="0" w:lastRow="0" w:firstColumn="0" w:lastColumn="0" w:oddVBand="0" w:evenVBand="0" w:oddHBand="1" w:evenHBand="0" w:firstRowFirstColumn="0" w:firstRowLastColumn="0" w:lastRowFirstColumn="0" w:lastRowLastColumn="0"/>
              <w:rPr>
                <w:i/>
                <w:iCs/>
              </w:rPr>
            </w:pPr>
            <w:r w:rsidRPr="0D6E20EC">
              <w:rPr>
                <w:i/>
                <w:iCs/>
              </w:rPr>
              <w:t xml:space="preserve">The test fails if </w:t>
            </w:r>
            <w:r w:rsidR="7DB38F2B" w:rsidRPr="1E1914A7">
              <w:rPr>
                <w:i/>
                <w:iCs/>
              </w:rPr>
              <w:t xml:space="preserve">the </w:t>
            </w:r>
            <w:r w:rsidR="7DB38F2B" w:rsidRPr="69D9DF29">
              <w:rPr>
                <w:i/>
                <w:iCs/>
              </w:rPr>
              <w:t>clock doesn’t have a</w:t>
            </w:r>
            <w:r w:rsidR="7DB38F2B" w:rsidRPr="6C188EEB">
              <w:rPr>
                <w:i/>
                <w:iCs/>
              </w:rPr>
              <w:t xml:space="preserve"> size of </w:t>
            </w:r>
            <w:r w:rsidR="7DB38F2B" w:rsidRPr="785753F5">
              <w:rPr>
                <w:i/>
                <w:iCs/>
              </w:rPr>
              <w:t xml:space="preserve">16 </w:t>
            </w:r>
            <w:r w:rsidR="7DB38F2B" w:rsidRPr="154C4AAB">
              <w:rPr>
                <w:i/>
                <w:iCs/>
              </w:rPr>
              <w:t xml:space="preserve">bits, </w:t>
            </w:r>
            <w:r w:rsidR="7DB38F2B" w:rsidRPr="398A7D63">
              <w:rPr>
                <w:i/>
                <w:iCs/>
              </w:rPr>
              <w:t xml:space="preserve">doesn’t increment </w:t>
            </w:r>
            <w:r w:rsidR="77974829" w:rsidRPr="3D80C34D">
              <w:rPr>
                <w:i/>
                <w:iCs/>
              </w:rPr>
              <w:t>exactly</w:t>
            </w:r>
            <w:r w:rsidR="7DB38F2B" w:rsidRPr="7BE0876B">
              <w:rPr>
                <w:i/>
                <w:iCs/>
              </w:rPr>
              <w:t xml:space="preserve"> 1 </w:t>
            </w:r>
            <w:r w:rsidR="7DB38F2B" w:rsidRPr="2420FD80">
              <w:rPr>
                <w:i/>
                <w:iCs/>
              </w:rPr>
              <w:t xml:space="preserve">unit every </w:t>
            </w:r>
            <w:r w:rsidR="7DB38F2B" w:rsidRPr="3930D3BD">
              <w:rPr>
                <w:i/>
                <w:iCs/>
              </w:rPr>
              <w:t>simulation cycle</w:t>
            </w:r>
            <w:r w:rsidR="294FC835" w:rsidRPr="2DE313AA">
              <w:rPr>
                <w:i/>
                <w:iCs/>
              </w:rPr>
              <w:t>,</w:t>
            </w:r>
            <w:r w:rsidR="7DB38F2B" w:rsidRPr="349E14F4">
              <w:rPr>
                <w:i/>
                <w:iCs/>
              </w:rPr>
              <w:t xml:space="preserve"> </w:t>
            </w:r>
            <w:r w:rsidR="7DB38F2B" w:rsidRPr="6896C712">
              <w:rPr>
                <w:i/>
                <w:iCs/>
              </w:rPr>
              <w:t xml:space="preserve">it </w:t>
            </w:r>
            <w:r w:rsidR="7DB38F2B" w:rsidRPr="57351799">
              <w:rPr>
                <w:i/>
                <w:iCs/>
              </w:rPr>
              <w:t xml:space="preserve">has a </w:t>
            </w:r>
            <w:r w:rsidR="7DB38F2B" w:rsidRPr="62AB18EB">
              <w:rPr>
                <w:i/>
                <w:iCs/>
              </w:rPr>
              <w:t>rate</w:t>
            </w:r>
            <w:r w:rsidR="7DB38F2B" w:rsidRPr="73408207">
              <w:rPr>
                <w:i/>
                <w:iCs/>
              </w:rPr>
              <w:t xml:space="preserve"> </w:t>
            </w:r>
            <w:r w:rsidR="7DB38F2B" w:rsidRPr="3C01AF6E">
              <w:rPr>
                <w:i/>
                <w:iCs/>
              </w:rPr>
              <w:t xml:space="preserve">different </w:t>
            </w:r>
            <w:r w:rsidR="7DB38F2B" w:rsidRPr="5252B01A">
              <w:rPr>
                <w:i/>
                <w:iCs/>
              </w:rPr>
              <w:t>tha</w:t>
            </w:r>
            <w:r w:rsidR="67B0FC3C" w:rsidRPr="5252B01A">
              <w:rPr>
                <w:i/>
                <w:iCs/>
              </w:rPr>
              <w:t xml:space="preserve">n </w:t>
            </w:r>
            <w:r w:rsidR="67B0FC3C" w:rsidRPr="327F4BCD">
              <w:rPr>
                <w:i/>
                <w:iCs/>
              </w:rPr>
              <w:t>5</w:t>
            </w:r>
            <w:r w:rsidR="54960626" w:rsidRPr="327F4BCD">
              <w:rPr>
                <w:i/>
                <w:iCs/>
              </w:rPr>
              <w:t>Hz</w:t>
            </w:r>
            <w:r w:rsidR="016E1A85" w:rsidRPr="2DE313AA">
              <w:rPr>
                <w:i/>
                <w:iCs/>
              </w:rPr>
              <w:t xml:space="preserve"> or one or more transistors maintain the same temperature through two or more consecutive clock cycles</w:t>
            </w:r>
            <w:r w:rsidR="67B0FC3C" w:rsidRPr="3D80C34D">
              <w:rPr>
                <w:i/>
                <w:iCs/>
              </w:rPr>
              <w:t>.</w:t>
            </w:r>
          </w:p>
        </w:tc>
      </w:tr>
      <w:tr w:rsidR="0065468F" w14:paraId="1ED5FBF1"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F6C5A5" w14:textId="77777777" w:rsidR="51AF7094" w:rsidRDefault="51AF7094" w:rsidP="51AF7094">
            <w:pPr>
              <w:pStyle w:val="TableText"/>
              <w:keepNext/>
              <w:jc w:val="right"/>
              <w:rPr>
                <w:b/>
                <w:bCs/>
                <w:color w:val="FFFFFF" w:themeColor="background1"/>
              </w:rPr>
            </w:pPr>
            <w:r w:rsidRPr="51AF7094">
              <w:rPr>
                <w:b/>
                <w:bCs/>
                <w:color w:val="FFFFFF" w:themeColor="background1"/>
              </w:rPr>
              <w:t>Test Step</w:t>
            </w:r>
          </w:p>
        </w:tc>
        <w:tc>
          <w:tcPr>
            <w:tcW w:w="25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2BA101"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Test Step Description</w:t>
            </w:r>
          </w:p>
        </w:tc>
        <w:tc>
          <w:tcPr>
            <w:tcW w:w="206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A1F615"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Expected Result</w:t>
            </w:r>
          </w:p>
        </w:tc>
        <w:tc>
          <w:tcPr>
            <w:tcW w:w="170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12835E"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Test Result</w:t>
            </w:r>
          </w:p>
        </w:tc>
        <w:tc>
          <w:tcPr>
            <w:tcW w:w="141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A6275B" w14:textId="77777777" w:rsidR="51AF7094" w:rsidRDefault="51AF7094" w:rsidP="51AF7094">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1AF7094">
              <w:rPr>
                <w:b/>
                <w:bCs/>
                <w:color w:val="FFFFFF" w:themeColor="background1"/>
              </w:rPr>
              <w:t>Pass/Fail</w:t>
            </w:r>
          </w:p>
        </w:tc>
      </w:tr>
      <w:tr w:rsidR="0065468F" w14:paraId="4E039780"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874C6A7" w14:textId="77777777" w:rsidR="51AF7094" w:rsidRDefault="51AF7094" w:rsidP="51AF7094">
            <w:pPr>
              <w:pStyle w:val="TableText"/>
              <w:keepNext/>
              <w:jc w:val="right"/>
              <w:rPr>
                <w:b/>
                <w:bCs/>
                <w:color w:val="FFFFFF" w:themeColor="background1"/>
              </w:rPr>
            </w:pPr>
            <w:r w:rsidRPr="51AF7094">
              <w:rPr>
                <w:b/>
                <w:bCs/>
                <w:color w:val="FFFFFF" w:themeColor="background1"/>
              </w:rPr>
              <w:t>001</w:t>
            </w:r>
          </w:p>
        </w:tc>
        <w:tc>
          <w:tcPr>
            <w:tcW w:w="25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A8F507A" w14:textId="4D43E3CF" w:rsidR="51AF7094" w:rsidRDefault="2EBEAEBD"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AD7519E">
              <w:rPr>
                <w:color w:val="auto"/>
              </w:rPr>
              <w:t>Check the monotonic clock variable size</w:t>
            </w:r>
          </w:p>
        </w:tc>
        <w:tc>
          <w:tcPr>
            <w:tcW w:w="206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6AEBC7C" w14:textId="68B85720" w:rsidR="51AF7094" w:rsidRDefault="2EBEAEBD" w:rsidP="51AF7094">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AD7519E">
              <w:rPr>
                <w:color w:val="auto"/>
              </w:rPr>
              <w:t>16-bit variable</w:t>
            </w:r>
          </w:p>
        </w:tc>
        <w:tc>
          <w:tcPr>
            <w:tcW w:w="170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D841F32" w14:textId="3BA9A5FA" w:rsidR="51AF7094" w:rsidRDefault="00A87DC2" w:rsidP="51AF7094">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T</w:t>
            </w:r>
            <w:r w:rsidRPr="5AD7519E">
              <w:rPr>
                <w:color w:val="auto"/>
              </w:rPr>
              <w:t xml:space="preserve">he monotonic clock </w:t>
            </w:r>
            <w:r>
              <w:rPr>
                <w:color w:val="auto"/>
              </w:rPr>
              <w:t xml:space="preserve">is a </w:t>
            </w:r>
            <w:r w:rsidRPr="5AD7519E">
              <w:rPr>
                <w:color w:val="auto"/>
              </w:rPr>
              <w:t>16-bit variable</w:t>
            </w:r>
          </w:p>
        </w:tc>
        <w:tc>
          <w:tcPr>
            <w:tcW w:w="141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F1EBE77" w14:textId="1BCF1A6B" w:rsidR="51AF7094" w:rsidRDefault="00A87DC2" w:rsidP="51AF7094">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r w:rsidRPr="7FFA3AE0">
              <w:rPr>
                <w:color w:val="00B050"/>
              </w:rPr>
              <w:t>Pass</w:t>
            </w:r>
          </w:p>
        </w:tc>
      </w:tr>
      <w:tr w:rsidR="007D74AA" w14:paraId="34D0F563"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E419F5" w14:textId="274454E0" w:rsidR="007D74AA" w:rsidRPr="51AF7094" w:rsidRDefault="007D74AA" w:rsidP="007D74AA">
            <w:pPr>
              <w:pStyle w:val="TableText"/>
              <w:keepNext/>
              <w:jc w:val="right"/>
              <w:rPr>
                <w:b/>
                <w:bCs/>
                <w:color w:val="FFFFFF" w:themeColor="background1"/>
              </w:rPr>
            </w:pPr>
            <w:r>
              <w:rPr>
                <w:b/>
                <w:bCs/>
                <w:color w:val="FFFFFF" w:themeColor="background1"/>
              </w:rPr>
              <w:t>002</w:t>
            </w:r>
          </w:p>
        </w:tc>
        <w:tc>
          <w:tcPr>
            <w:tcW w:w="25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8C4CDA2" w14:textId="6DED3F40" w:rsidR="007D74AA" w:rsidRPr="5AD7519E" w:rsidRDefault="007D74AA" w:rsidP="007D74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3C9006">
              <w:rPr>
                <w:color w:val="auto"/>
              </w:rPr>
              <w:t>Check</w:t>
            </w:r>
            <w:r w:rsidRPr="33DB77B2">
              <w:rPr>
                <w:color w:val="auto"/>
              </w:rPr>
              <w:t xml:space="preserve"> the log</w:t>
            </w:r>
            <w:r w:rsidRPr="105AE83D">
              <w:rPr>
                <w:color w:val="auto"/>
              </w:rPr>
              <w:t xml:space="preserve"> file</w:t>
            </w:r>
            <w:r w:rsidRPr="33DB77B2">
              <w:rPr>
                <w:color w:val="auto"/>
              </w:rPr>
              <w:t>.</w:t>
            </w:r>
          </w:p>
        </w:tc>
        <w:tc>
          <w:tcPr>
            <w:tcW w:w="206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1117C9F" w14:textId="000650ED" w:rsidR="007D74AA" w:rsidRPr="5AD7519E" w:rsidRDefault="007D74AA" w:rsidP="007D74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Clock must increment 5 times 1 unit each second</w:t>
            </w:r>
          </w:p>
        </w:tc>
        <w:tc>
          <w:tcPr>
            <w:tcW w:w="170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E69F27" w14:textId="5F6B7C80" w:rsidR="007D74AA" w:rsidRDefault="007D74AA" w:rsidP="007D74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temperature change for the 4 thermistors every simulation cycle</w:t>
            </w:r>
          </w:p>
        </w:tc>
        <w:tc>
          <w:tcPr>
            <w:tcW w:w="141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8746845" w14:textId="5378784A" w:rsidR="007D74AA" w:rsidRPr="007D74AA" w:rsidRDefault="007D74AA" w:rsidP="007D74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70AD47" w:themeColor="accent6"/>
              </w:rPr>
            </w:pPr>
            <w:r w:rsidRPr="53474592">
              <w:rPr>
                <w:color w:val="00B050"/>
              </w:rPr>
              <w:t>Pass</w:t>
            </w:r>
          </w:p>
        </w:tc>
      </w:tr>
      <w:tr w:rsidR="007D74AA" w14:paraId="4C0B09B8"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80777A" w14:textId="032266EE" w:rsidR="007D74AA" w:rsidRDefault="007D74AA" w:rsidP="007D74AA">
            <w:pPr>
              <w:pStyle w:val="TableText"/>
              <w:jc w:val="right"/>
              <w:rPr>
                <w:b/>
                <w:bCs/>
                <w:color w:val="FFFFFF" w:themeColor="background1"/>
              </w:rPr>
            </w:pPr>
            <w:r w:rsidRPr="2DE313AA">
              <w:rPr>
                <w:b/>
                <w:bCs/>
                <w:color w:val="FFFFFF" w:themeColor="background1"/>
              </w:rPr>
              <w:t>003</w:t>
            </w:r>
          </w:p>
        </w:tc>
        <w:tc>
          <w:tcPr>
            <w:tcW w:w="250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C1BFED" w14:textId="54E5A255" w:rsidR="007D74AA" w:rsidRDefault="007D74AA" w:rsidP="007D74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if the temperature values change for the 4 thermistors every simulation cycle</w:t>
            </w:r>
          </w:p>
        </w:tc>
        <w:tc>
          <w:tcPr>
            <w:tcW w:w="206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5DBB01B" w14:textId="14C47908" w:rsidR="007D74AA" w:rsidRDefault="007D74AA" w:rsidP="007D74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temperature</w:t>
            </w:r>
            <w:r>
              <w:rPr>
                <w:color w:val="auto"/>
              </w:rPr>
              <w:t xml:space="preserve"> must</w:t>
            </w:r>
            <w:r w:rsidRPr="2DE313AA">
              <w:rPr>
                <w:color w:val="auto"/>
              </w:rPr>
              <w:t xml:space="preserve"> change for the 4 thermistors every simulation cycle</w:t>
            </w:r>
          </w:p>
        </w:tc>
        <w:tc>
          <w:tcPr>
            <w:tcW w:w="1700"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8C68560" w14:textId="69A0E013" w:rsidR="007D74AA" w:rsidRDefault="007D74AA" w:rsidP="007D74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temperature change for the 4 thermistors every simulation cycle</w:t>
            </w:r>
          </w:p>
        </w:tc>
        <w:tc>
          <w:tcPr>
            <w:tcW w:w="1419"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9E52595" w14:textId="75C0217F" w:rsidR="007D74AA" w:rsidRPr="007D74AA" w:rsidRDefault="007D74AA" w:rsidP="007D74AA">
            <w:pPr>
              <w:pStyle w:val="TableText"/>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44771B64">
              <w:rPr>
                <w:color w:val="00B050"/>
              </w:rPr>
              <w:t>Pass</w:t>
            </w:r>
          </w:p>
        </w:tc>
      </w:tr>
      <w:tr w:rsidR="007D74AA" w14:paraId="2B62C7E7" w14:textId="77777777" w:rsidTr="3F00085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3CD9B0" w14:textId="77777777" w:rsidR="007D74AA" w:rsidRDefault="007D74AA" w:rsidP="007D74AA">
            <w:pPr>
              <w:pStyle w:val="TableText"/>
              <w:keepNext/>
              <w:jc w:val="right"/>
              <w:rPr>
                <w:b/>
                <w:bCs/>
                <w:color w:val="FFFFFF" w:themeColor="background1"/>
              </w:rPr>
            </w:pPr>
            <w:r w:rsidRPr="51AF7094">
              <w:rPr>
                <w:b/>
                <w:bCs/>
                <w:color w:val="FFFFFF" w:themeColor="background1"/>
              </w:rPr>
              <w:t>Test Status</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1CEAC8E9" w14:textId="0FD6A211" w:rsidR="007D74AA" w:rsidRDefault="007D74AA" w:rsidP="007D74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r w:rsidRPr="1E5CF741">
              <w:rPr>
                <w:b/>
                <w:bCs/>
                <w:color w:val="auto"/>
              </w:rPr>
              <w:t>Pass</w:t>
            </w:r>
            <w:r w:rsidR="0968B6CD" w:rsidRPr="1E5CF741">
              <w:rPr>
                <w:b/>
                <w:bCs/>
                <w:color w:val="auto"/>
              </w:rPr>
              <w:t>ed</w:t>
            </w:r>
          </w:p>
        </w:tc>
      </w:tr>
      <w:tr w:rsidR="007D74AA" w14:paraId="4FC071B9" w14:textId="77777777" w:rsidTr="006546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D463C2" w14:textId="77777777" w:rsidR="007D74AA" w:rsidRDefault="007D74AA" w:rsidP="007D74AA">
            <w:pPr>
              <w:pStyle w:val="TableText"/>
              <w:keepNext/>
              <w:jc w:val="right"/>
              <w:rPr>
                <w:b/>
                <w:bCs/>
                <w:color w:val="FFFFFF" w:themeColor="background1"/>
              </w:rPr>
            </w:pPr>
            <w:r w:rsidRPr="51AF7094">
              <w:rPr>
                <w:b/>
                <w:bCs/>
                <w:color w:val="FFFFFF" w:themeColor="background1"/>
              </w:rPr>
              <w:t>Date</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63DF71D" w14:textId="0F375EC0" w:rsidR="007D74AA" w:rsidRDefault="00F8314B" w:rsidP="007D74AA">
            <w:pPr>
              <w:pStyle w:val="TableText"/>
              <w:keepNext/>
              <w:ind w:left="0"/>
              <w:jc w:val="left"/>
              <w:cnfStyle w:val="000000100000" w:firstRow="0" w:lastRow="0" w:firstColumn="0" w:lastColumn="0" w:oddVBand="0" w:evenVBand="0" w:oddHBand="1" w:evenHBand="0" w:firstRowFirstColumn="0" w:firstRowLastColumn="0" w:lastRowFirstColumn="0" w:lastRowLastColumn="0"/>
            </w:pPr>
            <w:r>
              <w:t>2024-08-05</w:t>
            </w:r>
          </w:p>
        </w:tc>
      </w:tr>
      <w:tr w:rsidR="007D74AA" w14:paraId="47474953" w14:textId="77777777" w:rsidTr="006546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5AD51B6" w14:textId="77777777" w:rsidR="007D74AA" w:rsidRDefault="007D74AA" w:rsidP="007D74AA">
            <w:pPr>
              <w:pStyle w:val="TableText"/>
              <w:keepNext/>
              <w:jc w:val="right"/>
              <w:rPr>
                <w:b/>
                <w:bCs/>
                <w:color w:val="FFFFFF" w:themeColor="background1"/>
              </w:rPr>
            </w:pPr>
            <w:r w:rsidRPr="51AF7094">
              <w:rPr>
                <w:b/>
                <w:bCs/>
                <w:color w:val="FFFFFF" w:themeColor="background1"/>
              </w:rPr>
              <w:t>Test Conductor</w:t>
            </w:r>
          </w:p>
        </w:tc>
        <w:tc>
          <w:tcPr>
            <w:tcW w:w="7690"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4016C90" w14:textId="0A536B72" w:rsidR="007D74AA" w:rsidRDefault="004D0B53" w:rsidP="007D74AA">
            <w:pPr>
              <w:pStyle w:val="TableText"/>
              <w:keepNext/>
              <w:ind w:left="0"/>
              <w:jc w:val="left"/>
              <w:cnfStyle w:val="000000010000" w:firstRow="0" w:lastRow="0" w:firstColumn="0" w:lastColumn="0" w:oddVBand="0" w:evenVBand="0" w:oddHBand="0" w:evenHBand="1" w:firstRowFirstColumn="0" w:firstRowLastColumn="0" w:lastRowFirstColumn="0" w:lastRowLastColumn="0"/>
            </w:pPr>
            <w:r>
              <w:t>Marta Mariz</w:t>
            </w:r>
          </w:p>
        </w:tc>
      </w:tr>
    </w:tbl>
    <w:p w14:paraId="119517D7" w14:textId="33233B27" w:rsidR="00402AEE" w:rsidRDefault="106998FB" w:rsidP="5E809739">
      <w:pPr>
        <w:pStyle w:val="Heading3"/>
        <w:rPr>
          <w:lang w:val="en-US"/>
        </w:rPr>
      </w:pPr>
      <w:r w:rsidRPr="5E809739">
        <w:rPr>
          <w:lang w:val="en-US"/>
        </w:rPr>
        <w:t>TC-</w:t>
      </w:r>
      <w:r w:rsidRPr="01DBA0E3">
        <w:rPr>
          <w:lang w:val="en-US"/>
        </w:rPr>
        <w:t>T</w:t>
      </w:r>
      <w:r w:rsidR="0F0102F8" w:rsidRPr="01DBA0E3">
        <w:rPr>
          <w:lang w:val="en-US"/>
        </w:rPr>
        <w:t>S</w:t>
      </w:r>
      <w:r w:rsidRPr="01DBA0E3">
        <w:rPr>
          <w:lang w:val="en-US"/>
        </w:rPr>
        <w:t>L</w:t>
      </w:r>
      <w:r w:rsidRPr="5E809739">
        <w:rPr>
          <w:lang w:val="en-US"/>
        </w:rPr>
        <w:t>-00</w:t>
      </w:r>
      <w:r w:rsidR="335FA33B" w:rsidRPr="5E809739">
        <w:rPr>
          <w:lang w:val="en-US"/>
        </w:rPr>
        <w:t>4</w:t>
      </w:r>
      <w:r w:rsidRPr="5E809739">
        <w:rPr>
          <w:lang w:val="en-US"/>
        </w:rPr>
        <w:t>0 –</w:t>
      </w:r>
      <w:r w:rsidR="654877E5" w:rsidRPr="5E809739">
        <w:rPr>
          <w:lang w:val="en-US"/>
        </w:rPr>
        <w:t xml:space="preserve"> </w:t>
      </w:r>
      <w:r w:rsidR="69D0327C" w:rsidRPr="5E809739">
        <w:rPr>
          <w:lang w:val="en-US"/>
        </w:rPr>
        <w:t>Simulation Current Period</w:t>
      </w:r>
      <w:r w:rsidR="654877E5" w:rsidRPr="5E809739">
        <w:rPr>
          <w:lang w:val="en-US"/>
        </w:rPr>
        <w:t xml:space="preserve"> Update</w:t>
      </w:r>
    </w:p>
    <w:p w14:paraId="6E5FD9A0" w14:textId="779F1173" w:rsidR="00402AEE" w:rsidRDefault="00402AEE" w:rsidP="00710160"/>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5E809739" w14:paraId="6C24895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E2EC40D" w14:textId="77777777" w:rsidR="5E809739" w:rsidRDefault="5E809739" w:rsidP="5E809739">
            <w:pPr>
              <w:pStyle w:val="TableText"/>
              <w:jc w:val="right"/>
              <w:rPr>
                <w:b/>
                <w:bCs/>
                <w:color w:val="FFFFFF" w:themeColor="background1"/>
              </w:rPr>
            </w:pPr>
            <w:r w:rsidRPr="5E809739">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0863DAC" w14:textId="11E202B6" w:rsidR="5E809739" w:rsidRDefault="5E809739" w:rsidP="5E80973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i/>
                <w:color w:val="FFFFFF" w:themeColor="background1"/>
              </w:rPr>
            </w:pPr>
            <w:r w:rsidRPr="5E809739">
              <w:rPr>
                <w:rFonts w:eastAsia="Arial" w:cs="Arial"/>
                <w:b/>
                <w:bCs/>
                <w:i/>
                <w:iCs/>
                <w:color w:val="FFFFFF" w:themeColor="background1"/>
              </w:rPr>
              <w:t>TC-</w:t>
            </w:r>
            <w:r w:rsidRPr="01DBA0E3">
              <w:rPr>
                <w:rFonts w:eastAsia="Arial" w:cs="Arial"/>
                <w:b/>
                <w:bCs/>
                <w:i/>
                <w:iCs/>
                <w:color w:val="FFFFFF" w:themeColor="background1"/>
              </w:rPr>
              <w:t>T</w:t>
            </w:r>
            <w:r w:rsidR="5E3DD79C" w:rsidRPr="01DBA0E3">
              <w:rPr>
                <w:rFonts w:eastAsia="Arial" w:cs="Arial"/>
                <w:b/>
                <w:bCs/>
                <w:i/>
                <w:iCs/>
                <w:color w:val="FFFFFF" w:themeColor="background1"/>
              </w:rPr>
              <w:t>S</w:t>
            </w:r>
            <w:r w:rsidRPr="01DBA0E3">
              <w:rPr>
                <w:rFonts w:eastAsia="Arial" w:cs="Arial"/>
                <w:b/>
                <w:bCs/>
                <w:i/>
                <w:iCs/>
                <w:color w:val="FFFFFF" w:themeColor="background1"/>
              </w:rPr>
              <w:t>L</w:t>
            </w:r>
            <w:r w:rsidRPr="5E809739">
              <w:rPr>
                <w:rFonts w:eastAsia="Arial" w:cs="Arial"/>
                <w:b/>
                <w:bCs/>
                <w:i/>
                <w:iCs/>
                <w:color w:val="FFFFFF" w:themeColor="background1"/>
              </w:rPr>
              <w:t>-00</w:t>
            </w:r>
            <w:r w:rsidR="5BD6118C" w:rsidRPr="5E809739">
              <w:rPr>
                <w:rFonts w:eastAsia="Arial" w:cs="Arial"/>
                <w:b/>
                <w:bCs/>
                <w:i/>
                <w:iCs/>
                <w:color w:val="FFFFFF" w:themeColor="background1"/>
              </w:rPr>
              <w:t>4</w:t>
            </w:r>
            <w:r w:rsidRPr="5E809739">
              <w:rPr>
                <w:rFonts w:eastAsia="Arial" w:cs="Arial"/>
                <w:b/>
                <w:bCs/>
                <w:i/>
                <w:iCs/>
                <w:color w:val="FFFFFF" w:themeColor="background1"/>
              </w:rPr>
              <w:t>0</w:t>
            </w:r>
          </w:p>
        </w:tc>
      </w:tr>
      <w:tr w:rsidR="5E809739" w14:paraId="01DCCC8D"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2CFEEC" w14:textId="77777777" w:rsidR="5E809739" w:rsidRDefault="5E809739" w:rsidP="5E809739">
            <w:pPr>
              <w:pStyle w:val="TableText"/>
              <w:jc w:val="right"/>
              <w:rPr>
                <w:b/>
                <w:bCs/>
                <w:color w:val="FFFFFF" w:themeColor="background1"/>
              </w:rPr>
            </w:pPr>
            <w:r w:rsidRPr="5E809739">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EF9DDA" w14:textId="47BC9755" w:rsidR="237ADE22" w:rsidRDefault="237ADE22"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5E809739" w14:paraId="7AB546C1"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C3AE9F9" w14:textId="77777777" w:rsidR="5E809739" w:rsidRDefault="5E809739" w:rsidP="5E809739">
            <w:pPr>
              <w:pStyle w:val="TableText"/>
              <w:jc w:val="right"/>
              <w:rPr>
                <w:b/>
                <w:bCs/>
                <w:color w:val="FFFFFF" w:themeColor="background1"/>
              </w:rPr>
            </w:pPr>
            <w:r w:rsidRPr="5E809739">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3BBDE44" w14:textId="137F2151" w:rsidR="15E3C9C7" w:rsidRDefault="15E3C9C7" w:rsidP="5E809739">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Confirm that when the values of the last 8 bits of the clock change, it changes the simulation cycle</w:t>
            </w:r>
            <w:r w:rsidR="020A08F4">
              <w:t xml:space="preserve"> accordingly.</w:t>
            </w:r>
          </w:p>
        </w:tc>
      </w:tr>
      <w:tr w:rsidR="5E809739" w14:paraId="6029D0D0"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F28C9D8" w14:textId="77777777" w:rsidR="5E809739" w:rsidRDefault="5E809739" w:rsidP="5E809739">
            <w:pPr>
              <w:pStyle w:val="TableText"/>
              <w:jc w:val="right"/>
              <w:rPr>
                <w:b/>
                <w:bCs/>
                <w:color w:val="FFFFFF" w:themeColor="background1"/>
              </w:rPr>
            </w:pPr>
            <w:r w:rsidRPr="5E809739">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D5A8E2E" w14:textId="0578AF1E" w:rsidR="2045D7D5" w:rsidRDefault="4D970C6B" w:rsidP="5E809739">
            <w:pPr>
              <w:pStyle w:val="TableText"/>
              <w:tabs>
                <w:tab w:val="left" w:pos="4088"/>
              </w:tabs>
              <w:ind w:left="0"/>
              <w:cnfStyle w:val="000000100000" w:firstRow="0" w:lastRow="0" w:firstColumn="0" w:lastColumn="0" w:oddVBand="0" w:evenVBand="0" w:oddHBand="1" w:evenHBand="0" w:firstRowFirstColumn="0" w:firstRowLastColumn="0" w:lastRowFirstColumn="0" w:lastRowLastColumn="0"/>
            </w:pPr>
            <w:r>
              <w:t>Chan</w:t>
            </w:r>
            <w:r w:rsidR="43B49067">
              <w:t>g</w:t>
            </w:r>
            <w:r>
              <w:t>e the clock</w:t>
            </w:r>
            <w:r w:rsidR="5E809739">
              <w:t xml:space="preserve"> </w:t>
            </w:r>
            <w:r w:rsidR="52B08294">
              <w:t>and</w:t>
            </w:r>
            <w:r w:rsidR="5E809739">
              <w:t xml:space="preserve"> check</w:t>
            </w:r>
            <w:r w:rsidR="7AC0CF74">
              <w:t xml:space="preserve"> </w:t>
            </w:r>
            <w:r w:rsidR="00114D13">
              <w:t>if</w:t>
            </w:r>
            <w:r w:rsidR="1E58E695">
              <w:t xml:space="preserve"> the simulation</w:t>
            </w:r>
            <w:r w:rsidR="1C9B1AB7">
              <w:t xml:space="preserve"> current</w:t>
            </w:r>
            <w:r w:rsidR="1E58E695">
              <w:t xml:space="preserve"> period </w:t>
            </w:r>
            <w:r w:rsidR="79753A08">
              <w:t>changes accordingly</w:t>
            </w:r>
            <w:r w:rsidR="5E809739">
              <w:t>.</w:t>
            </w:r>
          </w:p>
        </w:tc>
      </w:tr>
      <w:tr w:rsidR="5E809739" w14:paraId="4DFDD090" w14:textId="77777777" w:rsidTr="5E809739">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177750" w14:textId="77777777" w:rsidR="5E809739" w:rsidRDefault="5E809739" w:rsidP="5E809739">
            <w:pPr>
              <w:pStyle w:val="TableText"/>
              <w:jc w:val="right"/>
              <w:rPr>
                <w:b/>
                <w:bCs/>
                <w:color w:val="FFFFFF" w:themeColor="background1"/>
              </w:rPr>
            </w:pPr>
            <w:r w:rsidRPr="5E809739">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776D63" w14:textId="49CD6426"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5E809739">
              <w:rPr>
                <w:rFonts w:eastAsia="Arial" w:cs="Arial"/>
                <w:b/>
                <w:bCs/>
                <w:i/>
                <w:iCs/>
              </w:rPr>
              <w:t>STCS-SRS-TSL-FUNC-00</w:t>
            </w:r>
            <w:r w:rsidR="76FB4FF2" w:rsidRPr="5E809739">
              <w:rPr>
                <w:rFonts w:eastAsia="Arial" w:cs="Arial"/>
                <w:b/>
                <w:bCs/>
                <w:i/>
                <w:iCs/>
              </w:rPr>
              <w:t>6</w:t>
            </w:r>
            <w:r w:rsidRPr="5E809739">
              <w:rPr>
                <w:rFonts w:eastAsia="Arial" w:cs="Arial"/>
                <w:b/>
                <w:bCs/>
                <w:i/>
                <w:iCs/>
              </w:rPr>
              <w:t>0</w:t>
            </w:r>
            <w:r>
              <w:br/>
            </w:r>
            <w:r w:rsidR="7152DC9F" w:rsidRPr="5E809739">
              <w:rPr>
                <w:rFonts w:eastAsia="Arial" w:cs="Arial"/>
              </w:rPr>
              <w:t>Whenever the system’s monotonic clock lower 8 bits are 0x00 to 0x1F or 0x60 to 0xFF, the TSL</w:t>
            </w:r>
            <w:r w:rsidR="40181B0E" w:rsidRPr="5E809739">
              <w:rPr>
                <w:rFonts w:eastAsia="Arial" w:cs="Arial"/>
              </w:rPr>
              <w:t xml:space="preserve"> shall set the current period to NORMAL.</w:t>
            </w:r>
          </w:p>
          <w:p w14:paraId="42339E6A" w14:textId="1B12FEE4" w:rsidR="5E809739" w:rsidRDefault="5E809739" w:rsidP="5E809739">
            <w:pPr>
              <w:pStyle w:val="TableText"/>
              <w:ind w:left="0"/>
              <w:jc w:val="left"/>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STCS-SRS-TSL-FUNC-00</w:t>
            </w:r>
            <w:r w:rsidR="27F7BEBA" w:rsidRPr="5E809739">
              <w:rPr>
                <w:rFonts w:eastAsia="Arial" w:cs="Arial"/>
                <w:b/>
                <w:bCs/>
                <w:i/>
                <w:iCs/>
              </w:rPr>
              <w:t>8</w:t>
            </w:r>
            <w:r w:rsidRPr="5E809739">
              <w:rPr>
                <w:rFonts w:eastAsia="Arial" w:cs="Arial"/>
                <w:b/>
                <w:bCs/>
                <w:i/>
                <w:iCs/>
              </w:rPr>
              <w:t>0</w:t>
            </w:r>
            <w:r>
              <w:br/>
            </w:r>
            <w:r w:rsidR="691107EE" w:rsidRPr="5E809739">
              <w:rPr>
                <w:rFonts w:eastAsia="Arial" w:cs="Arial"/>
              </w:rPr>
              <w:t>Whenever the system’s monotonic clock lower 8 bits are 0x20 to 0x3F, the TSL shall set the current period to ECLIPSE.</w:t>
            </w:r>
          </w:p>
          <w:p w14:paraId="697017A0" w14:textId="5CE1D103" w:rsidR="4BED6129" w:rsidRDefault="4BED6129" w:rsidP="5E809739">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b/>
                <w:bCs/>
                <w:i/>
                <w:iCs/>
              </w:rPr>
              <w:t>STCS-SRS-TSL-FUNC-0100</w:t>
            </w:r>
            <w:r>
              <w:br/>
            </w:r>
            <w:r w:rsidR="3FE977E8" w:rsidRPr="5E809739">
              <w:rPr>
                <w:rFonts w:eastAsia="Arial" w:cs="Arial"/>
              </w:rPr>
              <w:t>Whenever the system’s monotonic clock lower 8 bits are 0x40 to 0x5F, the TSL shall set the current period to SUN_EXPOSURE.</w:t>
            </w:r>
          </w:p>
        </w:tc>
      </w:tr>
      <w:tr w:rsidR="5E809739" w14:paraId="58A83049"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652D50" w14:textId="77777777" w:rsidR="5E809739" w:rsidRDefault="5E809739" w:rsidP="5E809739">
            <w:pPr>
              <w:pStyle w:val="TableText"/>
              <w:jc w:val="right"/>
              <w:rPr>
                <w:b/>
                <w:bCs/>
                <w:color w:val="FFFFFF" w:themeColor="background1"/>
              </w:rPr>
            </w:pPr>
            <w:r w:rsidRPr="5E809739">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804C44" w14:textId="462FC674" w:rsidR="5E809739" w:rsidRDefault="5E809739" w:rsidP="5E809739">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The test fails if a</w:t>
            </w:r>
            <w:r w:rsidR="0EB99E4B" w:rsidRPr="5E809739">
              <w:rPr>
                <w:i/>
                <w:iCs/>
              </w:rPr>
              <w:t>t any moment the current period doesn’t correspond to the expected one.</w:t>
            </w:r>
          </w:p>
        </w:tc>
      </w:tr>
      <w:tr w:rsidR="5E809739" w14:paraId="3C4954E5"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798550" w14:textId="77777777" w:rsidR="5E809739" w:rsidRDefault="5E809739" w:rsidP="5E809739">
            <w:pPr>
              <w:pStyle w:val="TableText"/>
              <w:keepNext/>
              <w:jc w:val="right"/>
              <w:rPr>
                <w:b/>
                <w:bCs/>
                <w:color w:val="FFFFFF" w:themeColor="background1"/>
              </w:rPr>
            </w:pPr>
            <w:r w:rsidRPr="5E809739">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5D3B779"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D4828E"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73006D"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849810"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5E809739" w14:paraId="01F5A511"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FC5223" w14:textId="77777777" w:rsidR="5E809739" w:rsidRDefault="5E809739" w:rsidP="5E809739">
            <w:pPr>
              <w:pStyle w:val="TableText"/>
              <w:keepNext/>
              <w:jc w:val="right"/>
              <w:rPr>
                <w:b/>
                <w:bCs/>
                <w:color w:val="FFFFFF" w:themeColor="background1"/>
              </w:rPr>
            </w:pPr>
            <w:r w:rsidRPr="5E809739">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64E245" w14:textId="37438363" w:rsidR="06EDD7D8" w:rsidRDefault="06EDD7D8"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1FD8122">
              <w:rPr>
                <w:color w:val="auto"/>
              </w:rPr>
              <w:t>C</w:t>
            </w:r>
            <w:r w:rsidR="04CD439F" w:rsidRPr="21FD8122">
              <w:rPr>
                <w:color w:val="auto"/>
              </w:rPr>
              <w:t xml:space="preserve">hange the clock to </w:t>
            </w:r>
            <w:r w:rsidR="04CD439F" w:rsidRPr="15C0F1B9">
              <w:rPr>
                <w:color w:val="auto"/>
              </w:rPr>
              <w:t>0x10</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677DB39" w14:textId="607EC73F" w:rsidR="06EDD7D8" w:rsidRDefault="06EDD7D8"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E809739">
              <w:rPr>
                <w:color w:val="auto"/>
              </w:rPr>
              <w:t>The simulation period should be NORMAL</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F85744F" w14:textId="00A2C809" w:rsidR="5E809739" w:rsidRDefault="3B4D0A42" w:rsidP="7FC23997">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7FC23997">
              <w:rPr>
                <w:color w:val="auto"/>
              </w:rPr>
              <w:t xml:space="preserve">The simulation period </w:t>
            </w:r>
            <w:r w:rsidR="5E9C6968" w:rsidRPr="35E590D1">
              <w:rPr>
                <w:color w:val="auto"/>
              </w:rPr>
              <w:t>wa</w:t>
            </w:r>
            <w:r w:rsidRPr="35E590D1">
              <w:rPr>
                <w:color w:val="auto"/>
              </w:rPr>
              <w:t xml:space="preserve">s </w:t>
            </w:r>
            <w:r w:rsidRPr="7FC23997">
              <w:rPr>
                <w:color w:val="auto"/>
              </w:rPr>
              <w:t>NORMAL</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B62D2A" w14:textId="48815B88" w:rsidR="5E809739" w:rsidRDefault="0F96A9C6" w:rsidP="5E809739">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r w:rsidRPr="21FD8122">
              <w:rPr>
                <w:color w:val="00B050"/>
              </w:rPr>
              <w:t>Pass</w:t>
            </w:r>
          </w:p>
        </w:tc>
      </w:tr>
      <w:tr w:rsidR="5E809739" w14:paraId="6D60C85E"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01DECA" w14:textId="77777777" w:rsidR="5E809739" w:rsidRDefault="5E809739" w:rsidP="5E809739">
            <w:pPr>
              <w:pStyle w:val="TableText"/>
              <w:keepNext/>
              <w:jc w:val="right"/>
              <w:rPr>
                <w:b/>
                <w:bCs/>
                <w:color w:val="FFFFFF" w:themeColor="background1"/>
              </w:rPr>
            </w:pPr>
            <w:r w:rsidRPr="5E809739">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AFE00B1" w14:textId="0E4D58FF" w:rsidR="5E809739" w:rsidRDefault="7B3329E8" w:rsidP="5E809739">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rFonts w:eastAsia="Arial"/>
                <w:color w:val="auto"/>
              </w:rPr>
            </w:pPr>
            <w:r w:rsidRPr="15C0F1B9">
              <w:rPr>
                <w:color w:val="auto"/>
              </w:rPr>
              <w:t xml:space="preserve">Change the clock to </w:t>
            </w:r>
            <w:r w:rsidRPr="510DAD64">
              <w:rPr>
                <w:color w:val="auto"/>
              </w:rPr>
              <w:t>0x</w:t>
            </w:r>
            <w:r w:rsidR="71A4336A" w:rsidRPr="510DAD64">
              <w:rPr>
                <w:color w:val="auto"/>
              </w:rPr>
              <w:t>20</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D4CE3A0" w14:textId="1C13B31F" w:rsidR="5E809739" w:rsidRDefault="5E809739" w:rsidP="5E809739">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5E809739">
              <w:rPr>
                <w:color w:val="auto"/>
              </w:rPr>
              <w:t xml:space="preserve">The simulation period should be </w:t>
            </w:r>
            <w:r w:rsidR="2D2EFE0E" w:rsidRPr="5E809739">
              <w:rPr>
                <w:color w:val="auto"/>
              </w:rPr>
              <w:t>ECLIPSE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78E0D85" w14:textId="36FF303D" w:rsidR="5E809739" w:rsidRDefault="275D8C39" w:rsidP="35E590D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35E590D1">
              <w:rPr>
                <w:color w:val="auto"/>
              </w:rPr>
              <w:t xml:space="preserve">The simulation period </w:t>
            </w:r>
            <w:r w:rsidR="0922309D" w:rsidRPr="35E590D1">
              <w:rPr>
                <w:color w:val="auto"/>
              </w:rPr>
              <w:t>wa</w:t>
            </w:r>
            <w:r w:rsidRPr="35E590D1">
              <w:rPr>
                <w:color w:val="auto"/>
              </w:rPr>
              <w:t>s ECLIPSE</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6A7905F" w14:textId="167EC701" w:rsidR="5E809739" w:rsidRDefault="25553495"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r w:rsidRPr="21FD8122">
              <w:rPr>
                <w:color w:val="00B050"/>
              </w:rPr>
              <w:t>Pass</w:t>
            </w:r>
          </w:p>
        </w:tc>
      </w:tr>
      <w:tr w:rsidR="5E809739" w14:paraId="7C2DDAC1"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B733F80" w14:textId="2C169D87" w:rsidR="5E809739" w:rsidRDefault="5E809739" w:rsidP="5E809739">
            <w:pPr>
              <w:pStyle w:val="TableText"/>
              <w:keepNext/>
              <w:jc w:val="right"/>
              <w:rPr>
                <w:b/>
                <w:bCs/>
                <w:color w:val="FFFFFF" w:themeColor="background1"/>
              </w:rPr>
            </w:pPr>
            <w:r w:rsidRPr="5E809739">
              <w:rPr>
                <w:b/>
                <w:bCs/>
                <w:color w:val="FFFFFF" w:themeColor="background1"/>
              </w:rPr>
              <w:t>00</w:t>
            </w:r>
            <w:r w:rsidR="316094B9" w:rsidRPr="5E809739">
              <w:rPr>
                <w:b/>
                <w:bCs/>
                <w:color w:val="FFFFFF" w:themeColor="background1"/>
              </w:rPr>
              <w:t>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6098E8D" w14:textId="348F3339" w:rsidR="5E809739" w:rsidRDefault="41A2AF63"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1BAFC446">
              <w:rPr>
                <w:color w:val="auto"/>
              </w:rPr>
              <w:t xml:space="preserve">Change the clock to </w:t>
            </w:r>
            <w:r w:rsidRPr="510DAD64">
              <w:rPr>
                <w:color w:val="auto"/>
              </w:rPr>
              <w:t>0x40</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868C6B5" w14:textId="2941C12B" w:rsidR="5E809739" w:rsidRDefault="5E809739"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5E809739">
              <w:rPr>
                <w:color w:val="auto"/>
              </w:rPr>
              <w:t xml:space="preserve">The simulation period should be </w:t>
            </w:r>
            <w:r w:rsidR="38809F54" w:rsidRPr="5E809739">
              <w:rPr>
                <w:color w:val="auto"/>
              </w:rPr>
              <w:t>SUN_EXPOSURE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34ED9E7" w14:textId="4CC891D5" w:rsidR="5E809739" w:rsidRDefault="046E2D4A" w:rsidP="35E590D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35E590D1">
              <w:rPr>
                <w:color w:val="auto"/>
              </w:rPr>
              <w:t xml:space="preserve">The simulation period </w:t>
            </w:r>
            <w:r w:rsidR="79462150" w:rsidRPr="65E7D22C">
              <w:rPr>
                <w:color w:val="auto"/>
              </w:rPr>
              <w:t xml:space="preserve">was </w:t>
            </w:r>
            <w:r w:rsidRPr="65E7D22C">
              <w:rPr>
                <w:color w:val="auto"/>
              </w:rPr>
              <w:t>ECLIPSE</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A02E26B" w14:textId="2A69AFEA" w:rsidR="5E809739" w:rsidRDefault="25553495" w:rsidP="5D80BF64">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00B050"/>
              </w:rPr>
            </w:pPr>
            <w:r w:rsidRPr="21FD8122">
              <w:rPr>
                <w:color w:val="00B050"/>
              </w:rPr>
              <w:t>Pass</w:t>
            </w:r>
          </w:p>
        </w:tc>
      </w:tr>
      <w:tr w:rsidR="5E809739" w14:paraId="0E796433" w14:textId="77777777" w:rsidTr="35A786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4D7657" w14:textId="77777777" w:rsidR="5E809739" w:rsidRDefault="5E809739" w:rsidP="5E809739">
            <w:pPr>
              <w:pStyle w:val="TableText"/>
              <w:keepNext/>
              <w:jc w:val="right"/>
              <w:rPr>
                <w:b/>
                <w:bCs/>
                <w:color w:val="FFFFFF" w:themeColor="background1"/>
              </w:rPr>
            </w:pPr>
            <w:r w:rsidRPr="5E809739">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0759A678" w14:textId="344AA06B" w:rsidR="5E809739" w:rsidRDefault="308BE3BC"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r w:rsidRPr="6FCA5EDF">
              <w:rPr>
                <w:b/>
                <w:bCs/>
                <w:color w:val="auto"/>
              </w:rPr>
              <w:t>Passed</w:t>
            </w:r>
          </w:p>
        </w:tc>
      </w:tr>
      <w:tr w:rsidR="5E809739" w14:paraId="2A2BDADB" w14:textId="77777777" w:rsidTr="5E8097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8B07EA" w14:textId="77777777" w:rsidR="5E809739" w:rsidRDefault="5E809739" w:rsidP="5E809739">
            <w:pPr>
              <w:pStyle w:val="TableText"/>
              <w:keepNext/>
              <w:jc w:val="right"/>
              <w:rPr>
                <w:b/>
                <w:bCs/>
                <w:color w:val="FFFFFF" w:themeColor="background1"/>
              </w:rPr>
            </w:pPr>
            <w:r w:rsidRPr="5E809739">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B5E6EC3" w14:textId="1BECEBC0" w:rsidR="5E809739" w:rsidRDefault="72769FB5"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pPr>
            <w:r>
              <w:t>2024-08-05</w:t>
            </w:r>
          </w:p>
        </w:tc>
      </w:tr>
      <w:tr w:rsidR="5E809739" w14:paraId="3D61E455" w14:textId="77777777" w:rsidTr="5E80973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84AA9DB" w14:textId="77777777" w:rsidR="5E809739" w:rsidRDefault="5E809739" w:rsidP="5E809739">
            <w:pPr>
              <w:pStyle w:val="TableText"/>
              <w:keepNext/>
              <w:jc w:val="right"/>
              <w:rPr>
                <w:b/>
                <w:bCs/>
                <w:color w:val="FFFFFF" w:themeColor="background1"/>
              </w:rPr>
            </w:pPr>
            <w:r w:rsidRPr="5E809739">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50B96E6" w14:textId="7906A19A" w:rsidR="5E809739" w:rsidRDefault="332399F0"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pPr>
            <w:r>
              <w:t>Wallen Ribeiro</w:t>
            </w:r>
          </w:p>
        </w:tc>
      </w:tr>
    </w:tbl>
    <w:p w14:paraId="0F404979" w14:textId="7F002640" w:rsidR="00402AEE" w:rsidRDefault="6B15D3DD" w:rsidP="5E809739">
      <w:pPr>
        <w:pStyle w:val="Heading3"/>
        <w:rPr>
          <w:lang w:val="en-US"/>
        </w:rPr>
      </w:pPr>
      <w:r w:rsidRPr="5E809739">
        <w:rPr>
          <w:lang w:val="en-US"/>
        </w:rPr>
        <w:t>TC-</w:t>
      </w:r>
      <w:r w:rsidRPr="01DBA0E3">
        <w:rPr>
          <w:lang w:val="en-US"/>
        </w:rPr>
        <w:t>T</w:t>
      </w:r>
      <w:r w:rsidR="07F6D60C" w:rsidRPr="01DBA0E3">
        <w:rPr>
          <w:lang w:val="en-US"/>
        </w:rPr>
        <w:t>S</w:t>
      </w:r>
      <w:r w:rsidRPr="01DBA0E3">
        <w:rPr>
          <w:lang w:val="en-US"/>
        </w:rPr>
        <w:t>L</w:t>
      </w:r>
      <w:r w:rsidRPr="5E809739">
        <w:rPr>
          <w:lang w:val="en-US"/>
        </w:rPr>
        <w:t xml:space="preserve">-0050 – </w:t>
      </w:r>
      <w:r w:rsidR="3E435ADF" w:rsidRPr="2DE313AA">
        <w:rPr>
          <w:lang w:val="en-US"/>
        </w:rPr>
        <w:t>Period Temperatures</w:t>
      </w:r>
    </w:p>
    <w:p w14:paraId="37AD1679" w14:textId="779F1173" w:rsidR="00402AEE" w:rsidRDefault="00402AEE" w:rsidP="00710160"/>
    <w:tbl>
      <w:tblPr>
        <w:tblStyle w:val="CSWTableWithHorizontalTotals"/>
        <w:tblW w:w="99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77"/>
        <w:gridCol w:w="2838"/>
        <w:gridCol w:w="2126"/>
        <w:gridCol w:w="1701"/>
        <w:gridCol w:w="1271"/>
      </w:tblGrid>
      <w:tr w:rsidR="5E809739" w14:paraId="64014715" w14:textId="77777777" w:rsidTr="59AA97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886B0FE" w14:textId="77777777" w:rsidR="5E809739" w:rsidRDefault="5E809739" w:rsidP="5E809739">
            <w:pPr>
              <w:pStyle w:val="TableText"/>
              <w:jc w:val="right"/>
              <w:rPr>
                <w:b/>
                <w:bCs/>
                <w:color w:val="FFFFFF" w:themeColor="background1"/>
              </w:rPr>
            </w:pPr>
            <w:r w:rsidRPr="5E809739">
              <w:rPr>
                <w:b/>
                <w:bCs/>
                <w:color w:val="FFFFFF" w:themeColor="background1"/>
              </w:rPr>
              <w:t>Test Case ID</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70D3CB4" w14:textId="35AC9016" w:rsidR="5E809739" w:rsidRDefault="5E809739" w:rsidP="5E809739">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E809739">
              <w:rPr>
                <w:rFonts w:eastAsia="Arial" w:cs="Arial"/>
                <w:b/>
                <w:bCs/>
                <w:i/>
                <w:iCs/>
                <w:color w:val="FFFFFF" w:themeColor="background1"/>
              </w:rPr>
              <w:t>TC-</w:t>
            </w:r>
            <w:r w:rsidRPr="176F67D1">
              <w:rPr>
                <w:rFonts w:eastAsia="Arial" w:cs="Arial"/>
                <w:b/>
                <w:bCs/>
                <w:i/>
                <w:iCs/>
                <w:color w:val="FFFFFF" w:themeColor="background1"/>
              </w:rPr>
              <w:t>T</w:t>
            </w:r>
            <w:r w:rsidR="1CC20309" w:rsidRPr="176F67D1">
              <w:rPr>
                <w:rFonts w:eastAsia="Arial" w:cs="Arial"/>
                <w:b/>
                <w:bCs/>
                <w:i/>
                <w:iCs/>
                <w:color w:val="FFFFFF" w:themeColor="background1"/>
              </w:rPr>
              <w:t>S</w:t>
            </w:r>
            <w:r w:rsidRPr="176F67D1">
              <w:rPr>
                <w:rFonts w:eastAsia="Arial" w:cs="Arial"/>
                <w:b/>
                <w:bCs/>
                <w:i/>
                <w:iCs/>
                <w:color w:val="FFFFFF" w:themeColor="background1"/>
              </w:rPr>
              <w:t>L</w:t>
            </w:r>
            <w:r w:rsidRPr="5E809739">
              <w:rPr>
                <w:rFonts w:eastAsia="Arial" w:cs="Arial"/>
                <w:b/>
                <w:bCs/>
                <w:i/>
                <w:iCs/>
                <w:color w:val="FFFFFF" w:themeColor="background1"/>
              </w:rPr>
              <w:t>-00</w:t>
            </w:r>
            <w:r w:rsidR="10D8FEC3" w:rsidRPr="5E809739">
              <w:rPr>
                <w:rFonts w:eastAsia="Arial" w:cs="Arial"/>
                <w:b/>
                <w:bCs/>
                <w:i/>
                <w:iCs/>
                <w:color w:val="FFFFFF" w:themeColor="background1"/>
              </w:rPr>
              <w:t>5</w:t>
            </w:r>
            <w:r w:rsidRPr="5E809739">
              <w:rPr>
                <w:rFonts w:eastAsia="Arial" w:cs="Arial"/>
                <w:b/>
                <w:bCs/>
                <w:i/>
                <w:iCs/>
                <w:color w:val="FFFFFF" w:themeColor="background1"/>
              </w:rPr>
              <w:t>0</w:t>
            </w:r>
          </w:p>
        </w:tc>
      </w:tr>
      <w:tr w:rsidR="5E809739" w14:paraId="07EDDA8B"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0E4D10" w14:textId="77777777" w:rsidR="5E809739" w:rsidRDefault="5E809739" w:rsidP="5E809739">
            <w:pPr>
              <w:pStyle w:val="TableText"/>
              <w:jc w:val="right"/>
              <w:rPr>
                <w:b/>
                <w:bCs/>
                <w:color w:val="FFFFFF" w:themeColor="background1"/>
              </w:rPr>
            </w:pPr>
            <w:r w:rsidRPr="5E809739">
              <w:rPr>
                <w:b/>
                <w:bCs/>
                <w:color w:val="FFFFFF" w:themeColor="background1"/>
              </w:rPr>
              <w:t>Verification Method</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52F40AA" w14:textId="47BC9755" w:rsidR="5E809739" w:rsidRDefault="5E809739" w:rsidP="5E809739">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5E809739" w14:paraId="08CA6B63"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A50E6EE" w14:textId="77777777" w:rsidR="5E809739" w:rsidRDefault="5E809739" w:rsidP="5E809739">
            <w:pPr>
              <w:pStyle w:val="TableText"/>
              <w:jc w:val="right"/>
              <w:rPr>
                <w:b/>
                <w:bCs/>
                <w:color w:val="FFFFFF" w:themeColor="background1"/>
              </w:rPr>
            </w:pPr>
            <w:r w:rsidRPr="5E809739">
              <w:rPr>
                <w:b/>
                <w:bCs/>
                <w:color w:val="FFFFFF" w:themeColor="background1"/>
              </w:rPr>
              <w:t>Objective</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3EF7A56" w14:textId="3104D467" w:rsidR="29C41F26" w:rsidRDefault="29C41F26" w:rsidP="5E809739">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Confirm that the temperature values of each thermistor are </w:t>
            </w:r>
            <w:r w:rsidR="38153FE2">
              <w:t>correctly</w:t>
            </w:r>
            <w:r>
              <w:t xml:space="preserve"> changed according to the simulation perio</w:t>
            </w:r>
            <w:r w:rsidR="01021923">
              <w:t>d.</w:t>
            </w:r>
          </w:p>
        </w:tc>
      </w:tr>
      <w:tr w:rsidR="5E809739" w14:paraId="32A6D4BA"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C62949" w14:textId="77777777" w:rsidR="5E809739" w:rsidRDefault="5E809739" w:rsidP="5E809739">
            <w:pPr>
              <w:pStyle w:val="TableText"/>
              <w:jc w:val="right"/>
              <w:rPr>
                <w:b/>
                <w:bCs/>
                <w:color w:val="FFFFFF" w:themeColor="background1"/>
              </w:rPr>
            </w:pPr>
            <w:r w:rsidRPr="5E809739">
              <w:rPr>
                <w:b/>
                <w:bCs/>
                <w:color w:val="FFFFFF" w:themeColor="background1"/>
              </w:rPr>
              <w:t>Procedure Description</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87E0C2" w14:textId="6385229E" w:rsidR="5E809739" w:rsidRDefault="31A333E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Set the current period to NORMAL, ECLIPSE or SUN_EXPOSURE and for ach turn the heater ON or OFF and check the temperature changes in the corresponding thermistors.</w:t>
            </w:r>
          </w:p>
        </w:tc>
      </w:tr>
      <w:tr w:rsidR="5E809739" w14:paraId="1A447640" w14:textId="77777777" w:rsidTr="59AA9770">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A1B085" w14:textId="77777777" w:rsidR="5E809739" w:rsidRDefault="5E809739" w:rsidP="5E809739">
            <w:pPr>
              <w:pStyle w:val="TableText"/>
              <w:jc w:val="right"/>
              <w:rPr>
                <w:b/>
                <w:bCs/>
                <w:color w:val="FFFFFF" w:themeColor="background1"/>
              </w:rPr>
            </w:pPr>
            <w:r w:rsidRPr="5E809739">
              <w:rPr>
                <w:b/>
                <w:bCs/>
                <w:color w:val="FFFFFF" w:themeColor="background1"/>
              </w:rPr>
              <w:t>Requirement IDs</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0D309A2" w14:textId="0AF6A877" w:rsidR="5E809739" w:rsidRDefault="5E809739" w:rsidP="5E809739">
            <w:pPr>
              <w:spacing w:before="120" w:after="120"/>
              <w:cnfStyle w:val="000000010000" w:firstRow="0" w:lastRow="0" w:firstColumn="0" w:lastColumn="0" w:oddVBand="0" w:evenVBand="0" w:oddHBand="0" w:evenHBand="1" w:firstRowFirstColumn="0" w:firstRowLastColumn="0" w:lastRowFirstColumn="0" w:lastRowLastColumn="0"/>
              <w:rPr>
                <w:rFonts w:eastAsia="Arial" w:cs="Arial"/>
              </w:rPr>
            </w:pPr>
            <w:r w:rsidRPr="5E809739">
              <w:rPr>
                <w:rFonts w:eastAsia="Arial" w:cs="Arial"/>
                <w:b/>
                <w:bCs/>
                <w:i/>
                <w:iCs/>
              </w:rPr>
              <w:t>STCS-SRS-TSL-FUNC-00</w:t>
            </w:r>
            <w:r w:rsidR="0797F873" w:rsidRPr="5E809739">
              <w:rPr>
                <w:rFonts w:eastAsia="Arial" w:cs="Arial"/>
                <w:b/>
                <w:bCs/>
                <w:i/>
                <w:iCs/>
              </w:rPr>
              <w:t>7</w:t>
            </w:r>
            <w:r w:rsidRPr="5E809739">
              <w:rPr>
                <w:rFonts w:eastAsia="Arial" w:cs="Arial"/>
                <w:b/>
                <w:bCs/>
                <w:i/>
                <w:iCs/>
              </w:rPr>
              <w:t>0</w:t>
            </w:r>
            <w:r>
              <w:br/>
            </w:r>
            <w:r w:rsidR="14EED5D4" w:rsidRPr="5E809739">
              <w:rPr>
                <w:rFonts w:eastAsia="Arial" w:cs="Arial"/>
              </w:rPr>
              <w:t xml:space="preserve">Whenever the current period is set to NORMAL, if the Heater is ON </w:t>
            </w:r>
            <w:r w:rsidR="7AAEBEDE" w:rsidRPr="5E809739">
              <w:rPr>
                <w:rFonts w:eastAsia="Arial" w:cs="Arial"/>
              </w:rPr>
              <w:t>the</w:t>
            </w:r>
            <w:r w:rsidR="14EED5D4" w:rsidRPr="5E809739">
              <w:rPr>
                <w:rFonts w:eastAsia="Arial" w:cs="Arial"/>
              </w:rPr>
              <w:t xml:space="preserve"> temperature of </w:t>
            </w:r>
            <w:r w:rsidR="58741E6D" w:rsidRPr="5E809739">
              <w:rPr>
                <w:rFonts w:eastAsia="Arial" w:cs="Arial"/>
              </w:rPr>
              <w:t xml:space="preserve">the </w:t>
            </w:r>
            <w:r w:rsidR="14EED5D4" w:rsidRPr="5E809739">
              <w:rPr>
                <w:rFonts w:eastAsia="Arial" w:cs="Arial"/>
              </w:rPr>
              <w:t xml:space="preserve">thermistor </w:t>
            </w:r>
            <w:r w:rsidR="5AC9FD27" w:rsidRPr="5E809739">
              <w:rPr>
                <w:rFonts w:eastAsia="Arial" w:cs="Arial"/>
              </w:rPr>
              <w:t xml:space="preserve">should increase </w:t>
            </w:r>
            <w:r w:rsidR="14EED5D4" w:rsidRPr="5E809739">
              <w:rPr>
                <w:rFonts w:eastAsia="Arial" w:cs="Arial"/>
              </w:rPr>
              <w:t>by 1 unit</w:t>
            </w:r>
            <w:r w:rsidR="4E596FCD" w:rsidRPr="5E809739">
              <w:rPr>
                <w:rFonts w:eastAsia="Arial" w:cs="Arial"/>
              </w:rPr>
              <w:t xml:space="preserve"> and if the </w:t>
            </w:r>
            <w:r w:rsidR="14EED5D4" w:rsidRPr="5E809739">
              <w:rPr>
                <w:rFonts w:eastAsia="Arial" w:cs="Arial"/>
              </w:rPr>
              <w:t xml:space="preserve">Heater </w:t>
            </w:r>
            <w:r w:rsidR="0464A9E6" w:rsidRPr="5E809739">
              <w:rPr>
                <w:rFonts w:eastAsia="Arial" w:cs="Arial"/>
              </w:rPr>
              <w:t xml:space="preserve">is </w:t>
            </w:r>
            <w:r w:rsidR="14EED5D4" w:rsidRPr="5E809739">
              <w:rPr>
                <w:rFonts w:eastAsia="Arial" w:cs="Arial"/>
              </w:rPr>
              <w:t>OFF</w:t>
            </w:r>
            <w:r w:rsidR="3AB9C4DA" w:rsidRPr="5E809739">
              <w:rPr>
                <w:rFonts w:eastAsia="Arial" w:cs="Arial"/>
              </w:rPr>
              <w:t xml:space="preserve"> the</w:t>
            </w:r>
            <w:r w:rsidR="14EED5D4" w:rsidRPr="5E809739">
              <w:rPr>
                <w:rFonts w:eastAsia="Arial" w:cs="Arial"/>
              </w:rPr>
              <w:t xml:space="preserve"> temperature of </w:t>
            </w:r>
            <w:r w:rsidR="496FB059" w:rsidRPr="5E809739">
              <w:rPr>
                <w:rFonts w:eastAsia="Arial" w:cs="Arial"/>
              </w:rPr>
              <w:t xml:space="preserve">the </w:t>
            </w:r>
            <w:r w:rsidR="14EED5D4" w:rsidRPr="5E809739">
              <w:rPr>
                <w:rFonts w:eastAsia="Arial" w:cs="Arial"/>
              </w:rPr>
              <w:t xml:space="preserve">thermistor </w:t>
            </w:r>
            <w:r w:rsidR="731D353E" w:rsidRPr="5E809739">
              <w:rPr>
                <w:rFonts w:eastAsia="Arial" w:cs="Arial"/>
              </w:rPr>
              <w:t xml:space="preserve">should decrease </w:t>
            </w:r>
            <w:r w:rsidR="14EED5D4" w:rsidRPr="5E809739">
              <w:rPr>
                <w:rFonts w:eastAsia="Arial" w:cs="Arial"/>
              </w:rPr>
              <w:t>by 1 unit</w:t>
            </w:r>
            <w:r w:rsidR="14EED5D4" w:rsidRPr="5E809739">
              <w:t xml:space="preserve"> </w:t>
            </w:r>
          </w:p>
          <w:p w14:paraId="1AC1FF14" w14:textId="2B611606" w:rsidR="58127F8E" w:rsidRDefault="58127F8E" w:rsidP="5E809739">
            <w:pPr>
              <w:spacing w:before="120" w:after="120"/>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STCS-SRS-TSL-FUNC-0090</w:t>
            </w:r>
            <w:r>
              <w:br/>
            </w:r>
            <w:r w:rsidRPr="5E809739">
              <w:rPr>
                <w:rFonts w:eastAsia="Arial" w:cs="Arial"/>
              </w:rPr>
              <w:t>Whenever the current period is set to ECLIPSE, if the Heater is ON the temperature of the thermistor should increase by 4 units and if the Heater is OFF the temperature of the thermistor should decrease by 7 units</w:t>
            </w:r>
          </w:p>
          <w:p w14:paraId="4233B765" w14:textId="16B19374" w:rsidR="58127F8E" w:rsidRDefault="58127F8E" w:rsidP="5E809739">
            <w:pPr>
              <w:spacing w:before="120" w:after="120"/>
              <w:cnfStyle w:val="000000010000" w:firstRow="0" w:lastRow="0" w:firstColumn="0" w:lastColumn="0" w:oddVBand="0" w:evenVBand="0" w:oddHBand="0" w:evenHBand="1" w:firstRowFirstColumn="0" w:firstRowLastColumn="0" w:lastRowFirstColumn="0" w:lastRowLastColumn="0"/>
            </w:pPr>
            <w:r w:rsidRPr="5E809739">
              <w:rPr>
                <w:rFonts w:eastAsia="Arial" w:cs="Arial"/>
                <w:b/>
                <w:bCs/>
                <w:i/>
                <w:iCs/>
              </w:rPr>
              <w:t>STCS-SRS-TSL-FUNC-0110</w:t>
            </w:r>
            <w:r>
              <w:br/>
            </w:r>
            <w:r w:rsidRPr="5E809739">
              <w:rPr>
                <w:rFonts w:eastAsia="Arial" w:cs="Arial"/>
              </w:rPr>
              <w:t xml:space="preserve">Whenever the current period is set to SUN_EXPOSURE, if the Heater is ON the temperature of the thermistor should increase by </w:t>
            </w:r>
            <w:r w:rsidR="1D65FE50" w:rsidRPr="5E809739">
              <w:rPr>
                <w:rFonts w:eastAsia="Arial" w:cs="Arial"/>
              </w:rPr>
              <w:t>7</w:t>
            </w:r>
            <w:r w:rsidRPr="5E809739">
              <w:rPr>
                <w:rFonts w:eastAsia="Arial" w:cs="Arial"/>
              </w:rPr>
              <w:t xml:space="preserve"> unit</w:t>
            </w:r>
            <w:r w:rsidR="12B642C7" w:rsidRPr="5E809739">
              <w:rPr>
                <w:rFonts w:eastAsia="Arial" w:cs="Arial"/>
              </w:rPr>
              <w:t>s</w:t>
            </w:r>
            <w:r w:rsidRPr="5E809739">
              <w:rPr>
                <w:rFonts w:eastAsia="Arial" w:cs="Arial"/>
              </w:rPr>
              <w:t xml:space="preserve"> and if the Heater is OFF the temperature of the thermistor should decrease by 1 unit</w:t>
            </w:r>
          </w:p>
        </w:tc>
      </w:tr>
      <w:tr w:rsidR="5E809739" w14:paraId="53DE9ED2"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9D86BFA" w14:textId="77777777" w:rsidR="5E809739" w:rsidRDefault="5E809739" w:rsidP="5E809739">
            <w:pPr>
              <w:pStyle w:val="TableText"/>
              <w:jc w:val="right"/>
              <w:rPr>
                <w:b/>
                <w:bCs/>
                <w:color w:val="FFFFFF" w:themeColor="background1"/>
              </w:rPr>
            </w:pPr>
            <w:r w:rsidRPr="5E809739">
              <w:rPr>
                <w:b/>
                <w:bCs/>
                <w:color w:val="FFFFFF" w:themeColor="background1"/>
              </w:rPr>
              <w:t>Pass/Fail Criteria</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B2E6BE" w14:textId="391FF8CB" w:rsidR="5E809739" w:rsidRDefault="5E809739" w:rsidP="5E809739">
            <w:pPr>
              <w:pStyle w:val="TableText"/>
              <w:ind w:left="0"/>
              <w:cnfStyle w:val="000000100000" w:firstRow="0" w:lastRow="0" w:firstColumn="0" w:lastColumn="0" w:oddVBand="0" w:evenVBand="0" w:oddHBand="1" w:evenHBand="0" w:firstRowFirstColumn="0" w:firstRowLastColumn="0" w:lastRowFirstColumn="0" w:lastRowLastColumn="0"/>
              <w:rPr>
                <w:i/>
                <w:iCs/>
              </w:rPr>
            </w:pPr>
            <w:r w:rsidRPr="5E809739">
              <w:rPr>
                <w:i/>
                <w:iCs/>
              </w:rPr>
              <w:t xml:space="preserve">The test fails if </w:t>
            </w:r>
            <w:r w:rsidR="68DAF012" w:rsidRPr="5E809739">
              <w:rPr>
                <w:i/>
                <w:iCs/>
              </w:rPr>
              <w:t>the thermistor temperature doesn’t vary accordingly for each simulation period and heater status combination.</w:t>
            </w:r>
          </w:p>
        </w:tc>
      </w:tr>
      <w:tr w:rsidR="00403C23" w14:paraId="7EBEF557" w14:textId="77777777" w:rsidTr="00403C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47480F" w14:textId="77777777" w:rsidR="5E809739" w:rsidRDefault="5E809739" w:rsidP="5E809739">
            <w:pPr>
              <w:pStyle w:val="TableText"/>
              <w:keepNext/>
              <w:jc w:val="right"/>
              <w:rPr>
                <w:b/>
                <w:bCs/>
                <w:color w:val="FFFFFF" w:themeColor="background1"/>
              </w:rPr>
            </w:pPr>
            <w:r w:rsidRPr="5E809739">
              <w:rPr>
                <w:b/>
                <w:bCs/>
                <w:color w:val="FFFFFF" w:themeColor="background1"/>
              </w:rPr>
              <w:t>Test Step</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54D05B"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DFF911"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229C67"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E52EB7" w14:textId="77777777" w:rsidR="5E809739" w:rsidRDefault="5E809739" w:rsidP="5E809739">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00403C23" w14:paraId="4581447A" w14:textId="77777777" w:rsidTr="00403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A6B7297" w14:textId="77777777" w:rsidR="5E809739" w:rsidRDefault="5E809739" w:rsidP="5E809739">
            <w:pPr>
              <w:pStyle w:val="TableText"/>
              <w:keepNext/>
              <w:jc w:val="right"/>
              <w:rPr>
                <w:b/>
                <w:bCs/>
                <w:color w:val="FFFFFF" w:themeColor="background1"/>
              </w:rPr>
            </w:pPr>
            <w:r w:rsidRPr="5E809739">
              <w:rPr>
                <w:b/>
                <w:bCs/>
                <w:color w:val="FFFFFF" w:themeColor="background1"/>
              </w:rPr>
              <w:t>001</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16EBA10" w14:textId="6EFFDC80" w:rsidR="5E809739" w:rsidRDefault="6CF94E76"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Set the current period to NORMAL and turn </w:t>
            </w:r>
            <w:r w:rsidR="1E6362CC" w:rsidRPr="2DE313AA">
              <w:rPr>
                <w:color w:val="auto"/>
              </w:rPr>
              <w:t>the</w:t>
            </w:r>
            <w:r w:rsidRPr="2DE313AA">
              <w:rPr>
                <w:color w:val="auto"/>
              </w:rPr>
              <w:t xml:space="preserve"> heater 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062B244" w14:textId="235F3651" w:rsidR="5E809739" w:rsidRDefault="0B642A11" w:rsidP="5E8097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The</w:t>
            </w:r>
            <w:r w:rsidR="6CF94E76" w:rsidRPr="2DE313AA">
              <w:rPr>
                <w:color w:val="auto"/>
              </w:rPr>
              <w:t xml:space="preserve"> thermistor should increase the temperature by 1 unit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0D3B2E2" w14:textId="10292FC1" w:rsidR="5E809739" w:rsidRDefault="00403C23"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The thermistor </w:t>
            </w:r>
            <w:r w:rsidRPr="7F259C20">
              <w:rPr>
                <w:color w:val="auto"/>
              </w:rPr>
              <w:t>increase</w:t>
            </w:r>
            <w:r w:rsidR="66CFDFC6" w:rsidRPr="7F259C20">
              <w:rPr>
                <w:color w:val="auto"/>
              </w:rPr>
              <w:t>d</w:t>
            </w:r>
            <w:r w:rsidRPr="2DE313AA">
              <w:rPr>
                <w:color w:val="auto"/>
              </w:rPr>
              <w:t xml:space="preserve"> the temperature by 1 unit</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39C8267" w14:textId="6759DF56" w:rsidR="5E809739" w:rsidRPr="00403C23" w:rsidRDefault="00AB3658" w:rsidP="5E809739">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7F259C20">
              <w:rPr>
                <w:color w:val="00B050"/>
              </w:rPr>
              <w:t>Pass</w:t>
            </w:r>
          </w:p>
        </w:tc>
      </w:tr>
      <w:tr w:rsidR="00403C23" w14:paraId="527535E6" w14:textId="77777777" w:rsidTr="00403C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B0CFF8" w14:textId="77777777" w:rsidR="59AA9770" w:rsidRDefault="59AA9770" w:rsidP="59AA9770">
            <w:pPr>
              <w:pStyle w:val="TableText"/>
              <w:keepNext/>
              <w:jc w:val="right"/>
              <w:rPr>
                <w:b/>
                <w:bCs/>
                <w:color w:val="FFFFFF" w:themeColor="background1"/>
              </w:rPr>
            </w:pPr>
            <w:r w:rsidRPr="59AA9770">
              <w:rPr>
                <w:b/>
                <w:bCs/>
                <w:color w:val="FFFFFF" w:themeColor="background1"/>
              </w:rPr>
              <w:t>002</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737AB6" w14:textId="5CD85865" w:rsidR="59AA9770" w:rsidRDefault="59AA9770" w:rsidP="59AA9770">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59AA9770">
              <w:rPr>
                <w:color w:val="auto"/>
              </w:rPr>
              <w:t>Set the current period to NORMAL and turn the heater OFF</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1D4CFB8" w14:textId="2F6C1EF8" w:rsidR="782FB9EF" w:rsidRDefault="782FB9EF" w:rsidP="59AA9770">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59AA9770">
              <w:rPr>
                <w:color w:val="auto"/>
              </w:rPr>
              <w:t>The thermistor should decrease the temperature by 1 unit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9A1CD23" w14:textId="1008A60D" w:rsidR="59AA9770" w:rsidRDefault="00403C23" w:rsidP="00403C23">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sidRPr="59AA9770">
              <w:rPr>
                <w:color w:val="auto"/>
              </w:rPr>
              <w:t>The thermistor</w:t>
            </w:r>
            <w:r>
              <w:rPr>
                <w:color w:val="auto"/>
              </w:rPr>
              <w:t xml:space="preserve"> </w:t>
            </w:r>
            <w:r w:rsidRPr="7F259C20">
              <w:rPr>
                <w:color w:val="auto"/>
              </w:rPr>
              <w:t>decrease</w:t>
            </w:r>
            <w:r w:rsidR="2F4180EF" w:rsidRPr="7F259C20">
              <w:rPr>
                <w:color w:val="auto"/>
              </w:rPr>
              <w:t>d</w:t>
            </w:r>
            <w:r w:rsidRPr="59AA9770">
              <w:rPr>
                <w:color w:val="auto"/>
              </w:rPr>
              <w:t xml:space="preserve"> the temperature by 1 unit</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8035489" w14:textId="0A3E4630" w:rsidR="59AA9770" w:rsidRPr="00403C23" w:rsidRDefault="00AB3658" w:rsidP="59AA9770">
            <w:pPr>
              <w:pStyle w:val="TableText"/>
              <w:jc w:val="center"/>
              <w:cnfStyle w:val="000000010000" w:firstRow="0" w:lastRow="0" w:firstColumn="0" w:lastColumn="0" w:oddVBand="0" w:evenVBand="0" w:oddHBand="0" w:evenHBand="1" w:firstRowFirstColumn="0" w:firstRowLastColumn="0" w:lastRowFirstColumn="0" w:lastRowLastColumn="0"/>
              <w:rPr>
                <w:color w:val="70AD47" w:themeColor="accent6"/>
              </w:rPr>
            </w:pPr>
            <w:r w:rsidRPr="7F259C20">
              <w:rPr>
                <w:color w:val="00B050"/>
              </w:rPr>
              <w:t>Pass</w:t>
            </w:r>
          </w:p>
        </w:tc>
      </w:tr>
      <w:tr w:rsidR="00403C23" w14:paraId="586F0250" w14:textId="77777777" w:rsidTr="00403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BB24E2C" w14:textId="2C169D87" w:rsidR="59AA9770" w:rsidRDefault="59AA9770" w:rsidP="59AA9770">
            <w:pPr>
              <w:pStyle w:val="TableText"/>
              <w:keepNext/>
              <w:jc w:val="right"/>
              <w:rPr>
                <w:b/>
                <w:bCs/>
                <w:color w:val="FFFFFF" w:themeColor="background1"/>
              </w:rPr>
            </w:pPr>
            <w:r w:rsidRPr="59AA9770">
              <w:rPr>
                <w:b/>
                <w:bCs/>
                <w:color w:val="FFFFFF" w:themeColor="background1"/>
              </w:rPr>
              <w:t>003</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B1716FA" w14:textId="456CB9F9" w:rsidR="59AA9770" w:rsidRDefault="59AA9770" w:rsidP="59AA9770">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59AA9770">
              <w:rPr>
                <w:color w:val="auto"/>
              </w:rPr>
              <w:t>Set the current period to ECLIPSE and turn the heater 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24AC19" w14:textId="7BBB30FB" w:rsidR="5007DC89" w:rsidRDefault="5007DC89" w:rsidP="59AA9770">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59AA9770">
              <w:rPr>
                <w:color w:val="auto"/>
              </w:rPr>
              <w:t>The thermistor should increase the temperature by 4 units</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5216991" w14:textId="7949B63E" w:rsidR="59AA9770" w:rsidRDefault="00403C23" w:rsidP="00403C23">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59AA9770">
              <w:rPr>
                <w:color w:val="auto"/>
              </w:rPr>
              <w:t xml:space="preserve">The thermistor </w:t>
            </w:r>
            <w:r w:rsidRPr="7F259C20">
              <w:rPr>
                <w:color w:val="auto"/>
              </w:rPr>
              <w:t>increase</w:t>
            </w:r>
            <w:r w:rsidR="476FD1A0" w:rsidRPr="7F259C20">
              <w:rPr>
                <w:color w:val="auto"/>
              </w:rPr>
              <w:t>d</w:t>
            </w:r>
            <w:r w:rsidRPr="59AA9770">
              <w:rPr>
                <w:color w:val="auto"/>
              </w:rPr>
              <w:t xml:space="preserve"> the temperature by 4 units</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D358E6A" w14:textId="1DEA3643" w:rsidR="59AA9770" w:rsidRPr="00403C23" w:rsidRDefault="00AB3658" w:rsidP="59AA9770">
            <w:pPr>
              <w:pStyle w:val="TableText"/>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7F259C20">
              <w:rPr>
                <w:color w:val="00B050"/>
              </w:rPr>
              <w:t>Pass</w:t>
            </w:r>
          </w:p>
        </w:tc>
      </w:tr>
      <w:tr w:rsidR="00403C23" w14:paraId="77CEF806" w14:textId="77777777" w:rsidTr="00403C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6FE1E7" w14:textId="3D9739CE" w:rsidR="7745A166" w:rsidRDefault="7745A166" w:rsidP="2DE313AA">
            <w:pPr>
              <w:pStyle w:val="TableText"/>
              <w:jc w:val="right"/>
              <w:rPr>
                <w:b/>
                <w:bCs/>
                <w:color w:val="FFFFFF" w:themeColor="background1"/>
              </w:rPr>
            </w:pPr>
            <w:r w:rsidRPr="2DE313AA">
              <w:rPr>
                <w:b/>
                <w:bCs/>
                <w:color w:val="FFFFFF" w:themeColor="background1"/>
              </w:rPr>
              <w:t>004</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635509" w14:textId="557D86BD"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Set the current period to </w:t>
            </w:r>
            <w:r w:rsidR="3B5FB4BA" w:rsidRPr="2DE313AA">
              <w:rPr>
                <w:color w:val="auto"/>
              </w:rPr>
              <w:t>ECLIPSE</w:t>
            </w:r>
            <w:r w:rsidRPr="2DE313AA">
              <w:rPr>
                <w:color w:val="auto"/>
              </w:rPr>
              <w:t xml:space="preserve"> and turn the heater OFF</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5A128BF" w14:textId="2CCE9BBB"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 xml:space="preserve">The thermistor should decrease the temperature by </w:t>
            </w:r>
            <w:r w:rsidR="5E46FABA" w:rsidRPr="2DE313AA">
              <w:rPr>
                <w:color w:val="auto"/>
              </w:rPr>
              <w:t>7</w:t>
            </w:r>
            <w:r w:rsidRPr="2DE313AA">
              <w:rPr>
                <w:color w:val="auto"/>
              </w:rPr>
              <w:t xml:space="preserve"> unit</w:t>
            </w:r>
            <w:r w:rsidR="7687D646" w:rsidRPr="2DE313AA">
              <w:rPr>
                <w:color w:val="auto"/>
              </w:rPr>
              <w:t>s</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852CBC" w14:textId="4D09709F" w:rsidR="2DE313AA" w:rsidRDefault="3BE8FA7B" w:rsidP="00403C23">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ins w:id="21" w:author="Microsoft Word" w:date="2024-08-05T05:57:00Z">
              <w:r w:rsidRPr="510DAD64">
                <w:rPr>
                  <w:color w:val="auto"/>
                </w:rPr>
                <w:t xml:space="preserve">The thermistor </w:t>
              </w:r>
              <w:r w:rsidRPr="7F259C20">
                <w:rPr>
                  <w:color w:val="auto"/>
                </w:rPr>
                <w:t>decrease</w:t>
              </w:r>
            </w:ins>
            <w:r w:rsidR="18382740" w:rsidRPr="7F259C20">
              <w:rPr>
                <w:color w:val="auto"/>
              </w:rPr>
              <w:t>d</w:t>
            </w:r>
            <w:ins w:id="22" w:author="Microsoft Word" w:date="2024-08-05T05:57:00Z">
              <w:r w:rsidRPr="510DAD64">
                <w:rPr>
                  <w:color w:val="auto"/>
                </w:rPr>
                <w:t xml:space="preserve"> the temperature by 7 units</w:t>
              </w:r>
            </w:ins>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7CBD7A" w14:textId="59D7C7F5" w:rsidR="2DE313AA" w:rsidRPr="00403C23" w:rsidRDefault="00AB3658" w:rsidP="2DE313AA">
            <w:pPr>
              <w:pStyle w:val="TableText"/>
              <w:jc w:val="center"/>
              <w:cnfStyle w:val="000000010000" w:firstRow="0" w:lastRow="0" w:firstColumn="0" w:lastColumn="0" w:oddVBand="0" w:evenVBand="0" w:oddHBand="0" w:evenHBand="1" w:firstRowFirstColumn="0" w:firstRowLastColumn="0" w:lastRowFirstColumn="0" w:lastRowLastColumn="0"/>
              <w:rPr>
                <w:color w:val="70AD47" w:themeColor="accent6"/>
              </w:rPr>
            </w:pPr>
            <w:r w:rsidRPr="7F259C20">
              <w:rPr>
                <w:color w:val="00B050"/>
              </w:rPr>
              <w:t>Pass</w:t>
            </w:r>
          </w:p>
        </w:tc>
      </w:tr>
      <w:tr w:rsidR="00403C23" w14:paraId="694D00ED" w14:textId="77777777" w:rsidTr="00403C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37DECF" w14:textId="1CC81B6B" w:rsidR="2DE313AA" w:rsidRDefault="2DE313AA" w:rsidP="2DE313AA">
            <w:pPr>
              <w:pStyle w:val="TableText"/>
              <w:keepNext/>
              <w:jc w:val="right"/>
              <w:rPr>
                <w:b/>
                <w:bCs/>
                <w:color w:val="FFFFFF" w:themeColor="background1"/>
              </w:rPr>
            </w:pPr>
            <w:r w:rsidRPr="2DE313AA">
              <w:rPr>
                <w:b/>
                <w:bCs/>
                <w:color w:val="FFFFFF" w:themeColor="background1"/>
              </w:rPr>
              <w:t>00</w:t>
            </w:r>
            <w:r w:rsidR="5158C4E7" w:rsidRPr="2DE313AA">
              <w:rPr>
                <w:b/>
                <w:bCs/>
                <w:color w:val="FFFFFF" w:themeColor="background1"/>
              </w:rPr>
              <w:t>5</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462DBD3" w14:textId="77EA3EBD"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Set the current period to </w:t>
            </w:r>
            <w:r w:rsidR="6BC6846F" w:rsidRPr="2DE313AA">
              <w:rPr>
                <w:color w:val="auto"/>
              </w:rPr>
              <w:t>SUN_EXPOSURE</w:t>
            </w:r>
            <w:r w:rsidRPr="2DE313AA">
              <w:rPr>
                <w:color w:val="auto"/>
              </w:rPr>
              <w:t xml:space="preserve"> and turn the heater 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DFF7A4" w14:textId="244FFE76"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The thermistor should increase the temperature by </w:t>
            </w:r>
            <w:r w:rsidR="469816EE" w:rsidRPr="2DE313AA">
              <w:rPr>
                <w:color w:val="auto"/>
              </w:rPr>
              <w:t>7</w:t>
            </w:r>
            <w:r w:rsidRPr="2DE313AA">
              <w:rPr>
                <w:color w:val="auto"/>
              </w:rPr>
              <w:t xml:space="preserve"> units</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BDA55B" w14:textId="5632D2B8" w:rsidR="2DE313AA" w:rsidRDefault="00403C23" w:rsidP="00403C23">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The thermistor </w:t>
            </w:r>
            <w:r w:rsidRPr="7F259C20">
              <w:rPr>
                <w:color w:val="auto"/>
              </w:rPr>
              <w:t>increase</w:t>
            </w:r>
            <w:r w:rsidR="75AB095D" w:rsidRPr="7F259C20">
              <w:rPr>
                <w:color w:val="auto"/>
              </w:rPr>
              <w:t>d</w:t>
            </w:r>
            <w:r w:rsidRPr="2DE313AA">
              <w:rPr>
                <w:color w:val="auto"/>
              </w:rPr>
              <w:t xml:space="preserve"> the temperature by 7 units</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930073" w14:textId="38F96FC4" w:rsidR="2DE313AA" w:rsidRPr="00403C23" w:rsidRDefault="00AB3658" w:rsidP="2DE313AA">
            <w:pPr>
              <w:pStyle w:val="TableText"/>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55F7A9FA">
              <w:rPr>
                <w:color w:val="00B050"/>
              </w:rPr>
              <w:t>Pass</w:t>
            </w:r>
          </w:p>
        </w:tc>
      </w:tr>
      <w:tr w:rsidR="00403C23" w14:paraId="4E8C5165" w14:textId="77777777" w:rsidTr="00403C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A562E9" w14:textId="29D960C4" w:rsidR="2DE313AA" w:rsidRDefault="2DE313AA" w:rsidP="2DE313AA">
            <w:pPr>
              <w:pStyle w:val="TableText"/>
              <w:jc w:val="right"/>
              <w:rPr>
                <w:b/>
                <w:bCs/>
                <w:color w:val="FFFFFF" w:themeColor="background1"/>
              </w:rPr>
            </w:pPr>
            <w:r w:rsidRPr="2DE313AA">
              <w:rPr>
                <w:b/>
                <w:bCs/>
                <w:color w:val="FFFFFF" w:themeColor="background1"/>
              </w:rPr>
              <w:t>00</w:t>
            </w:r>
            <w:r w:rsidR="3B886D23" w:rsidRPr="2DE313AA">
              <w:rPr>
                <w:b/>
                <w:bCs/>
                <w:color w:val="FFFFFF" w:themeColor="background1"/>
              </w:rPr>
              <w:t>6</w:t>
            </w:r>
          </w:p>
        </w:tc>
        <w:tc>
          <w:tcPr>
            <w:tcW w:w="2838"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8EEC04C" w14:textId="51171E59"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Set the current period to </w:t>
            </w:r>
            <w:r w:rsidR="0A310DA4" w:rsidRPr="2DE313AA">
              <w:rPr>
                <w:color w:val="auto"/>
              </w:rPr>
              <w:t>SUN_EXPOSURE</w:t>
            </w:r>
            <w:r w:rsidRPr="2DE313AA">
              <w:rPr>
                <w:color w:val="auto"/>
              </w:rPr>
              <w:t xml:space="preserve"> and turn the heater OFF</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062DF25" w14:textId="2C98AFEB"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thermistor should decrease the temperature by </w:t>
            </w:r>
            <w:r w:rsidR="24296E2C" w:rsidRPr="2DE313AA">
              <w:rPr>
                <w:color w:val="auto"/>
              </w:rPr>
              <w:t>1</w:t>
            </w:r>
            <w:r w:rsidRPr="2DE313AA">
              <w:rPr>
                <w:color w:val="auto"/>
              </w:rPr>
              <w:t xml:space="preserve"> unit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B00649" w14:textId="2CD99EAD" w:rsidR="2DE313AA" w:rsidRDefault="00403C23" w:rsidP="00403C23">
            <w:pPr>
              <w:pStyle w:val="TableText"/>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thermistor</w:t>
            </w:r>
            <w:r>
              <w:rPr>
                <w:color w:val="auto"/>
              </w:rPr>
              <w:t xml:space="preserve"> </w:t>
            </w:r>
            <w:r w:rsidRPr="7F259C20">
              <w:rPr>
                <w:color w:val="auto"/>
              </w:rPr>
              <w:t>decrease</w:t>
            </w:r>
            <w:r w:rsidR="58A81A4B" w:rsidRPr="7F259C20">
              <w:rPr>
                <w:color w:val="auto"/>
              </w:rPr>
              <w:t>d</w:t>
            </w:r>
            <w:r w:rsidRPr="2DE313AA">
              <w:rPr>
                <w:color w:val="auto"/>
              </w:rPr>
              <w:t xml:space="preserve"> the temperature by 1 unit</w:t>
            </w:r>
          </w:p>
        </w:tc>
        <w:tc>
          <w:tcPr>
            <w:tcW w:w="12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F03E696" w14:textId="41E6E7AF" w:rsidR="2DE313AA" w:rsidRPr="00403C23" w:rsidRDefault="00906BC2" w:rsidP="2DE313AA">
            <w:pPr>
              <w:pStyle w:val="TableText"/>
              <w:jc w:val="center"/>
              <w:cnfStyle w:val="000000010000" w:firstRow="0" w:lastRow="0" w:firstColumn="0" w:lastColumn="0" w:oddVBand="0" w:evenVBand="0" w:oddHBand="0" w:evenHBand="1" w:firstRowFirstColumn="0" w:firstRowLastColumn="0" w:lastRowFirstColumn="0" w:lastRowLastColumn="0"/>
              <w:rPr>
                <w:color w:val="70AD47" w:themeColor="accent6"/>
              </w:rPr>
            </w:pPr>
            <w:r w:rsidRPr="00403C23">
              <w:rPr>
                <w:color w:val="70AD47" w:themeColor="accent6"/>
              </w:rPr>
              <w:t>Pass</w:t>
            </w:r>
          </w:p>
        </w:tc>
      </w:tr>
      <w:tr w:rsidR="00E7118D" w14:paraId="34B70195" w14:textId="77777777" w:rsidTr="7FE86F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056FBB" w14:textId="77777777" w:rsidR="5E809739" w:rsidRDefault="5E809739" w:rsidP="5E809739">
            <w:pPr>
              <w:pStyle w:val="TableText"/>
              <w:keepNext/>
              <w:jc w:val="right"/>
              <w:rPr>
                <w:b/>
                <w:bCs/>
                <w:color w:val="FFFFFF" w:themeColor="background1"/>
              </w:rPr>
            </w:pPr>
            <w:r w:rsidRPr="5E809739">
              <w:rPr>
                <w:b/>
                <w:bCs/>
                <w:color w:val="FFFFFF" w:themeColor="background1"/>
              </w:rPr>
              <w:t>Test Status</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779B022F" w14:textId="20BDBCFF" w:rsidR="5E809739" w:rsidRDefault="00364B8A"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r>
              <w:rPr>
                <w:b/>
                <w:bCs/>
                <w:color w:val="auto"/>
              </w:rPr>
              <w:t>Pass</w:t>
            </w:r>
          </w:p>
        </w:tc>
      </w:tr>
      <w:tr w:rsidR="5E809739" w14:paraId="134269ED" w14:textId="77777777" w:rsidTr="59AA97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3E024C" w14:textId="77777777" w:rsidR="5E809739" w:rsidRDefault="5E809739" w:rsidP="5E809739">
            <w:pPr>
              <w:pStyle w:val="TableText"/>
              <w:keepNext/>
              <w:jc w:val="right"/>
              <w:rPr>
                <w:b/>
                <w:bCs/>
                <w:color w:val="FFFFFF" w:themeColor="background1"/>
              </w:rPr>
            </w:pPr>
            <w:r w:rsidRPr="5E809739">
              <w:rPr>
                <w:b/>
                <w:bCs/>
                <w:color w:val="FFFFFF" w:themeColor="background1"/>
              </w:rPr>
              <w:t>Date</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436955C" w14:textId="0566A0CC" w:rsidR="5E809739" w:rsidRDefault="00F8314B" w:rsidP="5E809739">
            <w:pPr>
              <w:pStyle w:val="TableText"/>
              <w:keepNext/>
              <w:ind w:left="0"/>
              <w:jc w:val="left"/>
              <w:cnfStyle w:val="000000010000" w:firstRow="0" w:lastRow="0" w:firstColumn="0" w:lastColumn="0" w:oddVBand="0" w:evenVBand="0" w:oddHBand="0" w:evenHBand="1" w:firstRowFirstColumn="0" w:firstRowLastColumn="0" w:lastRowFirstColumn="0" w:lastRowLastColumn="0"/>
            </w:pPr>
            <w:r>
              <w:t>2024-08-05</w:t>
            </w:r>
          </w:p>
        </w:tc>
      </w:tr>
      <w:tr w:rsidR="5E809739" w14:paraId="24559908" w14:textId="77777777" w:rsidTr="59AA97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7"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D9FC34" w14:textId="77777777" w:rsidR="5E809739" w:rsidRDefault="5E809739" w:rsidP="5E809739">
            <w:pPr>
              <w:pStyle w:val="TableText"/>
              <w:keepNext/>
              <w:jc w:val="right"/>
              <w:rPr>
                <w:b/>
                <w:bCs/>
                <w:color w:val="FFFFFF" w:themeColor="background1"/>
              </w:rPr>
            </w:pPr>
            <w:r w:rsidRPr="5E809739">
              <w:rPr>
                <w:b/>
                <w:bCs/>
                <w:color w:val="FFFFFF" w:themeColor="background1"/>
              </w:rPr>
              <w:t>Test Conductor</w:t>
            </w:r>
          </w:p>
        </w:tc>
        <w:tc>
          <w:tcPr>
            <w:tcW w:w="7936"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E8DCAC2" w14:textId="70A8ED5D" w:rsidR="5E809739" w:rsidRDefault="00B076BF" w:rsidP="5E809739">
            <w:pPr>
              <w:pStyle w:val="TableText"/>
              <w:keepNext/>
              <w:ind w:left="0"/>
              <w:jc w:val="left"/>
              <w:cnfStyle w:val="000000100000" w:firstRow="0" w:lastRow="0" w:firstColumn="0" w:lastColumn="0" w:oddVBand="0" w:evenVBand="0" w:oddHBand="1" w:evenHBand="0" w:firstRowFirstColumn="0" w:firstRowLastColumn="0" w:lastRowFirstColumn="0" w:lastRowLastColumn="0"/>
            </w:pPr>
            <w:r>
              <w:t>Wallen Ribeiro</w:t>
            </w:r>
          </w:p>
        </w:tc>
      </w:tr>
    </w:tbl>
    <w:p w14:paraId="540088F7" w14:textId="0E34168D" w:rsidR="00402AEE" w:rsidRDefault="00402AEE" w:rsidP="00710160">
      <w:pPr>
        <w:rPr>
          <w:b/>
          <w:bCs/>
          <w:sz w:val="40"/>
          <w:szCs w:val="40"/>
        </w:rPr>
      </w:pPr>
    </w:p>
    <w:p w14:paraId="71833F4E" w14:textId="7EDB34D8" w:rsidR="001D2480" w:rsidRDefault="001D2480" w:rsidP="001D2480">
      <w:pPr>
        <w:pStyle w:val="Heading3"/>
        <w:rPr>
          <w:lang w:val="en-US"/>
        </w:rPr>
      </w:pPr>
      <w:r w:rsidRPr="2DE313AA">
        <w:rPr>
          <w:lang w:val="en-US"/>
        </w:rPr>
        <w:t>TC-</w:t>
      </w:r>
      <w:r w:rsidRPr="176F67D1">
        <w:rPr>
          <w:lang w:val="en-US"/>
        </w:rPr>
        <w:t>T</w:t>
      </w:r>
      <w:r w:rsidR="798D7BBA" w:rsidRPr="176F67D1">
        <w:rPr>
          <w:lang w:val="en-US"/>
        </w:rPr>
        <w:t>S</w:t>
      </w:r>
      <w:r w:rsidRPr="176F67D1">
        <w:rPr>
          <w:lang w:val="en-US"/>
        </w:rPr>
        <w:t>L</w:t>
      </w:r>
      <w:r w:rsidRPr="2DE313AA">
        <w:rPr>
          <w:lang w:val="en-US"/>
        </w:rPr>
        <w:t>-00</w:t>
      </w:r>
      <w:r w:rsidR="67DEC78F" w:rsidRPr="2DE313AA">
        <w:rPr>
          <w:lang w:val="en-US"/>
        </w:rPr>
        <w:t>6</w:t>
      </w:r>
      <w:r w:rsidRPr="2DE313AA">
        <w:rPr>
          <w:lang w:val="en-US"/>
        </w:rPr>
        <w:t xml:space="preserve">0 – </w:t>
      </w:r>
      <w:r w:rsidR="5BC1DA63" w:rsidRPr="2DE313AA">
        <w:rPr>
          <w:lang w:val="en-US"/>
        </w:rPr>
        <w:t>API Test</w:t>
      </w:r>
    </w:p>
    <w:p w14:paraId="5320999B" w14:textId="55739EDE" w:rsidR="001D2480" w:rsidRDefault="001D2480" w:rsidP="001D2480"/>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001D2480" w14:paraId="06F74DB9" w14:textId="77777777" w:rsidTr="249D1CF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B1BC55" w14:textId="77777777" w:rsidR="001D2480" w:rsidRDefault="001D2480" w:rsidP="00DC2336">
            <w:pPr>
              <w:pStyle w:val="TableText"/>
              <w:jc w:val="right"/>
              <w:rPr>
                <w:b/>
                <w:bCs/>
                <w:color w:val="FFFFFF" w:themeColor="background1"/>
              </w:rPr>
            </w:pPr>
            <w:r w:rsidRPr="5E809739">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92C75E" w14:textId="309B65A0" w:rsidR="001D2480" w:rsidRDefault="001D2480" w:rsidP="00DC2336">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5E809739">
              <w:rPr>
                <w:rFonts w:eastAsia="Arial" w:cs="Arial"/>
                <w:b/>
                <w:bCs/>
                <w:i/>
                <w:iCs/>
                <w:color w:val="FFFFFF" w:themeColor="background1"/>
              </w:rPr>
              <w:t>TC-</w:t>
            </w:r>
            <w:r w:rsidRPr="672AA022">
              <w:rPr>
                <w:rFonts w:eastAsia="Arial" w:cs="Arial"/>
                <w:b/>
                <w:bCs/>
                <w:i/>
                <w:iCs/>
                <w:color w:val="FFFFFF" w:themeColor="background1"/>
              </w:rPr>
              <w:t>T</w:t>
            </w:r>
            <w:r w:rsidR="3C678693" w:rsidRPr="672AA022">
              <w:rPr>
                <w:rFonts w:eastAsia="Arial" w:cs="Arial"/>
                <w:b/>
                <w:bCs/>
                <w:i/>
                <w:iCs/>
                <w:color w:val="FFFFFF" w:themeColor="background1"/>
              </w:rPr>
              <w:t>S</w:t>
            </w:r>
            <w:r w:rsidRPr="672AA022">
              <w:rPr>
                <w:rFonts w:eastAsia="Arial" w:cs="Arial"/>
                <w:b/>
                <w:bCs/>
                <w:i/>
                <w:iCs/>
                <w:color w:val="FFFFFF" w:themeColor="background1"/>
              </w:rPr>
              <w:t>L</w:t>
            </w:r>
            <w:r w:rsidRPr="5E809739">
              <w:rPr>
                <w:rFonts w:eastAsia="Arial" w:cs="Arial"/>
                <w:b/>
                <w:bCs/>
                <w:i/>
                <w:iCs/>
                <w:color w:val="FFFFFF" w:themeColor="background1"/>
              </w:rPr>
              <w:t>-</w:t>
            </w:r>
            <w:r w:rsidRPr="2DE313AA">
              <w:rPr>
                <w:rFonts w:eastAsia="Arial" w:cs="Arial"/>
                <w:b/>
                <w:bCs/>
                <w:i/>
                <w:iCs/>
                <w:color w:val="FFFFFF" w:themeColor="background1"/>
              </w:rPr>
              <w:t>00</w:t>
            </w:r>
            <w:r w:rsidR="0E6F0D5C" w:rsidRPr="2DE313AA">
              <w:rPr>
                <w:rFonts w:eastAsia="Arial" w:cs="Arial"/>
                <w:b/>
                <w:bCs/>
                <w:i/>
                <w:iCs/>
                <w:color w:val="FFFFFF" w:themeColor="background1"/>
              </w:rPr>
              <w:t>6</w:t>
            </w:r>
            <w:r w:rsidRPr="2DE313AA">
              <w:rPr>
                <w:rFonts w:eastAsia="Arial" w:cs="Arial"/>
                <w:b/>
                <w:bCs/>
                <w:i/>
                <w:iCs/>
                <w:color w:val="FFFFFF" w:themeColor="background1"/>
              </w:rPr>
              <w:t>0</w:t>
            </w:r>
          </w:p>
        </w:tc>
      </w:tr>
      <w:tr w:rsidR="001D2480" w14:paraId="52245D3B"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6D6D40" w14:textId="77777777" w:rsidR="001D2480" w:rsidRDefault="001D2480" w:rsidP="00DC2336">
            <w:pPr>
              <w:pStyle w:val="TableText"/>
              <w:jc w:val="right"/>
              <w:rPr>
                <w:b/>
                <w:bCs/>
                <w:color w:val="FFFFFF" w:themeColor="background1"/>
              </w:rPr>
            </w:pPr>
            <w:r w:rsidRPr="5E809739">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9050F2E" w14:textId="77777777" w:rsidR="001D2480" w:rsidRDefault="001D2480" w:rsidP="00DC2336">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001D2480" w14:paraId="0A26D55A" w14:textId="77777777" w:rsidTr="249D1C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1994A5" w14:textId="77777777" w:rsidR="001D2480" w:rsidRDefault="001D2480" w:rsidP="00DC2336">
            <w:pPr>
              <w:pStyle w:val="TableText"/>
              <w:jc w:val="right"/>
              <w:rPr>
                <w:b/>
                <w:bCs/>
                <w:color w:val="FFFFFF" w:themeColor="background1"/>
              </w:rPr>
            </w:pPr>
            <w:r w:rsidRPr="5E809739">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687394" w14:textId="72BA5C5B" w:rsidR="001D2480" w:rsidRDefault="2CE2F586" w:rsidP="00DC2336">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 the TSL provide API</w:t>
            </w:r>
            <w:r w:rsidR="0B654FCE">
              <w:t>s</w:t>
            </w:r>
            <w:r w:rsidR="5F032B1B">
              <w:t xml:space="preserve"> to retrieve the current temperature </w:t>
            </w:r>
            <w:r w:rsidR="0290B1F7" w:rsidRPr="2DE313AA">
              <w:rPr>
                <w:rFonts w:eastAsia="Arial" w:cs="Arial"/>
              </w:rPr>
              <w:t xml:space="preserve">of each thermistor, the current </w:t>
            </w:r>
            <w:r w:rsidR="5F032B1B">
              <w:t>power status</w:t>
            </w:r>
            <w:r w:rsidR="0C1A23B4">
              <w:t xml:space="preserve"> </w:t>
            </w:r>
            <w:r w:rsidR="48016358" w:rsidRPr="2DE313AA">
              <w:rPr>
                <w:rFonts w:eastAsia="Arial" w:cs="Arial"/>
              </w:rPr>
              <w:t>of each heater</w:t>
            </w:r>
            <w:r w:rsidR="48016358" w:rsidRPr="2DE313AA">
              <w:t xml:space="preserve"> </w:t>
            </w:r>
            <w:r w:rsidR="0C1A23B4">
              <w:t>and to set the status of a given heater.</w:t>
            </w:r>
          </w:p>
        </w:tc>
      </w:tr>
      <w:tr w:rsidR="001D2480" w14:paraId="10ED8EE1"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D39658" w14:textId="77777777" w:rsidR="001D2480" w:rsidRDefault="001D2480" w:rsidP="00DC2336">
            <w:pPr>
              <w:pStyle w:val="TableText"/>
              <w:jc w:val="right"/>
              <w:rPr>
                <w:b/>
                <w:bCs/>
                <w:color w:val="FFFFFF" w:themeColor="background1"/>
              </w:rPr>
            </w:pPr>
            <w:r w:rsidRPr="5E809739">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63B6DBB" w14:textId="172ECE74" w:rsidR="001D2480" w:rsidRDefault="2CB9064B"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each API: for the temperature </w:t>
            </w:r>
            <w:r w:rsidR="6BC98199">
              <w:t xml:space="preserve">of the thermistor </w:t>
            </w:r>
            <w:r>
              <w:t xml:space="preserve">and </w:t>
            </w:r>
            <w:r w:rsidR="0EB6D3BA">
              <w:t xml:space="preserve">the heater </w:t>
            </w:r>
            <w:r w:rsidR="315E5BDE">
              <w:t>status</w:t>
            </w:r>
            <w:r>
              <w:t xml:space="preserve"> check the data received; for the </w:t>
            </w:r>
            <w:r w:rsidR="371A23E4">
              <w:t xml:space="preserve">heater </w:t>
            </w:r>
            <w:r>
              <w:t xml:space="preserve">status setting </w:t>
            </w:r>
            <w:r w:rsidR="20CD48FD">
              <w:t>check that the status is updated after a request.</w:t>
            </w:r>
          </w:p>
        </w:tc>
      </w:tr>
      <w:tr w:rsidR="001D2480" w14:paraId="0F328B0A" w14:textId="77777777" w:rsidTr="249D1CF8">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48F0F74" w14:textId="77777777" w:rsidR="001D2480" w:rsidRDefault="001D2480" w:rsidP="00DC2336">
            <w:pPr>
              <w:pStyle w:val="TableText"/>
              <w:jc w:val="right"/>
              <w:rPr>
                <w:b/>
                <w:bCs/>
                <w:color w:val="FFFFFF" w:themeColor="background1"/>
              </w:rPr>
            </w:pPr>
            <w:r w:rsidRPr="5E809739">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F3FCDA7" w14:textId="44670FC9" w:rsidR="001D2480" w:rsidRDefault="001D2480"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74C78040" w:rsidRPr="2DE313AA">
              <w:rPr>
                <w:rFonts w:eastAsia="Arial" w:cs="Arial"/>
                <w:b/>
                <w:bCs/>
                <w:i/>
                <w:iCs/>
              </w:rPr>
              <w:t>12</w:t>
            </w:r>
            <w:r w:rsidRPr="2DE313AA">
              <w:rPr>
                <w:rFonts w:eastAsia="Arial" w:cs="Arial"/>
                <w:b/>
                <w:bCs/>
                <w:i/>
                <w:iCs/>
              </w:rPr>
              <w:t>0</w:t>
            </w:r>
            <w:r>
              <w:br/>
            </w:r>
            <w:r w:rsidR="2FD5844B" w:rsidRPr="2DE313AA">
              <w:rPr>
                <w:rFonts w:eastAsia="Arial" w:cs="Arial"/>
              </w:rPr>
              <w:t>The TSL shall provide an API to retrieve the current temperature of each thermistor.</w:t>
            </w:r>
          </w:p>
          <w:p w14:paraId="4058685D" w14:textId="01C6908B" w:rsidR="001D2480" w:rsidRDefault="001D2480" w:rsidP="2DE313AA">
            <w:pPr>
              <w:spacing w:before="120" w:after="120"/>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STCS-SRS-TSL-FUNC-0</w:t>
            </w:r>
            <w:r w:rsidR="2C69DA60" w:rsidRPr="2DE313AA">
              <w:rPr>
                <w:rFonts w:eastAsia="Arial" w:cs="Arial"/>
                <w:b/>
                <w:bCs/>
                <w:i/>
                <w:iCs/>
              </w:rPr>
              <w:t>13</w:t>
            </w:r>
            <w:r w:rsidRPr="2DE313AA">
              <w:rPr>
                <w:rFonts w:eastAsia="Arial" w:cs="Arial"/>
                <w:b/>
                <w:bCs/>
                <w:i/>
                <w:iCs/>
              </w:rPr>
              <w:t>0</w:t>
            </w:r>
            <w:r>
              <w:br/>
            </w:r>
            <w:r w:rsidR="701D40B4" w:rsidRPr="2DE313AA">
              <w:rPr>
                <w:rFonts w:eastAsia="Arial" w:cs="Arial"/>
              </w:rPr>
              <w:t>The TSL shall provide an API to retrieve the current power status of each heater.</w:t>
            </w:r>
          </w:p>
          <w:p w14:paraId="2CE3C047" w14:textId="0860FE1E" w:rsidR="001D2480" w:rsidRDefault="001D2480" w:rsidP="00DC2336">
            <w:pPr>
              <w:spacing w:before="120" w:after="120"/>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6007AFE6" w:rsidRPr="2DE313AA">
              <w:rPr>
                <w:rFonts w:eastAsia="Arial" w:cs="Arial"/>
                <w:b/>
                <w:bCs/>
                <w:i/>
                <w:iCs/>
              </w:rPr>
              <w:t>14</w:t>
            </w:r>
            <w:r w:rsidRPr="2DE313AA">
              <w:rPr>
                <w:rFonts w:eastAsia="Arial" w:cs="Arial"/>
                <w:b/>
                <w:bCs/>
                <w:i/>
                <w:iCs/>
              </w:rPr>
              <w:t>0</w:t>
            </w:r>
            <w:r>
              <w:br/>
            </w:r>
            <w:r w:rsidR="3ED52FA3" w:rsidRPr="2DE313AA">
              <w:rPr>
                <w:rFonts w:eastAsia="Arial" w:cs="Arial"/>
              </w:rPr>
              <w:t>The TSL shall provide an API to set the status of a given heater to ON.</w:t>
            </w:r>
          </w:p>
          <w:p w14:paraId="38542595" w14:textId="1E0333BE" w:rsidR="001D2480" w:rsidRDefault="001D2480" w:rsidP="00DC2336">
            <w:pPr>
              <w:spacing w:before="120" w:after="120"/>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w:t>
            </w:r>
            <w:r w:rsidR="5C24E4DE" w:rsidRPr="2DE313AA">
              <w:rPr>
                <w:rFonts w:eastAsia="Arial" w:cs="Arial"/>
                <w:b/>
                <w:bCs/>
                <w:i/>
                <w:iCs/>
              </w:rPr>
              <w:t>15</w:t>
            </w:r>
            <w:r w:rsidRPr="2DE313AA">
              <w:rPr>
                <w:rFonts w:eastAsia="Arial" w:cs="Arial"/>
                <w:b/>
                <w:bCs/>
                <w:i/>
                <w:iCs/>
              </w:rPr>
              <w:t>0</w:t>
            </w:r>
            <w:r>
              <w:br/>
            </w:r>
            <w:r w:rsidR="2DF77F73" w:rsidRPr="2DE313AA">
              <w:rPr>
                <w:rFonts w:eastAsia="Arial" w:cs="Arial"/>
              </w:rPr>
              <w:t>The TSL shall provide an API to set the status of a given heater to OFF.</w:t>
            </w:r>
          </w:p>
        </w:tc>
      </w:tr>
      <w:tr w:rsidR="001D2480" w14:paraId="6778C082"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0CC42B" w14:textId="77777777" w:rsidR="001D2480" w:rsidRDefault="001D2480" w:rsidP="00DC2336">
            <w:pPr>
              <w:pStyle w:val="TableText"/>
              <w:jc w:val="right"/>
              <w:rPr>
                <w:b/>
                <w:bCs/>
                <w:color w:val="FFFFFF" w:themeColor="background1"/>
              </w:rPr>
            </w:pPr>
            <w:r w:rsidRPr="5E809739">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CE6EAE" w14:textId="65029513" w:rsidR="001D2480" w:rsidRDefault="001D2480" w:rsidP="00DC2336">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the </w:t>
            </w:r>
            <w:r w:rsidR="15F71322" w:rsidRPr="2DE313AA">
              <w:rPr>
                <w:i/>
                <w:iCs/>
              </w:rPr>
              <w:t>API</w:t>
            </w:r>
            <w:r w:rsidR="0E0DF82D" w:rsidRPr="2DE313AA">
              <w:rPr>
                <w:i/>
                <w:iCs/>
              </w:rPr>
              <w:t>s</w:t>
            </w:r>
            <w:r w:rsidR="15F71322" w:rsidRPr="2DE313AA">
              <w:rPr>
                <w:i/>
                <w:iCs/>
              </w:rPr>
              <w:t xml:space="preserve"> don't retrieve the current temperature </w:t>
            </w:r>
            <w:r w:rsidR="15F71322" w:rsidRPr="2DE313AA">
              <w:rPr>
                <w:rFonts w:eastAsia="Arial" w:cs="Arial"/>
                <w:i/>
                <w:iCs/>
              </w:rPr>
              <w:t xml:space="preserve">of each thermistor, the current </w:t>
            </w:r>
            <w:r w:rsidR="15F71322" w:rsidRPr="2DE313AA">
              <w:rPr>
                <w:i/>
                <w:iCs/>
              </w:rPr>
              <w:t xml:space="preserve">power status </w:t>
            </w:r>
            <w:r w:rsidR="15F71322" w:rsidRPr="2DE313AA">
              <w:rPr>
                <w:rFonts w:eastAsia="Arial" w:cs="Arial"/>
                <w:i/>
                <w:iCs/>
              </w:rPr>
              <w:t>of each heater</w:t>
            </w:r>
            <w:r w:rsidR="15F71322" w:rsidRPr="2DE313AA">
              <w:rPr>
                <w:i/>
                <w:iCs/>
              </w:rPr>
              <w:t xml:space="preserve"> or set the status of a given heater.</w:t>
            </w:r>
          </w:p>
        </w:tc>
      </w:tr>
      <w:tr w:rsidR="001D2480" w14:paraId="1F610398" w14:textId="77777777" w:rsidTr="249D1C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7E1705" w14:textId="77777777" w:rsidR="001D2480" w:rsidRDefault="001D2480" w:rsidP="00DC2336">
            <w:pPr>
              <w:pStyle w:val="TableText"/>
              <w:keepNext/>
              <w:jc w:val="right"/>
              <w:rPr>
                <w:b/>
                <w:bCs/>
                <w:color w:val="FFFFFF" w:themeColor="background1"/>
              </w:rPr>
            </w:pPr>
            <w:r w:rsidRPr="5E809739">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45D27C"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A8DDAE"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4D0EA4"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37666C" w14:textId="77777777" w:rsidR="001D2480" w:rsidRDefault="001D2480" w:rsidP="00DC2336">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5E809739">
              <w:rPr>
                <w:b/>
                <w:bCs/>
                <w:color w:val="FFFFFF" w:themeColor="background1"/>
              </w:rPr>
              <w:t>Pass/Fail</w:t>
            </w:r>
          </w:p>
        </w:tc>
      </w:tr>
      <w:tr w:rsidR="001D2480" w14:paraId="3ED990F1"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7D3A732" w14:textId="77777777" w:rsidR="001D2480" w:rsidRDefault="001D2480" w:rsidP="00DC2336">
            <w:pPr>
              <w:pStyle w:val="TableText"/>
              <w:keepNext/>
              <w:jc w:val="right"/>
              <w:rPr>
                <w:b/>
                <w:bCs/>
                <w:color w:val="FFFFFF" w:themeColor="background1"/>
              </w:rPr>
            </w:pPr>
            <w:r w:rsidRPr="5E809739">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C22638" w14:textId="0A146080" w:rsidR="001D2480" w:rsidRDefault="001D2480"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Check the </w:t>
            </w:r>
            <w:r w:rsidR="04AAA97B" w:rsidRPr="2DE313AA">
              <w:rPr>
                <w:color w:val="auto"/>
              </w:rPr>
              <w:t>API that retrieves the current temperature of the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411240" w14:textId="28BB76C4" w:rsidR="001D2480" w:rsidRDefault="04AAA97B"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Should receive a number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7660E45" w14:textId="57528498" w:rsidR="001D2480" w:rsidRDefault="2A91EBB8" w:rsidP="07566839">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3834D31A">
              <w:rPr>
                <w:color w:val="auto"/>
              </w:rPr>
              <w:t xml:space="preserve">The function </w:t>
            </w:r>
            <w:r w:rsidRPr="56E6364E">
              <w:rPr>
                <w:color w:val="auto"/>
              </w:rPr>
              <w:t xml:space="preserve">is not </w:t>
            </w:r>
            <w:r w:rsidRPr="4599F456">
              <w:rPr>
                <w:color w:val="auto"/>
              </w:rPr>
              <w:t>exposed by the API</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13E51EC" w14:textId="138D3DDD" w:rsidR="001D2480" w:rsidRDefault="001D2480" w:rsidP="00DC2336">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FF0000"/>
              </w:rPr>
            </w:pPr>
          </w:p>
        </w:tc>
      </w:tr>
      <w:tr w:rsidR="001D2480" w14:paraId="51EDE222" w14:textId="77777777" w:rsidTr="249D1C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B9A4EF5" w14:textId="77777777" w:rsidR="001D2480" w:rsidRDefault="001D2480" w:rsidP="00DC2336">
            <w:pPr>
              <w:pStyle w:val="TableText"/>
              <w:keepNext/>
              <w:jc w:val="right"/>
              <w:rPr>
                <w:b/>
                <w:bCs/>
                <w:color w:val="FFFFFF" w:themeColor="background1"/>
              </w:rPr>
            </w:pPr>
            <w:r w:rsidRPr="5E809739">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9D3EBF1" w14:textId="0663A0B7" w:rsidR="001D2480" w:rsidRDefault="001D2480" w:rsidP="00DC233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color w:val="auto"/>
              </w:rPr>
              <w:t xml:space="preserve">Check the </w:t>
            </w:r>
            <w:r w:rsidR="7C800853" w:rsidRPr="2DE313AA">
              <w:rPr>
                <w:color w:val="auto"/>
              </w:rPr>
              <w:t>API that retrieves the status of the heater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20F3559" w14:textId="705C020A" w:rsidR="001D2480" w:rsidRDefault="7C800853" w:rsidP="00DC233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Should receive an ON or OFF indication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7E6508" w14:textId="2DC48722" w:rsidR="001D2480" w:rsidRDefault="168E44E9" w:rsidP="4599F456">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4599F456">
              <w:rPr>
                <w:color w:val="auto"/>
              </w:rPr>
              <w:t>The function is not exposed by the API</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7F6CB9B" w14:textId="50C432A2" w:rsidR="001D2480" w:rsidRDefault="001D2480" w:rsidP="249D1CF8">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FF0000"/>
              </w:rPr>
            </w:pPr>
          </w:p>
        </w:tc>
      </w:tr>
      <w:tr w:rsidR="001D2480" w14:paraId="52F5E8D4"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0910B0" w14:textId="77777777" w:rsidR="001D2480" w:rsidRDefault="001D2480" w:rsidP="00DC2336">
            <w:pPr>
              <w:pStyle w:val="TableText"/>
              <w:keepNext/>
              <w:jc w:val="right"/>
              <w:rPr>
                <w:b/>
                <w:bCs/>
                <w:color w:val="FFFFFF" w:themeColor="background1"/>
              </w:rPr>
            </w:pPr>
            <w:r w:rsidRPr="5E809739">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D1FDB7" w14:textId="7E0F04FD" w:rsidR="001D2480" w:rsidRDefault="016945ED"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Attempt to change the heater status through the provided API</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EFF1DCA" w14:textId="4EC717E8" w:rsidR="001D2480" w:rsidRDefault="016945ED" w:rsidP="00DC233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Heater status should change accordingly</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268CB9" w14:textId="521CE9BA" w:rsidR="001D2480" w:rsidRDefault="3473354A" w:rsidP="4599F456">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4599F456">
              <w:rPr>
                <w:color w:val="auto"/>
              </w:rPr>
              <w:t>The function is not exposed by the API</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DF173D8" w14:textId="465B4FAA" w:rsidR="001D2480" w:rsidRDefault="001D2480" w:rsidP="00DC2336">
            <w:pPr>
              <w:pStyle w:val="TableText"/>
              <w:jc w:val="center"/>
              <w:cnfStyle w:val="000000100000" w:firstRow="0" w:lastRow="0" w:firstColumn="0" w:lastColumn="0" w:oddVBand="0" w:evenVBand="0" w:oddHBand="1" w:evenHBand="0" w:firstRowFirstColumn="0" w:firstRowLastColumn="0" w:lastRowFirstColumn="0" w:lastRowLastColumn="0"/>
              <w:rPr>
                <w:color w:val="FF0000"/>
              </w:rPr>
            </w:pPr>
          </w:p>
        </w:tc>
      </w:tr>
      <w:tr w:rsidR="001D2480" w14:paraId="691FF350" w14:textId="77777777" w:rsidTr="249D1C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EF1F22B" w14:textId="77777777" w:rsidR="001D2480" w:rsidRDefault="001D2480" w:rsidP="00DC2336">
            <w:pPr>
              <w:pStyle w:val="TableText"/>
              <w:keepNext/>
              <w:jc w:val="right"/>
              <w:rPr>
                <w:b/>
                <w:bCs/>
                <w:color w:val="FFFFFF" w:themeColor="background1"/>
              </w:rPr>
            </w:pPr>
            <w:r w:rsidRPr="5E809739">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2E43DB3" w14:textId="6414CAA5" w:rsidR="001D2480" w:rsidRDefault="001D2480" w:rsidP="00DC2336">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001D2480" w14:paraId="0102F8A1" w14:textId="77777777" w:rsidTr="249D1C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C62480" w14:textId="77777777" w:rsidR="001D2480" w:rsidRDefault="001D2480" w:rsidP="00DC2336">
            <w:pPr>
              <w:pStyle w:val="TableText"/>
              <w:keepNext/>
              <w:jc w:val="right"/>
              <w:rPr>
                <w:b/>
                <w:bCs/>
                <w:color w:val="FFFFFF" w:themeColor="background1"/>
              </w:rPr>
            </w:pPr>
            <w:r w:rsidRPr="5E809739">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172ED36" w14:textId="4B70829F" w:rsidR="001D2480" w:rsidRDefault="001D2480" w:rsidP="00DC2336">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001D2480" w:rsidRPr="00F8314B" w14:paraId="44E45317" w14:textId="77777777" w:rsidTr="249D1C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08DAF4" w14:textId="77777777" w:rsidR="001D2480" w:rsidRDefault="001D2480" w:rsidP="00DC2336">
            <w:pPr>
              <w:pStyle w:val="TableText"/>
              <w:keepNext/>
              <w:jc w:val="right"/>
              <w:rPr>
                <w:b/>
                <w:bCs/>
                <w:color w:val="FFFFFF" w:themeColor="background1"/>
              </w:rPr>
            </w:pPr>
            <w:r w:rsidRPr="5E809739">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0C4B1C2" w14:textId="672307A8" w:rsidR="001D2480" w:rsidRPr="00F8314B" w:rsidRDefault="001D2480" w:rsidP="00DC2336">
            <w:pPr>
              <w:pStyle w:val="TableText"/>
              <w:keepNext/>
              <w:ind w:left="0"/>
              <w:jc w:val="left"/>
              <w:cnfStyle w:val="000000010000" w:firstRow="0" w:lastRow="0" w:firstColumn="0" w:lastColumn="0" w:oddVBand="0" w:evenVBand="0" w:oddHBand="0" w:evenHBand="1" w:firstRowFirstColumn="0" w:firstRowLastColumn="0" w:lastRowFirstColumn="0" w:lastRowLastColumn="0"/>
              <w:rPr>
                <w:lang w:val="pt-PT"/>
              </w:rPr>
            </w:pPr>
          </w:p>
        </w:tc>
      </w:tr>
    </w:tbl>
    <w:p w14:paraId="490E1BC1" w14:textId="3B8EE038" w:rsidR="001D2480" w:rsidRPr="00F8314B" w:rsidRDefault="001D2480" w:rsidP="001D2480">
      <w:pPr>
        <w:rPr>
          <w:b/>
          <w:bCs/>
          <w:sz w:val="40"/>
          <w:szCs w:val="40"/>
          <w:lang w:val="pt-PT"/>
        </w:rPr>
      </w:pPr>
    </w:p>
    <w:p w14:paraId="0F5C7FAE" w14:textId="3EE20D44" w:rsidR="6314190A" w:rsidRDefault="6314190A" w:rsidP="2DE313AA">
      <w:pPr>
        <w:pStyle w:val="Heading3"/>
        <w:rPr>
          <w:lang w:val="en-US"/>
        </w:rPr>
      </w:pPr>
      <w:r w:rsidRPr="2DE313AA">
        <w:rPr>
          <w:lang w:val="en-US"/>
        </w:rPr>
        <w:t>TC-</w:t>
      </w:r>
      <w:r w:rsidRPr="672AA022">
        <w:rPr>
          <w:lang w:val="en-US"/>
        </w:rPr>
        <w:t>T</w:t>
      </w:r>
      <w:r w:rsidR="44BBA4DD" w:rsidRPr="672AA022">
        <w:rPr>
          <w:lang w:val="en-US"/>
        </w:rPr>
        <w:t>S</w:t>
      </w:r>
      <w:r w:rsidRPr="672AA022">
        <w:rPr>
          <w:lang w:val="en-US"/>
        </w:rPr>
        <w:t>L</w:t>
      </w:r>
      <w:r w:rsidRPr="2DE313AA">
        <w:rPr>
          <w:lang w:val="en-US"/>
        </w:rPr>
        <w:t xml:space="preserve">-0070 – Log Simulation Data </w:t>
      </w:r>
    </w:p>
    <w:p w14:paraId="1D034949"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654A2966"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2A2F63"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AD816A2" w14:textId="1D78FEE9"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w:t>
            </w:r>
            <w:r w:rsidRPr="19413C50">
              <w:rPr>
                <w:rFonts w:eastAsia="Arial" w:cs="Arial"/>
                <w:b/>
                <w:bCs/>
                <w:i/>
                <w:iCs/>
                <w:color w:val="FFFFFF" w:themeColor="background1"/>
              </w:rPr>
              <w:t>T</w:t>
            </w:r>
            <w:r w:rsidR="3F8324C2" w:rsidRPr="19413C50">
              <w:rPr>
                <w:rFonts w:eastAsia="Arial" w:cs="Arial"/>
                <w:b/>
                <w:bCs/>
                <w:i/>
                <w:iCs/>
                <w:color w:val="FFFFFF" w:themeColor="background1"/>
              </w:rPr>
              <w:t>S</w:t>
            </w:r>
            <w:r w:rsidRPr="19413C50">
              <w:rPr>
                <w:rFonts w:eastAsia="Arial" w:cs="Arial"/>
                <w:b/>
                <w:bCs/>
                <w:i/>
                <w:iCs/>
                <w:color w:val="FFFFFF" w:themeColor="background1"/>
              </w:rPr>
              <w:t>L</w:t>
            </w:r>
            <w:r w:rsidRPr="2DE313AA">
              <w:rPr>
                <w:rFonts w:eastAsia="Arial" w:cs="Arial"/>
                <w:b/>
                <w:bCs/>
                <w:i/>
                <w:iCs/>
                <w:color w:val="FFFFFF" w:themeColor="background1"/>
              </w:rPr>
              <w:t>-00</w:t>
            </w:r>
            <w:r w:rsidR="18BBFEAF" w:rsidRPr="2DE313AA">
              <w:rPr>
                <w:rFonts w:eastAsia="Arial" w:cs="Arial"/>
                <w:b/>
                <w:bCs/>
                <w:i/>
                <w:iCs/>
                <w:color w:val="FFFFFF" w:themeColor="background1"/>
              </w:rPr>
              <w:t>7</w:t>
            </w:r>
            <w:r w:rsidRPr="2DE313AA">
              <w:rPr>
                <w:rFonts w:eastAsia="Arial" w:cs="Arial"/>
                <w:b/>
                <w:bCs/>
                <w:i/>
                <w:iCs/>
                <w:color w:val="FFFFFF" w:themeColor="background1"/>
              </w:rPr>
              <w:t>0</w:t>
            </w:r>
          </w:p>
        </w:tc>
      </w:tr>
      <w:tr w:rsidR="2DE313AA" w14:paraId="60C2819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772B4E"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82CF97" w14:textId="68EA07B9" w:rsidR="36EBB956" w:rsidRDefault="781CF790"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71A42C7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8178EF"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A6427E2" w14:textId="0F543C99"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w:t>
            </w:r>
            <w:r w:rsidR="025C57FD" w:rsidRPr="2DE313AA">
              <w:rPr>
                <w:rFonts w:eastAsia="Arial" w:cs="Arial"/>
              </w:rPr>
              <w:t xml:space="preserve"> </w:t>
            </w:r>
            <w:r w:rsidR="46636187" w:rsidRPr="2DE313AA">
              <w:rPr>
                <w:rFonts w:eastAsia="Arial" w:cs="Arial"/>
              </w:rPr>
              <w:t>t</w:t>
            </w:r>
            <w:r w:rsidR="025C57FD" w:rsidRPr="2DE313AA">
              <w:rPr>
                <w:rFonts w:eastAsia="Arial" w:cs="Arial"/>
              </w:rPr>
              <w:t>he TS</w:t>
            </w:r>
            <w:r w:rsidR="0587BF45" w:rsidRPr="2DE313AA">
              <w:rPr>
                <w:rFonts w:eastAsia="Arial" w:cs="Arial"/>
              </w:rPr>
              <w:t>L</w:t>
            </w:r>
            <w:r w:rsidR="025C57FD" w:rsidRPr="2DE313AA">
              <w:rPr>
                <w:rFonts w:eastAsia="Arial" w:cs="Arial"/>
              </w:rPr>
              <w:t xml:space="preserve"> maintain</w:t>
            </w:r>
            <w:r w:rsidR="14ED3A6C" w:rsidRPr="2DE313AA">
              <w:rPr>
                <w:rFonts w:eastAsia="Arial" w:cs="Arial"/>
              </w:rPr>
              <w:t>s</w:t>
            </w:r>
            <w:r w:rsidR="025C57FD" w:rsidRPr="2DE313AA">
              <w:rPr>
                <w:rFonts w:eastAsia="Arial" w:cs="Arial"/>
              </w:rPr>
              <w:t xml:space="preserve"> a detailed log of all temperature data generated during the simulation.</w:t>
            </w:r>
          </w:p>
        </w:tc>
      </w:tr>
      <w:tr w:rsidR="2DE313AA" w14:paraId="4BB3FAA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EFC919"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0F02F5" w14:textId="0C8FA2F0" w:rsidR="2D752912" w:rsidRDefault="2D752912"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Inspect if the log </w:t>
            </w:r>
            <w:r w:rsidR="6F808848">
              <w:t>file stores all the</w:t>
            </w:r>
            <w:r w:rsidRPr="2DE313AA">
              <w:rPr>
                <w:rFonts w:eastAsia="Arial" w:cs="Arial"/>
              </w:rPr>
              <w:t xml:space="preserve"> temperature data generated during the simulation, including timestamps (monotonic clock), environmental conditions changes, heater status changes, thermistor temperatures and errors.</w:t>
            </w:r>
          </w:p>
        </w:tc>
      </w:tr>
      <w:tr w:rsidR="2DE313AA" w14:paraId="64225334"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A3D928"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F7D2EC1" w14:textId="7503FC7C"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STCS-SRS-TSL-FUNC-01</w:t>
            </w:r>
            <w:r w:rsidR="2B5E1656" w:rsidRPr="2DE313AA">
              <w:rPr>
                <w:rFonts w:eastAsia="Arial" w:cs="Arial"/>
                <w:b/>
                <w:bCs/>
                <w:i/>
                <w:iCs/>
              </w:rPr>
              <w:t>6</w:t>
            </w:r>
            <w:r w:rsidRPr="2DE313AA">
              <w:rPr>
                <w:rFonts w:eastAsia="Arial" w:cs="Arial"/>
                <w:b/>
                <w:bCs/>
                <w:i/>
                <w:iCs/>
              </w:rPr>
              <w:t>0</w:t>
            </w:r>
            <w:r>
              <w:br/>
            </w:r>
            <w:r w:rsidR="774D91B5" w:rsidRPr="2DE313AA">
              <w:rPr>
                <w:rFonts w:eastAsia="Arial" w:cs="Arial"/>
              </w:rPr>
              <w:t>The TSL must maintain a detailed log of all temperature data generated during the simulation, including timestamps (monotonic clock), environmental conditions changes, heater status changes, thermistor temperatures and errors.</w:t>
            </w:r>
          </w:p>
        </w:tc>
      </w:tr>
      <w:tr w:rsidR="2DE313AA" w14:paraId="676B268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151ECE3"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D24984" w14:textId="378BE9FA"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rFonts w:eastAsia="Arial" w:cs="Arial"/>
                <w:i/>
              </w:rPr>
            </w:pPr>
            <w:r w:rsidRPr="2DE313AA">
              <w:rPr>
                <w:i/>
                <w:iCs/>
              </w:rPr>
              <w:t xml:space="preserve">The test fails if </w:t>
            </w:r>
            <w:r w:rsidR="751E2B03" w:rsidRPr="675EA7D8">
              <w:rPr>
                <w:rFonts w:eastAsia="Arial" w:cs="Arial"/>
                <w:i/>
              </w:rPr>
              <w:t>the TSL doesn’t maintain a detailed log of all temperature data generated during the simulation.</w:t>
            </w:r>
          </w:p>
        </w:tc>
      </w:tr>
      <w:tr w:rsidR="2DE313AA" w14:paraId="3165709D"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121C8D"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44DC5D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6DFA5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A661B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D1D98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08107F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9A65C0"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9536FBC" w14:textId="17028200" w:rsidR="3094A406" w:rsidRDefault="2441E515"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675EA7D8">
              <w:rPr>
                <w:color w:val="auto"/>
              </w:rPr>
              <w:t>C</w:t>
            </w:r>
            <w:r w:rsidR="0EADFB1D" w:rsidRPr="675EA7D8">
              <w:rPr>
                <w:color w:val="auto"/>
              </w:rPr>
              <w:t xml:space="preserve">heck the log </w:t>
            </w:r>
            <w:r w:rsidR="0EA61313" w:rsidRPr="675EA7D8">
              <w:rPr>
                <w:color w:val="auto"/>
              </w:rPr>
              <w:t>file.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66962BC" w14:textId="6616C8CD"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Should </w:t>
            </w:r>
            <w:r w:rsidR="6155B89E" w:rsidRPr="675EA7D8">
              <w:rPr>
                <w:color w:val="auto"/>
              </w:rPr>
              <w:t>contain</w:t>
            </w:r>
            <w:r w:rsidRPr="2DE313AA">
              <w:rPr>
                <w:color w:val="auto"/>
              </w:rPr>
              <w:t xml:space="preserve"> </w:t>
            </w:r>
            <w:r w:rsidR="11ED9508" w:rsidRPr="2DE313AA">
              <w:rPr>
                <w:rFonts w:eastAsia="Arial" w:cs="Arial"/>
              </w:rPr>
              <w:t>a detailed log with timestamps (monotonic clock), environmental conditions changes, heater status changes, thermistor temperatures and errors.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5FAB82" w14:textId="52EC5952" w:rsidR="2DE313AA" w:rsidRDefault="78E3722D"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sidRPr="675EA7D8">
              <w:rPr>
                <w:color w:val="auto"/>
              </w:rPr>
              <w:t>Contained</w:t>
            </w:r>
            <w:r w:rsidR="19A0B6E6" w:rsidRPr="05F7629A">
              <w:rPr>
                <w:color w:val="auto"/>
              </w:rPr>
              <w:t xml:space="preserve"> detailed log with all the information</w:t>
            </w:r>
            <w:r w:rsidR="19A0B6E6" w:rsidRPr="4648BD2C">
              <w:rPr>
                <w:color w:val="auto"/>
              </w:rPr>
              <w:t>, but timestamp is not in</w:t>
            </w:r>
            <w:r w:rsidR="19A0B6E6" w:rsidRPr="186C2D67">
              <w:rPr>
                <w:color w:val="auto"/>
              </w:rPr>
              <w:t xml:space="preserve"> the monotonic clock format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6A5C5F9" w14:textId="1D7ED15A" w:rsidR="2DE313AA" w:rsidRDefault="19A0B6E6"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FF0000"/>
              </w:rPr>
            </w:pPr>
            <w:r w:rsidRPr="1E77D10F">
              <w:rPr>
                <w:color w:val="FF0000"/>
              </w:rPr>
              <w:t>Fail</w:t>
            </w:r>
          </w:p>
        </w:tc>
      </w:tr>
      <w:tr w:rsidR="2DE313AA" w14:paraId="3CA23773" w14:textId="77777777" w:rsidTr="5905DBC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A00ACD"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0000"/>
          </w:tcPr>
          <w:p w14:paraId="5B25834B" w14:textId="1F1D29B6" w:rsidR="2DE313AA" w:rsidRDefault="6C9F720F"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r w:rsidRPr="5E9C55B2">
              <w:rPr>
                <w:b/>
                <w:bCs/>
                <w:color w:val="auto"/>
              </w:rPr>
              <w:t>Failed</w:t>
            </w:r>
          </w:p>
        </w:tc>
      </w:tr>
      <w:tr w:rsidR="2DE313AA" w14:paraId="4FA8419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D5648FA"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8C57EA" w14:textId="0C9ADCCB" w:rsidR="2DE313AA" w:rsidRDefault="6307F7EC"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r>
              <w:t>2024-08-05</w:t>
            </w:r>
          </w:p>
        </w:tc>
      </w:tr>
      <w:tr w:rsidR="2DE313AA" w14:paraId="6B70445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CD87B7"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16264BB" w14:textId="3D77341B" w:rsidR="2DE313AA" w:rsidRDefault="60261774"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r>
              <w:t>Rafaela Seguro</w:t>
            </w:r>
          </w:p>
        </w:tc>
      </w:tr>
    </w:tbl>
    <w:p w14:paraId="7B156A90" w14:textId="7F0BC227" w:rsidR="2DE313AA" w:rsidRDefault="2DE313AA" w:rsidP="2DE313AA">
      <w:pPr>
        <w:rPr>
          <w:b/>
          <w:bCs/>
          <w:sz w:val="40"/>
          <w:szCs w:val="40"/>
        </w:rPr>
      </w:pPr>
    </w:p>
    <w:p w14:paraId="0968C82C" w14:textId="1CAD578F" w:rsidR="77916F6D" w:rsidRDefault="77916F6D" w:rsidP="2DE313AA">
      <w:pPr>
        <w:pStyle w:val="Heading3"/>
        <w:rPr>
          <w:lang w:val="en-US"/>
        </w:rPr>
      </w:pPr>
      <w:r w:rsidRPr="2DE313AA">
        <w:rPr>
          <w:lang w:val="en-US"/>
        </w:rPr>
        <w:t>TC-</w:t>
      </w:r>
      <w:r w:rsidRPr="33A8EC10">
        <w:rPr>
          <w:lang w:val="en-US"/>
        </w:rPr>
        <w:t>T</w:t>
      </w:r>
      <w:r w:rsidR="434E915D" w:rsidRPr="33A8EC10">
        <w:rPr>
          <w:lang w:val="en-US"/>
        </w:rPr>
        <w:t>S</w:t>
      </w:r>
      <w:r w:rsidRPr="33A8EC10">
        <w:rPr>
          <w:lang w:val="en-US"/>
        </w:rPr>
        <w:t>L</w:t>
      </w:r>
      <w:r w:rsidRPr="2DE313AA">
        <w:rPr>
          <w:lang w:val="en-US"/>
        </w:rPr>
        <w:t xml:space="preserve">-0080 – </w:t>
      </w:r>
      <w:r w:rsidR="325EBCB0" w:rsidRPr="2DE313AA">
        <w:rPr>
          <w:lang w:val="en-US"/>
        </w:rPr>
        <w:t>Error Handling</w:t>
      </w:r>
    </w:p>
    <w:p w14:paraId="2227DF8D"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B01FC8F"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574006C"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04F3801" w14:textId="54ECE0C3"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w:t>
            </w:r>
            <w:r w:rsidRPr="33A8EC10">
              <w:rPr>
                <w:rFonts w:eastAsia="Arial" w:cs="Arial"/>
                <w:b/>
                <w:bCs/>
                <w:i/>
                <w:iCs/>
                <w:color w:val="FFFFFF" w:themeColor="background1"/>
              </w:rPr>
              <w:t>T</w:t>
            </w:r>
            <w:r w:rsidR="3AF7ED17" w:rsidRPr="33A8EC10">
              <w:rPr>
                <w:rFonts w:eastAsia="Arial" w:cs="Arial"/>
                <w:b/>
                <w:bCs/>
                <w:i/>
                <w:iCs/>
                <w:color w:val="FFFFFF" w:themeColor="background1"/>
              </w:rPr>
              <w:t>S</w:t>
            </w:r>
            <w:r w:rsidRPr="33A8EC10">
              <w:rPr>
                <w:rFonts w:eastAsia="Arial" w:cs="Arial"/>
                <w:b/>
                <w:bCs/>
                <w:i/>
                <w:iCs/>
                <w:color w:val="FFFFFF" w:themeColor="background1"/>
              </w:rPr>
              <w:t>L</w:t>
            </w:r>
            <w:r w:rsidRPr="2DE313AA">
              <w:rPr>
                <w:rFonts w:eastAsia="Arial" w:cs="Arial"/>
                <w:b/>
                <w:bCs/>
                <w:i/>
                <w:iCs/>
                <w:color w:val="FFFFFF" w:themeColor="background1"/>
              </w:rPr>
              <w:t>-00</w:t>
            </w:r>
            <w:r w:rsidR="1772DA1D" w:rsidRPr="2DE313AA">
              <w:rPr>
                <w:rFonts w:eastAsia="Arial" w:cs="Arial"/>
                <w:b/>
                <w:bCs/>
                <w:i/>
                <w:iCs/>
                <w:color w:val="FFFFFF" w:themeColor="background1"/>
              </w:rPr>
              <w:t>8</w:t>
            </w:r>
            <w:r w:rsidRPr="2DE313AA">
              <w:rPr>
                <w:rFonts w:eastAsia="Arial" w:cs="Arial"/>
                <w:b/>
                <w:bCs/>
                <w:i/>
                <w:iCs/>
                <w:color w:val="FFFFFF" w:themeColor="background1"/>
              </w:rPr>
              <w:t>0</w:t>
            </w:r>
          </w:p>
        </w:tc>
      </w:tr>
      <w:tr w:rsidR="2DE313AA" w14:paraId="39766C8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71A620"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2F6562" w14:textId="77777777"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292072E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060B6C"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B882809" w14:textId="1EFA65EC"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TSL </w:t>
            </w:r>
            <w:r w:rsidR="31E40941">
              <w:t>handles errors gracefully.</w:t>
            </w:r>
          </w:p>
        </w:tc>
      </w:tr>
      <w:tr w:rsidR="2DE313AA" w14:paraId="72D3C80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6AAA7"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5E9B90" w14:textId="4BB7DE20" w:rsidR="4B98FF10" w:rsidRDefault="4B98FF10"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Create errors and check that the error message is displayed, the error is logged, and the user is notified.</w:t>
            </w:r>
          </w:p>
        </w:tc>
      </w:tr>
      <w:tr w:rsidR="2DE313AA" w14:paraId="2E93E7F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E13CA5"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C573AD" w14:textId="75C26FF2" w:rsidR="6716B642" w:rsidRDefault="6716B642"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STCS-SRS-TSL-FUNC-0170</w:t>
            </w:r>
            <w:r>
              <w:br/>
            </w:r>
            <w:r w:rsidRPr="2DE313AA">
              <w:rPr>
                <w:rFonts w:eastAsia="Arial" w:cs="Arial"/>
              </w:rPr>
              <w:t>The TSL shall handle errors gracefully by providing appropriate error messages for invalid API calls, corrupted data, or any other unexpected conditions. The system should log these errors and notify the user.</w:t>
            </w:r>
          </w:p>
        </w:tc>
      </w:tr>
      <w:tr w:rsidR="2DE313AA" w14:paraId="79F8A75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448386"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19C7579" w14:textId="7A1C9325"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w:t>
            </w:r>
            <w:r w:rsidR="292C9CBC" w:rsidRPr="2DE313AA">
              <w:rPr>
                <w:i/>
                <w:iCs/>
              </w:rPr>
              <w:t xml:space="preserve"> API fails to display an error message, log the error or notify the user when an error occurs.</w:t>
            </w:r>
          </w:p>
        </w:tc>
      </w:tr>
      <w:tr w:rsidR="2DE313AA" w14:paraId="6B5FB25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A2949F"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47C4E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AFA6F4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89006E1"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0B3E1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5DDE71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EFF1BB"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172477D" w14:textId="41B07BDE" w:rsidR="6AA5EC85" w:rsidRDefault="6AA5EC85"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Create an invalid API call</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1D3653" w14:textId="0693B0A0" w:rsidR="6AA5EC85" w:rsidRDefault="6AA5EC85"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TSL should display the appropriate error message, logging it and notifying the user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91286B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DCC5AB"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30C2C9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DA6EF5" w14:textId="77777777" w:rsidR="2DE313AA" w:rsidRDefault="2DE313AA" w:rsidP="2DE313AA">
            <w:pPr>
              <w:pStyle w:val="TableText"/>
              <w:keepN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F67E82E" w14:textId="5D13CE80"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D7D9F1" w14:textId="13D9ECC4"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95A3D9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22E2B6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5D5B20B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FC9A318" w14:textId="77777777" w:rsidR="2DE313AA" w:rsidRDefault="2DE313AA" w:rsidP="2DE313AA">
            <w:pPr>
              <w:pStyle w:val="TableText"/>
              <w:keepNext/>
              <w:jc w:val="right"/>
              <w:rPr>
                <w:b/>
                <w:bCs/>
                <w:color w:val="FFFFFF" w:themeColor="background1"/>
              </w:rPr>
            </w:pPr>
            <w:r w:rsidRPr="2DE313AA">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A659914" w14:textId="12D2C5B9"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2D342EE" w14:textId="6B6C5AD4"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72D5A2F" w14:textId="77777777"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ED3A902" w14:textId="7777777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043170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BA237F"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6D31429"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0D7C40D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663AC8"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42390E1"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1B37F17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31E3B8C"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16205F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561CE69E" w14:textId="710D648F" w:rsidR="2DE313AA" w:rsidRDefault="2DE313AA" w:rsidP="2DE313AA">
      <w:pPr>
        <w:rPr>
          <w:b/>
          <w:bCs/>
          <w:sz w:val="40"/>
          <w:szCs w:val="40"/>
        </w:rPr>
      </w:pPr>
    </w:p>
    <w:p w14:paraId="24D4AB4D" w14:textId="42A93E9E" w:rsidR="70D52CC2" w:rsidRDefault="70D52CC2" w:rsidP="2DE313AA">
      <w:pPr>
        <w:pStyle w:val="Heading2"/>
        <w:rPr>
          <w:rFonts w:eastAsia="Arial" w:cs="Arial"/>
        </w:rPr>
      </w:pPr>
      <w:r>
        <w:t>Usage SceNario 2 – THERMAL CONTROL FUNCTION</w:t>
      </w:r>
      <w:r w:rsidRPr="2DE313AA">
        <w:t xml:space="preserve"> </w:t>
      </w:r>
    </w:p>
    <w:p w14:paraId="14A3E22F" w14:textId="3194EBF9" w:rsidR="26663764" w:rsidRDefault="26663764" w:rsidP="2DE313AA">
      <w:pPr>
        <w:pStyle w:val="Heading3"/>
        <w:rPr>
          <w:lang w:val="en-US"/>
        </w:rPr>
      </w:pPr>
      <w:r w:rsidRPr="2DE313AA">
        <w:rPr>
          <w:lang w:val="en-US"/>
        </w:rPr>
        <w:t xml:space="preserve">TC-TCF-0010 – </w:t>
      </w:r>
      <w:r w:rsidR="1CF1209D" w:rsidRPr="2DE313AA">
        <w:rPr>
          <w:lang w:val="en-US"/>
        </w:rPr>
        <w:t>PID Implementation</w:t>
      </w:r>
    </w:p>
    <w:p w14:paraId="625B1BF0"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51327B4"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53FC34"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1051C4" w14:textId="7A263E3B"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TC-TCF-0010</w:t>
            </w:r>
          </w:p>
        </w:tc>
      </w:tr>
      <w:tr w:rsidR="2DE313AA" w14:paraId="389B5EA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1BE132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F854D1" w14:textId="419F330D" w:rsidR="699747CE" w:rsidRDefault="699747CE"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2BA731A4"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417CD98"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E905075" w14:textId="2AB0D60A" w:rsidR="0CF824BC" w:rsidRDefault="0CF824B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the implementation of a software PID controller for each thermistor.</w:t>
            </w:r>
          </w:p>
        </w:tc>
      </w:tr>
      <w:tr w:rsidR="2DE313AA" w14:paraId="104B29F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63BA8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899D5CF" w14:textId="0F64309C" w:rsidR="40B23871" w:rsidRDefault="40B23871"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if for each thermistor the contr</w:t>
            </w:r>
            <w:r w:rsidR="7B33B8B9">
              <w:t xml:space="preserve">ol management function </w:t>
            </w:r>
            <w:r w:rsidR="63DC9401">
              <w:t>defined is a</w:t>
            </w:r>
            <w:r w:rsidR="37EEAA45">
              <w:t xml:space="preserve"> software</w:t>
            </w:r>
            <w:r w:rsidR="63DC9401">
              <w:t xml:space="preserve"> PID controller.</w:t>
            </w:r>
          </w:p>
        </w:tc>
      </w:tr>
      <w:tr w:rsidR="2DE313AA" w14:paraId="6538ED56"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F44136C"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37E3A2" w14:textId="3E2BEA76"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STCS-SRS-TCF-FUNC-0180</w:t>
            </w:r>
            <w:r>
              <w:br/>
            </w:r>
            <w:r w:rsidRPr="2DE313AA">
              <w:rPr>
                <w:rFonts w:eastAsia="Arial" w:cs="Arial"/>
              </w:rPr>
              <w:t>The TCF shall implement a Thermal Control Management Function to perform the thermal control based on a software Proportional-Integral-Derivative (PID) controller for each thermistor.</w:t>
            </w:r>
          </w:p>
        </w:tc>
      </w:tr>
      <w:tr w:rsidR="2DE313AA" w14:paraId="3CECE3D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FD32B4"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B4AF1F1" w14:textId="5BA6B71E"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06895D2D" w:rsidRPr="2DE313AA">
              <w:rPr>
                <w:i/>
                <w:iCs/>
              </w:rPr>
              <w:t>for any of the thermistors, the control management function is not a PID controller</w:t>
            </w:r>
          </w:p>
        </w:tc>
      </w:tr>
      <w:tr w:rsidR="2DE313AA" w14:paraId="7671362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ED2E3B"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4D9B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3ECA8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C7533F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ABC37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10679B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EAD1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7BBD93" w14:textId="05AEC6DE" w:rsidR="16633EC9" w:rsidRDefault="16633EC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For each thermistor, check the thermal control management function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2FCD05" w14:textId="2A2A6723" w:rsidR="16633EC9" w:rsidRDefault="16633EC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It should be based on a software PID controller</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0C7B0CF"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8ED2DBD"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FB87AC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FCEA79"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CD3CCE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55BC2CB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6D9937"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B8AEE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3217F47A"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E92268"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31C0DDB"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1AA04B0E" w14:textId="0E0E6BAE" w:rsidR="2DE313AA" w:rsidRDefault="2DE313AA" w:rsidP="2DE313AA">
      <w:pPr>
        <w:pStyle w:val="BodyText"/>
      </w:pPr>
    </w:p>
    <w:p w14:paraId="5FDE2F8E" w14:textId="3EDB3500" w:rsidR="4C8ECCA0" w:rsidRDefault="4C8ECCA0" w:rsidP="2DE313AA">
      <w:pPr>
        <w:pStyle w:val="Heading3"/>
        <w:rPr>
          <w:lang w:val="en-US"/>
        </w:rPr>
      </w:pPr>
      <w:r w:rsidRPr="2DE313AA">
        <w:rPr>
          <w:lang w:val="en-US"/>
        </w:rPr>
        <w:t>TC-TCF-00</w:t>
      </w:r>
      <w:r w:rsidR="253DAD25" w:rsidRPr="2DE313AA">
        <w:rPr>
          <w:lang w:val="en-US"/>
        </w:rPr>
        <w:t>2</w:t>
      </w:r>
      <w:r w:rsidRPr="2DE313AA">
        <w:rPr>
          <w:lang w:val="en-US"/>
        </w:rPr>
        <w:t xml:space="preserve">0 – </w:t>
      </w:r>
      <w:r w:rsidR="6056FFB1" w:rsidRPr="2DE313AA">
        <w:rPr>
          <w:lang w:val="en-US"/>
        </w:rPr>
        <w:t>PID Parameters and Setpoints</w:t>
      </w:r>
    </w:p>
    <w:p w14:paraId="498E617A"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170C6E36"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3335EB"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CD63D98" w14:textId="06707C44"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w:t>
            </w:r>
            <w:r w:rsidR="40D1A7AC" w:rsidRPr="2DE313AA">
              <w:rPr>
                <w:rFonts w:eastAsia="Arial" w:cs="Arial"/>
                <w:b/>
                <w:bCs/>
                <w:i/>
                <w:iCs/>
                <w:color w:val="FFFFFF" w:themeColor="background1"/>
              </w:rPr>
              <w:t>TCF</w:t>
            </w:r>
            <w:r w:rsidRPr="2DE313AA">
              <w:rPr>
                <w:rFonts w:eastAsia="Arial" w:cs="Arial"/>
                <w:b/>
                <w:bCs/>
                <w:i/>
                <w:iCs/>
                <w:color w:val="FFFFFF" w:themeColor="background1"/>
              </w:rPr>
              <w:t>-00</w:t>
            </w:r>
            <w:r w:rsidR="7BD4AD5B" w:rsidRPr="2DE313AA">
              <w:rPr>
                <w:rFonts w:eastAsia="Arial" w:cs="Arial"/>
                <w:b/>
                <w:bCs/>
                <w:i/>
                <w:iCs/>
                <w:color w:val="FFFFFF" w:themeColor="background1"/>
              </w:rPr>
              <w:t>2</w:t>
            </w:r>
            <w:r w:rsidRPr="2DE313AA">
              <w:rPr>
                <w:rFonts w:eastAsia="Arial" w:cs="Arial"/>
                <w:b/>
                <w:bCs/>
                <w:i/>
                <w:iCs/>
                <w:color w:val="FFFFFF" w:themeColor="background1"/>
              </w:rPr>
              <w:t>0</w:t>
            </w:r>
          </w:p>
        </w:tc>
      </w:tr>
      <w:tr w:rsidR="2DE313AA" w14:paraId="6824839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75BE3E8"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914209F" w14:textId="6EE9F7F9" w:rsidR="03D21464" w:rsidRDefault="03D21464"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7226C50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A8833D"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7CCEECB" w14:textId="50773535" w:rsidR="326A195C" w:rsidRDefault="326A195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Test the user command line to change PID controller parameters and the setpoint temperatures</w:t>
            </w:r>
            <w:r w:rsidR="5322EAFC">
              <w:t>.</w:t>
            </w:r>
          </w:p>
        </w:tc>
      </w:tr>
      <w:tr w:rsidR="2DE313AA" w14:paraId="183DF90A"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0D75073"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E8EB1E" w14:textId="5F163B11" w:rsidR="4DC1291E" w:rsidRDefault="4DC1291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Open the command line and try to change the PID controller parameters and the setpoint temperatures.</w:t>
            </w:r>
          </w:p>
        </w:tc>
      </w:tr>
      <w:tr w:rsidR="2DE313AA" w14:paraId="2C79B593"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E41BA"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A52D52" w14:textId="3C41B6AF" w:rsidR="45C1727F" w:rsidRDefault="45C1727F"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STCS-SRS-TCF-FUNC-0190</w:t>
            </w:r>
            <w:r>
              <w:br/>
            </w:r>
            <w:r w:rsidRPr="2DE313AA">
              <w:rPr>
                <w:rFonts w:eastAsia="Arial" w:cs="Arial"/>
              </w:rPr>
              <w:t>The TCF shall allow the user to set the PID controller parameters (proportional, integral</w:t>
            </w:r>
            <w:r w:rsidR="4E6E1F80" w:rsidRPr="2DE313AA">
              <w:rPr>
                <w:rFonts w:eastAsia="Arial" w:cs="Arial"/>
              </w:rPr>
              <w:t xml:space="preserve">, and derivative gains) and the setpoint temperatures for the thermistors before the start of execution. This configuration should </w:t>
            </w:r>
            <w:r w:rsidR="61C22F87" w:rsidRPr="2DE313AA">
              <w:rPr>
                <w:rFonts w:eastAsia="Arial" w:cs="Arial"/>
              </w:rPr>
              <w:t>include Proportional gain (Kp), Integral gain (Ki), Derivative gain (Kd).</w:t>
            </w:r>
          </w:p>
          <w:p w14:paraId="55C67F8C" w14:textId="7DA01BAB" w:rsidR="2C35F7E0" w:rsidRDefault="2C35F7E0"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STCS-SRS-TCF-FUNC-0210</w:t>
            </w:r>
            <w:r>
              <w:br/>
            </w:r>
            <w:r w:rsidRPr="2DE313AA">
              <w:rPr>
                <w:rFonts w:eastAsia="Arial" w:cs="Arial"/>
              </w:rPr>
              <w:t>The TCF shall allow a user to change the setpoint temperature for a specific thermistor or all thermistors at runtime between the values of –20 and 20.</w:t>
            </w:r>
          </w:p>
        </w:tc>
      </w:tr>
      <w:tr w:rsidR="2DE313AA" w14:paraId="468FF6E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360FC4"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2266A6" w14:textId="6885C8F8" w:rsidR="2FE02AE2" w:rsidRDefault="2FE02AE2"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w:t>
            </w:r>
            <w:r w:rsidR="2422937E" w:rsidRPr="2DE313AA">
              <w:rPr>
                <w:i/>
                <w:iCs/>
              </w:rPr>
              <w:t xml:space="preserve">if </w:t>
            </w:r>
            <w:r w:rsidR="06E87622" w:rsidRPr="2DE313AA">
              <w:rPr>
                <w:i/>
                <w:iCs/>
              </w:rPr>
              <w:t xml:space="preserve">the user can't either change the PID controller parameters </w:t>
            </w:r>
            <w:r w:rsidR="1C98848F" w:rsidRPr="2DE313AA">
              <w:rPr>
                <w:i/>
                <w:iCs/>
              </w:rPr>
              <w:t>nor the setpoint temperatures</w:t>
            </w:r>
            <w:r w:rsidR="317CAFB3" w:rsidRPr="2DE313AA">
              <w:rPr>
                <w:i/>
                <w:iCs/>
              </w:rPr>
              <w:t>, or if it is allowed to set a setpoint temperature outside the –20 and 20 interval</w:t>
            </w:r>
          </w:p>
        </w:tc>
      </w:tr>
      <w:tr w:rsidR="2DE313AA" w14:paraId="2678BFB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9C421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B67A7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ACD95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A06CD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309BD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30F5E60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8F5C7D" w14:textId="692B2C3E" w:rsidR="6348233F" w:rsidRDefault="6348233F"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E30227" w14:textId="3DCE909A" w:rsidR="7914780A" w:rsidRDefault="7914780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Try </w:t>
            </w:r>
            <w:r w:rsidR="619EFE3F" w:rsidRPr="2DE313AA">
              <w:rPr>
                <w:color w:val="auto"/>
              </w:rPr>
              <w:t>changing each of the PID controller parameters</w:t>
            </w:r>
            <w:r w:rsidR="06116A25" w:rsidRPr="2DE313AA">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8855A60" w14:textId="7E5BEEF3" w:rsidR="06116A25" w:rsidRDefault="06116A25"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 change the parameters.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520AF2E"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9E5ADE2"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5C59CF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92C937" w14:textId="05A498DA" w:rsidR="6F0C69CF" w:rsidRDefault="6F0C69CF" w:rsidP="2DE313AA">
            <w:pPr>
              <w:pStyle w:val="TableText"/>
              <w:jc w:val="right"/>
              <w:rPr>
                <w:b/>
                <w:bCs/>
                <w:color w:val="FFFFFF" w:themeColor="background1"/>
              </w:rPr>
            </w:pPr>
            <w:r w:rsidRPr="2DE313AA">
              <w:rPr>
                <w:b/>
                <w:bCs/>
                <w:color w:val="FFFFFF" w:themeColor="background1"/>
              </w:rPr>
              <w:t>00</w:t>
            </w:r>
            <w:r w:rsidR="1EE2F7A1"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6B4E7E" w14:textId="77C71559" w:rsidR="7AFA9FB9" w:rsidRDefault="7AFA9FB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Try changing the</w:t>
            </w:r>
            <w:r w:rsidR="6F0C69CF" w:rsidRPr="2DE313AA">
              <w:rPr>
                <w:color w:val="auto"/>
              </w:rPr>
              <w:t xml:space="preserve"> setpoint temperature between –20 and 20, for 1 or all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75EC812" w14:textId="02842759" w:rsidR="6F0C69CF" w:rsidRDefault="6F0C69CF"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user can change the setpoints.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D5F77A"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F10E361"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1C5A714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FF25586" w14:textId="547540FC" w:rsidR="387B803F" w:rsidRDefault="387B803F" w:rsidP="2DE313AA">
            <w:pPr>
              <w:pStyle w:val="TableText"/>
              <w:jc w:val="right"/>
              <w:rPr>
                <w:b/>
                <w:bCs/>
                <w:color w:val="FFFFFF" w:themeColor="background1"/>
              </w:rPr>
            </w:pPr>
            <w:r w:rsidRPr="2DE313AA">
              <w:rPr>
                <w:b/>
                <w:bCs/>
                <w:color w:val="FFFFFF" w:themeColor="background1"/>
              </w:rPr>
              <w:t>00</w:t>
            </w:r>
            <w:r w:rsidR="5E768FE0" w:rsidRPr="2DE313AA">
              <w:rPr>
                <w:b/>
                <w:bCs/>
                <w:color w:val="FFFFFF" w:themeColor="background1"/>
              </w:rPr>
              <w:t>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FE7CE3" w14:textId="58E9FF7A" w:rsidR="2664BABC" w:rsidRDefault="2664BABC"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Try changing</w:t>
            </w:r>
            <w:r w:rsidR="236B197F" w:rsidRPr="2DE313AA">
              <w:rPr>
                <w:color w:val="auto"/>
              </w:rPr>
              <w:t xml:space="preserve"> the setpoint temperature outside of the range –20:20.</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3276EF9" w14:textId="6AD10B63" w:rsidR="09AB5786" w:rsidRDefault="09AB5786"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can’t change the setpoints.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8BB45D" w14:textId="3CB73FF5"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3430F19" w14:textId="6F2231BF"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98A4B8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88F2D7F"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7859A61"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0221A41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84FF49"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B930130"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724BCE3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A56F7E"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AEE0A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4DA03073" w14:textId="7E5AB5AB" w:rsidR="2DE313AA" w:rsidRDefault="2DE313AA" w:rsidP="2DE313AA">
      <w:pPr>
        <w:pStyle w:val="BodyText"/>
      </w:pPr>
    </w:p>
    <w:p w14:paraId="7BEDCF76" w14:textId="1871192F" w:rsidR="7163F7D2" w:rsidRDefault="7163F7D2" w:rsidP="2DE313AA">
      <w:pPr>
        <w:pStyle w:val="Heading3"/>
        <w:rPr>
          <w:lang w:val="en-US"/>
        </w:rPr>
      </w:pPr>
      <w:r w:rsidRPr="2DE313AA">
        <w:rPr>
          <w:lang w:val="en-US"/>
        </w:rPr>
        <w:t xml:space="preserve">TC-TCF-0030 – </w:t>
      </w:r>
      <w:r w:rsidR="67CEC485" w:rsidRPr="2DE313AA">
        <w:rPr>
          <w:lang w:val="en-US"/>
        </w:rPr>
        <w:t xml:space="preserve">Setpoint Temperatures Init </w:t>
      </w:r>
    </w:p>
    <w:p w14:paraId="7C6BA446"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5241F484"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4349E93"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FE4C49" w14:textId="74E13426"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374E9F58" w:rsidRPr="2DE313AA">
              <w:rPr>
                <w:rFonts w:eastAsia="Arial" w:cs="Arial"/>
                <w:b/>
                <w:bCs/>
                <w:i/>
                <w:iCs/>
                <w:color w:val="FFFFFF" w:themeColor="background1"/>
              </w:rPr>
              <w:t>3</w:t>
            </w:r>
            <w:r w:rsidRPr="2DE313AA">
              <w:rPr>
                <w:rFonts w:eastAsia="Arial" w:cs="Arial"/>
                <w:b/>
                <w:bCs/>
                <w:i/>
                <w:iCs/>
                <w:color w:val="FFFFFF" w:themeColor="background1"/>
              </w:rPr>
              <w:t>0</w:t>
            </w:r>
          </w:p>
        </w:tc>
      </w:tr>
      <w:tr w:rsidR="2DE313AA" w14:paraId="2171D17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BA7D04E"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3CE6C3" w14:textId="554E98DD" w:rsidR="474F6628" w:rsidRDefault="474F6628"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59CA222E"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BFE8A8"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85B2F9A" w14:textId="6647E9BD" w:rsidR="5E7470AF" w:rsidRDefault="5E7470AF"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Test that the setpoint temperature for all thermistors is initialized, default value is 0.</w:t>
            </w:r>
          </w:p>
        </w:tc>
      </w:tr>
      <w:tr w:rsidR="2DE313AA" w14:paraId="5048A63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CCC06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A953BE" w14:textId="4CF56EF5" w:rsidR="4C91E9D7" w:rsidRDefault="4C91E9D7"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Look at the code and find the setpoint temperatures for all thermistors, check that the default value for all is 0.</w:t>
            </w:r>
          </w:p>
        </w:tc>
      </w:tr>
      <w:tr w:rsidR="2DE313AA" w14:paraId="7127980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71E0BBB"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FEDEF53" w14:textId="0FC2B690"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w:t>
            </w:r>
            <w:r w:rsidR="0B9B2CF8" w:rsidRPr="2DE313AA">
              <w:rPr>
                <w:rFonts w:eastAsia="Arial" w:cs="Arial"/>
                <w:b/>
                <w:bCs/>
                <w:i/>
                <w:iCs/>
              </w:rPr>
              <w:t>20</w:t>
            </w:r>
            <w:r w:rsidRPr="2DE313AA">
              <w:rPr>
                <w:rFonts w:eastAsia="Arial" w:cs="Arial"/>
                <w:b/>
                <w:bCs/>
                <w:i/>
                <w:iCs/>
              </w:rPr>
              <w:t>0</w:t>
            </w:r>
            <w:r>
              <w:br/>
            </w:r>
            <w:r w:rsidRPr="2DE313AA">
              <w:rPr>
                <w:rFonts w:eastAsia="Arial" w:cs="Arial"/>
              </w:rPr>
              <w:t xml:space="preserve">The </w:t>
            </w:r>
            <w:r w:rsidR="17CA058B" w:rsidRPr="2DE313AA">
              <w:rPr>
                <w:rFonts w:eastAsia="Arial" w:cs="Arial"/>
              </w:rPr>
              <w:t>TCF shall define a setpoint temperature for each thermistor. The default setpoint shall be 0 for all thermistors.</w:t>
            </w:r>
          </w:p>
        </w:tc>
      </w:tr>
      <w:tr w:rsidR="2DE313AA" w14:paraId="7B489A1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803532"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8E5A07" w14:textId="40094F88" w:rsidR="04A913AE" w:rsidRDefault="04A913AE"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w:t>
            </w:r>
            <w:r w:rsidR="61956352" w:rsidRPr="2DE313AA">
              <w:rPr>
                <w:i/>
                <w:iCs/>
              </w:rPr>
              <w:t xml:space="preserve">test </w:t>
            </w:r>
            <w:r w:rsidRPr="2DE313AA">
              <w:rPr>
                <w:i/>
                <w:iCs/>
              </w:rPr>
              <w:t>fails if the</w:t>
            </w:r>
            <w:r w:rsidR="5C242A87" w:rsidRPr="2DE313AA">
              <w:rPr>
                <w:i/>
                <w:iCs/>
              </w:rPr>
              <w:t>re are no setpoint temperatures or the default value is not 0.</w:t>
            </w:r>
          </w:p>
        </w:tc>
      </w:tr>
      <w:tr w:rsidR="2DE313AA" w14:paraId="4E79464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84B70B7"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B6786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1DC514E"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C7A88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3387C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7B13D18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F2362C"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4E9FE48" w14:textId="1DF79633" w:rsidR="56CEF0B8" w:rsidRDefault="56CEF0B8"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 setpoint temperatures is defined for each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F0FA594" w14:textId="06D87B9D" w:rsidR="56CEF0B8" w:rsidRDefault="56CEF0B8" w:rsidP="2DE313AA">
            <w:pPr>
              <w:pStyle w:val="TableText"/>
              <w:spacing w:line="259" w:lineRule="auto"/>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It is defined</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7E6DA2A"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77CFBBE"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8E81EFC"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F8295A" w14:textId="05A498DA"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FC7381B" w14:textId="748C0035" w:rsidR="3CAB36FB" w:rsidRDefault="3CAB36FB"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that the default value for the setpoint temperatures is 0 for all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4678BE" w14:textId="526A5EDD" w:rsidR="3CAB36FB" w:rsidRDefault="3CAB36FB"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default value is 0.</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B068F78"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98E5241"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79ECA12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A8479F"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7E6515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1DBF089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814A6D"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3049CB5"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2E7B89E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6EB71B"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86F9DD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4A6E85B8" w14:textId="7E5AB5AB" w:rsidR="2DE313AA" w:rsidRDefault="2DE313AA" w:rsidP="2DE313AA">
      <w:pPr>
        <w:pStyle w:val="BodyText"/>
      </w:pPr>
    </w:p>
    <w:p w14:paraId="0C3C0DAD" w14:textId="0052FB04" w:rsidR="2DE313AA" w:rsidRDefault="2DE313AA" w:rsidP="2DE313AA">
      <w:pPr>
        <w:pStyle w:val="BodyText"/>
      </w:pPr>
    </w:p>
    <w:p w14:paraId="6BFCA5BA" w14:textId="533B5943" w:rsidR="6F789AC9" w:rsidRDefault="6F789AC9" w:rsidP="2DE313AA">
      <w:pPr>
        <w:pStyle w:val="Heading3"/>
        <w:rPr>
          <w:lang w:val="en-US"/>
        </w:rPr>
      </w:pPr>
      <w:r w:rsidRPr="2DE313AA">
        <w:rPr>
          <w:lang w:val="en-US"/>
        </w:rPr>
        <w:t>TC-TCF-00</w:t>
      </w:r>
      <w:r w:rsidR="4D6DA7FF" w:rsidRPr="2DE313AA">
        <w:rPr>
          <w:lang w:val="en-US"/>
        </w:rPr>
        <w:t>4</w:t>
      </w:r>
      <w:r w:rsidRPr="2DE313AA">
        <w:rPr>
          <w:lang w:val="en-US"/>
        </w:rPr>
        <w:t xml:space="preserve">0 – </w:t>
      </w:r>
      <w:r w:rsidR="5C9E4B33" w:rsidRPr="2DE313AA">
        <w:rPr>
          <w:lang w:val="en-US"/>
        </w:rPr>
        <w:t>E</w:t>
      </w:r>
      <w:r w:rsidRPr="2DE313AA">
        <w:rPr>
          <w:lang w:val="en-US"/>
        </w:rPr>
        <w:t>n</w:t>
      </w:r>
      <w:r w:rsidR="5C9E4B33" w:rsidRPr="2DE313AA">
        <w:rPr>
          <w:lang w:val="en-US"/>
        </w:rPr>
        <w:t>able/</w:t>
      </w:r>
      <w:r w:rsidR="5C9E4B33" w:rsidRPr="2CD9C3F1">
        <w:rPr>
          <w:lang w:val="en-US"/>
        </w:rPr>
        <w:t>Dis</w:t>
      </w:r>
      <w:r w:rsidR="50B1AA48" w:rsidRPr="2CD9C3F1">
        <w:rPr>
          <w:lang w:val="en-US"/>
        </w:rPr>
        <w:t>a</w:t>
      </w:r>
      <w:r w:rsidR="5C9E4B33" w:rsidRPr="2CD9C3F1">
        <w:rPr>
          <w:lang w:val="en-US"/>
        </w:rPr>
        <w:t>ble</w:t>
      </w:r>
      <w:r w:rsidR="5C9E4B33" w:rsidRPr="2DE313AA">
        <w:rPr>
          <w:lang w:val="en-US"/>
        </w:rPr>
        <w:t xml:space="preserve"> Functionality</w:t>
      </w:r>
    </w:p>
    <w:p w14:paraId="5E135D2A"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46FDA9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CD0E743"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4B9DFB" w14:textId="6B4BCAE7"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51F0CB51" w:rsidRPr="2DE313AA">
              <w:rPr>
                <w:rFonts w:eastAsia="Arial" w:cs="Arial"/>
                <w:b/>
                <w:bCs/>
                <w:i/>
                <w:iCs/>
                <w:color w:val="FFFFFF" w:themeColor="background1"/>
              </w:rPr>
              <w:t>4</w:t>
            </w:r>
            <w:r w:rsidRPr="2DE313AA">
              <w:rPr>
                <w:rFonts w:eastAsia="Arial" w:cs="Arial"/>
                <w:b/>
                <w:bCs/>
                <w:i/>
                <w:iCs/>
                <w:color w:val="FFFFFF" w:themeColor="background1"/>
              </w:rPr>
              <w:t>0</w:t>
            </w:r>
          </w:p>
        </w:tc>
      </w:tr>
      <w:tr w:rsidR="2DE313AA" w14:paraId="1CB25CF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38E0C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A49E8C" w14:textId="482F79CB" w:rsidR="0C67F38B" w:rsidRDefault="0C67F38B"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r w:rsidR="003446F3">
              <w:t>ion</w:t>
            </w:r>
          </w:p>
        </w:tc>
      </w:tr>
      <w:tr w:rsidR="2DE313AA" w14:paraId="60E99EA2"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804736"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A0E5D6A" w14:textId="5BA40D9F" w:rsidR="70E8C929" w:rsidRDefault="70E8C929"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w:t>
            </w:r>
            <w:r w:rsidR="213B3EED">
              <w:t xml:space="preserve"> the interface to enable and disable </w:t>
            </w:r>
            <w:r w:rsidR="470C2919">
              <w:t>the TCF functionality</w:t>
            </w:r>
            <w:r w:rsidR="1E9A50A5">
              <w:t xml:space="preserve"> is correctly implemented</w:t>
            </w:r>
            <w:r w:rsidR="470C2919">
              <w:t>.</w:t>
            </w:r>
          </w:p>
        </w:tc>
      </w:tr>
      <w:tr w:rsidR="2DE313AA" w14:paraId="016A935E"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84B35C"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C5793C6" w14:textId="02455BF0" w:rsidR="3DE439DE" w:rsidRDefault="3DE439DE"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TCF calls the necessary methods</w:t>
            </w:r>
            <w:r w:rsidR="15D5E5EA">
              <w:t xml:space="preserve"> to start the TCF functionality</w:t>
            </w:r>
            <w:r>
              <w:t xml:space="preserve"> when it receives an enable </w:t>
            </w:r>
            <w:r w:rsidR="51C19ADB">
              <w:t>message and</w:t>
            </w:r>
            <w:r>
              <w:t xml:space="preserve"> </w:t>
            </w:r>
            <w:r w:rsidR="4DCDBA72">
              <w:t>calls the necessary methods to stop the TCF functionality</w:t>
            </w:r>
            <w:r>
              <w:t xml:space="preserve"> when it receives a </w:t>
            </w:r>
            <w:r w:rsidR="5BBEA27D">
              <w:t>disabled</w:t>
            </w:r>
            <w:r>
              <w:t xml:space="preserve"> mess</w:t>
            </w:r>
            <w:r w:rsidR="3566B938">
              <w:t>age.</w:t>
            </w:r>
          </w:p>
        </w:tc>
      </w:tr>
      <w:tr w:rsidR="2DE313AA" w14:paraId="473F371F"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19971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3300AB" w14:textId="7CF79830"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w:t>
            </w:r>
            <w:r w:rsidR="361A1B49" w:rsidRPr="2DE313AA">
              <w:rPr>
                <w:rFonts w:eastAsia="Arial" w:cs="Arial"/>
                <w:b/>
                <w:bCs/>
                <w:i/>
                <w:iCs/>
              </w:rPr>
              <w:t>22</w:t>
            </w:r>
            <w:r w:rsidRPr="2DE313AA">
              <w:rPr>
                <w:rFonts w:eastAsia="Arial" w:cs="Arial"/>
                <w:b/>
                <w:bCs/>
                <w:i/>
                <w:iCs/>
              </w:rPr>
              <w:t>0</w:t>
            </w:r>
            <w:r>
              <w:br/>
            </w:r>
            <w:r w:rsidR="4E66E823" w:rsidRPr="2DE313AA">
              <w:rPr>
                <w:rFonts w:eastAsia="Arial" w:cs="Arial"/>
              </w:rPr>
              <w:t>The TCF must provide an interface to enable its functionality. Upon enabling, the TCF should start reading temperature values from the TSL, feed them into the PID controller, and adjust the heater power status accordingly.</w:t>
            </w:r>
          </w:p>
          <w:p w14:paraId="473C257D" w14:textId="162B8E0C" w:rsidR="4E66E823" w:rsidRDefault="4E66E823"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w:t>
            </w:r>
            <w:r w:rsidR="5EF04543" w:rsidRPr="2DE313AA">
              <w:rPr>
                <w:rFonts w:eastAsia="Arial" w:cs="Arial"/>
                <w:b/>
                <w:bCs/>
                <w:i/>
                <w:iCs/>
              </w:rPr>
              <w:t>3</w:t>
            </w:r>
            <w:r w:rsidRPr="2DE313AA">
              <w:rPr>
                <w:rFonts w:eastAsia="Arial" w:cs="Arial"/>
                <w:b/>
                <w:bCs/>
                <w:i/>
                <w:iCs/>
              </w:rPr>
              <w:t>0</w:t>
            </w:r>
            <w:r>
              <w:br/>
            </w:r>
            <w:r w:rsidR="667C8A94" w:rsidRPr="2DE313AA">
              <w:rPr>
                <w:rFonts w:eastAsia="Arial" w:cs="Arial"/>
              </w:rPr>
              <w:t>The TCF must provide an interface to disable its functionality. Upon disabling, the TCF should stop reading temperature values and cease controlling the heater power status, ensuring all heaters are switched off.</w:t>
            </w:r>
          </w:p>
        </w:tc>
      </w:tr>
      <w:tr w:rsidR="2DE313AA" w14:paraId="6151BBE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4C808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1E1EA6B" w14:textId="162A4F9B" w:rsidR="4496F0AD" w:rsidRDefault="4496F0AD"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56476C37" w:rsidRPr="2DE313AA">
              <w:rPr>
                <w:i/>
                <w:iCs/>
              </w:rPr>
              <w:t>the TCF functionality is not correctly enabled or disabled following the interface commands.</w:t>
            </w:r>
          </w:p>
        </w:tc>
      </w:tr>
      <w:tr w:rsidR="2DE313AA" w14:paraId="0F8BED09"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D2840C"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C328E7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DAB8E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566B38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A8BAA0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48C0F3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00137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5806F6" w14:textId="7E9F95C1" w:rsidR="2492D519" w:rsidRDefault="2492D51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there is an interface to enable and disable the TCF functionality</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188DA21" w14:textId="4F5E977B" w:rsidR="2492D519" w:rsidRDefault="2492D519"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There is a working interface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BBA4B0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8019865"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A2C971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9C809C" w14:textId="08176F4D" w:rsidR="2492D519" w:rsidRDefault="2492D519"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7D8F07" w14:textId="593E5AE6" w:rsidR="2492D519" w:rsidRDefault="2492D51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that when TCF is enabled, the necessary methods are called</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2E1A89C" w14:textId="1F873073" w:rsidR="2492D519" w:rsidRDefault="2492D51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TCF calls methods to read the temperatures of the thermistors from the TSL, feeds them into the PID controller and adjusts the heater power status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8119DFD"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6DB7D86"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03F5656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9E5786C" w14:textId="4BFF9736" w:rsidR="2492D519" w:rsidRDefault="2492D519" w:rsidP="2DE313AA">
            <w:pPr>
              <w:pStyle w:val="TableText"/>
              <w:jc w:val="right"/>
              <w:rPr>
                <w:b/>
                <w:bCs/>
                <w:color w:val="FFFFFF" w:themeColor="background1"/>
              </w:rPr>
            </w:pPr>
            <w:r w:rsidRPr="2DE313AA">
              <w:rPr>
                <w:b/>
                <w:bCs/>
                <w:color w:val="FFFFFF" w:themeColor="background1"/>
              </w:rPr>
              <w:t>003</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65AB8D8" w14:textId="3F545A6D" w:rsidR="2492D519" w:rsidRDefault="2492D519"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Check that when TCF is disabled, the necessary methods are </w:t>
            </w:r>
            <w:r w:rsidR="75D7A4F4" w:rsidRPr="2DE313AA">
              <w:rPr>
                <w:color w:val="auto"/>
              </w:rPr>
              <w:t>call</w:t>
            </w:r>
            <w:r w:rsidRPr="2DE313AA">
              <w:rPr>
                <w:color w:val="auto"/>
              </w:rPr>
              <w:t>ed</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2438C8" w14:textId="271151C6" w:rsidR="79DC1092" w:rsidRDefault="79DC1092"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TCF stops reading the temperature values and stops controlling the heaters, ensuring all of them are switched off</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2772C6" w14:textId="60C979C4"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26EFE52" w14:textId="4F6A6F0D"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500FB43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16885A"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3B62A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DE313AA" w14:paraId="65E226F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5F9BDA"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97573B5"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DE313AA" w14:paraId="2DC7B44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8CD172F"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6F6105C"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58ED09DF" w14:textId="6AC79CA1" w:rsidR="2DE313AA" w:rsidRDefault="2DE313AA" w:rsidP="2DE313AA">
      <w:pPr>
        <w:rPr>
          <w:b/>
          <w:bCs/>
          <w:sz w:val="40"/>
          <w:szCs w:val="40"/>
        </w:rPr>
      </w:pPr>
    </w:p>
    <w:p w14:paraId="405203A0" w14:textId="7E5AB5AB" w:rsidR="2DE313AA" w:rsidRDefault="2DE313AA" w:rsidP="2DE313AA">
      <w:pPr>
        <w:pStyle w:val="BodyText"/>
      </w:pPr>
    </w:p>
    <w:p w14:paraId="6411AFA7" w14:textId="66C9C723" w:rsidR="790AD259" w:rsidRDefault="790AD259" w:rsidP="2DE313AA">
      <w:pPr>
        <w:pStyle w:val="Heading3"/>
        <w:rPr>
          <w:lang w:val="en-US"/>
        </w:rPr>
      </w:pPr>
      <w:r w:rsidRPr="2DE313AA">
        <w:rPr>
          <w:lang w:val="en-US"/>
        </w:rPr>
        <w:t>TC-TCF-00</w:t>
      </w:r>
      <w:r w:rsidR="0EBC41AC" w:rsidRPr="2DE313AA">
        <w:rPr>
          <w:lang w:val="en-US"/>
        </w:rPr>
        <w:t>5</w:t>
      </w:r>
      <w:r w:rsidRPr="2DE313AA">
        <w:rPr>
          <w:lang w:val="en-US"/>
        </w:rPr>
        <w:t xml:space="preserve">0 – </w:t>
      </w:r>
      <w:r w:rsidR="4038E56E" w:rsidRPr="2DE313AA">
        <w:rPr>
          <w:lang w:val="en-US"/>
        </w:rPr>
        <w:t>Data Acquisition</w:t>
      </w:r>
    </w:p>
    <w:p w14:paraId="503CA645" w14:textId="49B6D5B3"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A1E87C3"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7AAE691"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57697D1" w14:textId="7A6726B6"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746186B2" w:rsidRPr="2DE313AA">
              <w:rPr>
                <w:rFonts w:eastAsia="Arial" w:cs="Arial"/>
                <w:b/>
                <w:bCs/>
                <w:i/>
                <w:iCs/>
                <w:color w:val="FFFFFF" w:themeColor="background1"/>
              </w:rPr>
              <w:t>5</w:t>
            </w:r>
            <w:r w:rsidRPr="2DE313AA">
              <w:rPr>
                <w:rFonts w:eastAsia="Arial" w:cs="Arial"/>
                <w:b/>
                <w:bCs/>
                <w:i/>
                <w:iCs/>
                <w:color w:val="FFFFFF" w:themeColor="background1"/>
              </w:rPr>
              <w:t>0</w:t>
            </w:r>
          </w:p>
        </w:tc>
      </w:tr>
      <w:tr w:rsidR="2DE313AA" w14:paraId="1D461FE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BD1367"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DA38590" w14:textId="419F330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47095112" w14:textId="77777777" w:rsidTr="2DE313AA">
        <w:trPr>
          <w:cnfStyle w:val="000000010000" w:firstRow="0" w:lastRow="0" w:firstColumn="0" w:lastColumn="0" w:oddVBand="0" w:evenVBand="0" w:oddHBand="0" w:evenHBand="1"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7DF06F"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55F47E" w14:textId="133E6711" w:rsidR="2DE313AA" w:rsidRDefault="2DE313AA" w:rsidP="2DE313AA">
            <w:pPr>
              <w:cnfStyle w:val="000000010000" w:firstRow="0" w:lastRow="0" w:firstColumn="0" w:lastColumn="0" w:oddVBand="0" w:evenVBand="0" w:oddHBand="0" w:evenHBand="1" w:firstRowFirstColumn="0" w:firstRowLastColumn="0" w:lastRowFirstColumn="0" w:lastRowLastColumn="0"/>
            </w:pPr>
            <w:r>
              <w:t xml:space="preserve">Ensure the </w:t>
            </w:r>
            <w:r w:rsidR="1B09B85D">
              <w:t>TCF</w:t>
            </w:r>
            <w:r w:rsidR="26BB948D">
              <w:t>,</w:t>
            </w:r>
            <w:r w:rsidR="58378568">
              <w:t xml:space="preserve"> </w:t>
            </w:r>
            <w:r w:rsidR="58378568" w:rsidRPr="2DE313AA">
              <w:rPr>
                <w:rFonts w:eastAsia="Arial" w:cs="Arial"/>
              </w:rPr>
              <w:t>at the start of execution</w:t>
            </w:r>
            <w:r w:rsidR="0FD234E7" w:rsidRPr="2DE313AA">
              <w:rPr>
                <w:rFonts w:eastAsia="Arial" w:cs="Arial"/>
              </w:rPr>
              <w:t>,</w:t>
            </w:r>
            <w:r w:rsidR="58378568" w:rsidRPr="2DE313AA">
              <w:rPr>
                <w:rFonts w:eastAsia="Arial" w:cs="Arial"/>
              </w:rPr>
              <w:t xml:space="preserve"> acquire the power status of the heaters</w:t>
            </w:r>
            <w:r w:rsidR="58378568" w:rsidRPr="2DE313AA">
              <w:t xml:space="preserve"> </w:t>
            </w:r>
            <w:r w:rsidR="23478035" w:rsidRPr="2DE313AA">
              <w:t>and</w:t>
            </w:r>
            <w:r w:rsidR="2F6EEADE" w:rsidRPr="2DE313AA">
              <w:t>,</w:t>
            </w:r>
            <w:r w:rsidR="23478035" w:rsidRPr="2DE313AA">
              <w:t xml:space="preserve"> </w:t>
            </w:r>
            <w:r w:rsidR="23478035" w:rsidRPr="2DE313AA">
              <w:rPr>
                <w:rFonts w:eastAsia="Arial" w:cs="Arial"/>
              </w:rPr>
              <w:t>every 5 Hz</w:t>
            </w:r>
            <w:r w:rsidR="78D53A79" w:rsidRPr="2DE313AA">
              <w:rPr>
                <w:rFonts w:eastAsia="Arial" w:cs="Arial"/>
              </w:rPr>
              <w:t>,</w:t>
            </w:r>
            <w:r w:rsidR="23478035" w:rsidRPr="2DE313AA">
              <w:rPr>
                <w:rFonts w:eastAsia="Arial" w:cs="Arial"/>
              </w:rPr>
              <w:t xml:space="preserve"> acquire the values of the thermistors.</w:t>
            </w:r>
          </w:p>
        </w:tc>
      </w:tr>
      <w:tr w:rsidR="2DE313AA" w14:paraId="71838AD7" w14:textId="77777777" w:rsidTr="2DE313AA">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F1C22D"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4C5968" w14:textId="63E5BF9B"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rPr>
                <w:rFonts w:eastAsia="Arial" w:cs="Arial"/>
              </w:rPr>
            </w:pPr>
            <w:r>
              <w:t xml:space="preserve">Check if </w:t>
            </w:r>
            <w:r w:rsidR="32422335">
              <w:t xml:space="preserve">the TCF, at the start of execution, acquire the power status </w:t>
            </w:r>
            <w:r w:rsidR="32422335" w:rsidRPr="2DE313AA">
              <w:rPr>
                <w:rFonts w:eastAsia="Arial" w:cs="Arial"/>
              </w:rPr>
              <w:t xml:space="preserve">of the following heaters: HTR-01, HTR-02, HTR-03, HTR-04; </w:t>
            </w:r>
            <w:r w:rsidR="36613383" w:rsidRPr="2DE313AA">
              <w:rPr>
                <w:rFonts w:eastAsia="Arial" w:cs="Arial"/>
              </w:rPr>
              <w:t>the TCF, every 5 Hz, acquire the values of the following thermistors: THERM-01, THERM-02, THERM-03, THERM-04.</w:t>
            </w:r>
          </w:p>
        </w:tc>
      </w:tr>
      <w:tr w:rsidR="2DE313AA" w14:paraId="6152A141" w14:textId="77777777" w:rsidTr="2DE313AA">
        <w:trPr>
          <w:cnfStyle w:val="000000010000" w:firstRow="0" w:lastRow="0" w:firstColumn="0" w:lastColumn="0" w:oddVBand="0" w:evenVBand="0" w:oddHBand="0" w:evenHBand="1" w:firstRowFirstColumn="0" w:firstRowLastColumn="0" w:lastRowFirstColumn="0" w:lastRowLastColumn="0"/>
          <w:trHeight w:val="206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8FD9FA"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62A1AD5" w14:textId="04C45242" w:rsidR="2DE313AA" w:rsidRDefault="2DE313AA" w:rsidP="2DE313AA">
            <w:pPr>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w:t>
            </w:r>
            <w:r w:rsidR="16CDDFA9" w:rsidRPr="2DE313AA">
              <w:rPr>
                <w:rFonts w:eastAsia="Arial" w:cs="Arial"/>
                <w:b/>
                <w:bCs/>
                <w:i/>
                <w:iCs/>
              </w:rPr>
              <w:t>4</w:t>
            </w:r>
            <w:r w:rsidRPr="2DE313AA">
              <w:rPr>
                <w:rFonts w:eastAsia="Arial" w:cs="Arial"/>
                <w:b/>
                <w:bCs/>
                <w:i/>
                <w:iCs/>
              </w:rPr>
              <w:t>0</w:t>
            </w:r>
            <w:r>
              <w:br/>
            </w:r>
            <w:r w:rsidR="3490791C" w:rsidRPr="2DE313AA">
              <w:rPr>
                <w:rFonts w:eastAsia="Arial" w:cs="Arial"/>
              </w:rPr>
              <w:t>The TCF shall, at the start of execution, acquire the power status of the following heaters: HTR-01, HTR-02, HTR-03, HTR-04.</w:t>
            </w:r>
            <w:r w:rsidR="3490791C" w:rsidRPr="2DE313AA">
              <w:t xml:space="preserve"> </w:t>
            </w:r>
          </w:p>
          <w:p w14:paraId="19E0FBD5" w14:textId="04EF5F80" w:rsidR="6B2AE5C8" w:rsidRDefault="6B2AE5C8"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STCS-SRS-TCF-FUNC-0250</w:t>
            </w:r>
            <w:r>
              <w:br/>
            </w:r>
            <w:r w:rsidRPr="2DE313AA">
              <w:rPr>
                <w:rFonts w:eastAsia="Arial" w:cs="Arial"/>
              </w:rPr>
              <w:t xml:space="preserve">The TCF shall, every 5 Hz, acquire the values of the following thermistors: THERM-01, THERM-02, THERM-03, THERM-04. </w:t>
            </w:r>
          </w:p>
        </w:tc>
      </w:tr>
      <w:tr w:rsidR="2DE313AA" w14:paraId="2767CB2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52FA6E"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75B7750" w14:textId="24B28354"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pPr>
            <w:r w:rsidRPr="2DE313AA">
              <w:rPr>
                <w:i/>
                <w:iCs/>
              </w:rPr>
              <w:t xml:space="preserve">The test fails if </w:t>
            </w:r>
            <w:r w:rsidR="129F17C7" w:rsidRPr="2DE313AA">
              <w:rPr>
                <w:i/>
                <w:iCs/>
              </w:rPr>
              <w:t>t</w:t>
            </w:r>
            <w:r w:rsidR="129F17C7">
              <w:t xml:space="preserve">he TCF, </w:t>
            </w:r>
            <w:r w:rsidR="129F17C7" w:rsidRPr="2DE313AA">
              <w:rPr>
                <w:rFonts w:eastAsia="Arial" w:cs="Arial"/>
              </w:rPr>
              <w:t>at the start of execution, doesn’t acquire the power status of an heaters</w:t>
            </w:r>
            <w:r w:rsidR="129F17C7" w:rsidRPr="2DE313AA">
              <w:t xml:space="preserve"> </w:t>
            </w:r>
            <w:r w:rsidR="4FB23B89" w:rsidRPr="2DE313AA">
              <w:t>or</w:t>
            </w:r>
            <w:r w:rsidR="129F17C7" w:rsidRPr="2DE313AA">
              <w:t xml:space="preserve">, </w:t>
            </w:r>
            <w:r w:rsidR="129F17C7" w:rsidRPr="2DE313AA">
              <w:rPr>
                <w:rFonts w:eastAsia="Arial" w:cs="Arial"/>
              </w:rPr>
              <w:t>every 5 Hz, doesn’t acquire the values of a thermistors.</w:t>
            </w:r>
          </w:p>
        </w:tc>
      </w:tr>
      <w:tr w:rsidR="2DE313AA" w14:paraId="2F4223C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FBBDF8"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D14750"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7F7AF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299CB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96C449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5D824E7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549A6B0" w14:textId="2BC195A3" w:rsidR="29303AFB" w:rsidRDefault="29303AFB"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3CA0D8F" w14:textId="6385FCBB" w:rsidR="29303AFB" w:rsidRDefault="29303A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For each heater, check</w:t>
            </w:r>
            <w:r w:rsidR="705E9A56" w:rsidRPr="2DE313AA">
              <w:rPr>
                <w:color w:val="auto"/>
              </w:rPr>
              <w:t xml:space="preserve"> if the TCF </w:t>
            </w:r>
            <w:r w:rsidR="461BF682" w:rsidRPr="2DE313AA">
              <w:rPr>
                <w:color w:val="auto"/>
              </w:rPr>
              <w:t>acquire</w:t>
            </w:r>
            <w:r w:rsidRPr="2DE313AA">
              <w:rPr>
                <w:color w:val="auto"/>
              </w:rPr>
              <w:t xml:space="preserve"> the power status, at the start of execution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95CD18E" w14:textId="5CE72C2E" w:rsidR="0E05B9C3" w:rsidRDefault="0E05B9C3"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The TCF should acquire the power status for each heater, at the start of the execution </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71DED0" w14:textId="2AE74FB5"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1E3FBF8" w14:textId="12BBA38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EAA08B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9FE9B0" w14:textId="46E642E2" w:rsidR="2DE313AA" w:rsidRDefault="2DE313AA" w:rsidP="2DE313AA">
            <w:pPr>
              <w:pStyle w:val="TableText"/>
              <w:keepNext/>
              <w:jc w:val="right"/>
              <w:rPr>
                <w:b/>
                <w:bCs/>
                <w:color w:val="FFFFFF" w:themeColor="background1"/>
              </w:rPr>
            </w:pPr>
            <w:r w:rsidRPr="2DE313AA">
              <w:rPr>
                <w:b/>
                <w:bCs/>
                <w:color w:val="FFFFFF" w:themeColor="background1"/>
              </w:rPr>
              <w:t>00</w:t>
            </w:r>
            <w:r w:rsidR="18C4C29F"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11622A" w14:textId="068BC908"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For each thermistor, check</w:t>
            </w:r>
            <w:r w:rsidR="2178B015" w:rsidRPr="2DE313AA">
              <w:rPr>
                <w:color w:val="auto"/>
              </w:rPr>
              <w:t xml:space="preserve"> if</w:t>
            </w:r>
            <w:r w:rsidR="776B6CDF" w:rsidRPr="2DE313AA">
              <w:rPr>
                <w:color w:val="auto"/>
              </w:rPr>
              <w:t xml:space="preserve"> the TCF</w:t>
            </w:r>
            <w:r w:rsidR="15911B7B" w:rsidRPr="2DE313AA">
              <w:rPr>
                <w:color w:val="auto"/>
              </w:rPr>
              <w:t xml:space="preserve"> acquire</w:t>
            </w:r>
            <w:r w:rsidR="2178B015" w:rsidRPr="2DE313AA">
              <w:rPr>
                <w:color w:val="auto"/>
              </w:rPr>
              <w:t xml:space="preserve"> the values</w:t>
            </w:r>
            <w:r w:rsidR="138A5222" w:rsidRPr="2DE313AA">
              <w:rPr>
                <w:color w:val="auto"/>
              </w:rPr>
              <w:t xml:space="preserve">, </w:t>
            </w:r>
            <w:r w:rsidR="2178B015" w:rsidRPr="2DE313AA">
              <w:rPr>
                <w:color w:val="auto"/>
              </w:rPr>
              <w:t>every simulation cycle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1CB3E41" w14:textId="439BFCEC" w:rsidR="597E6E46" w:rsidRDefault="597E6E46"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TCF </w:t>
            </w:r>
            <w:r w:rsidR="2DE313AA" w:rsidRPr="2DE313AA">
              <w:rPr>
                <w:color w:val="auto"/>
              </w:rPr>
              <w:t xml:space="preserve">should </w:t>
            </w:r>
            <w:r w:rsidR="4AE0818D" w:rsidRPr="2DE313AA">
              <w:rPr>
                <w:color w:val="auto"/>
              </w:rPr>
              <w:t>acquire the values for each thermistor, every 5 Hz</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CD95706"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CDE287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53C7765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AD259ED"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FAE30C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00A64999"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06045F8"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B11BDEE"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44C5953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BAD8A1"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CF4F266"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52CD4D13" w14:textId="49A3BDCF" w:rsidR="2DE313AA" w:rsidRDefault="2DE313AA" w:rsidP="2DE313AA">
      <w:pPr>
        <w:rPr>
          <w:b/>
          <w:bCs/>
          <w:sz w:val="40"/>
          <w:szCs w:val="40"/>
        </w:rPr>
      </w:pPr>
    </w:p>
    <w:p w14:paraId="5F16464B" w14:textId="76BFCAD6" w:rsidR="4CDB008B" w:rsidRDefault="4CDB008B" w:rsidP="2DE313AA">
      <w:pPr>
        <w:pStyle w:val="Heading3"/>
        <w:rPr>
          <w:lang w:val="en-US"/>
        </w:rPr>
      </w:pPr>
      <w:r w:rsidRPr="2DE313AA">
        <w:rPr>
          <w:lang w:val="en-US"/>
        </w:rPr>
        <w:t>TC-TCF-00</w:t>
      </w:r>
      <w:r w:rsidR="0EA2FE92" w:rsidRPr="2DE313AA">
        <w:rPr>
          <w:lang w:val="en-US"/>
        </w:rPr>
        <w:t>6</w:t>
      </w:r>
      <w:r w:rsidRPr="2DE313AA">
        <w:rPr>
          <w:lang w:val="en-US"/>
        </w:rPr>
        <w:t xml:space="preserve">0 – </w:t>
      </w:r>
      <w:r w:rsidR="5C5BF0D7" w:rsidRPr="2DE313AA">
        <w:rPr>
          <w:lang w:val="en-US"/>
        </w:rPr>
        <w:t>Update Data Reading Frequency</w:t>
      </w:r>
    </w:p>
    <w:p w14:paraId="16F86DFD" w14:textId="2819B2FF"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7BE95AB5"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DEC80C5"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1D2AA8" w14:textId="466399D2"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10744CE1" w:rsidRPr="2DE313AA">
              <w:rPr>
                <w:rFonts w:eastAsia="Arial" w:cs="Arial"/>
                <w:b/>
                <w:bCs/>
                <w:i/>
                <w:iCs/>
                <w:color w:val="FFFFFF" w:themeColor="background1"/>
              </w:rPr>
              <w:t>6</w:t>
            </w:r>
            <w:r w:rsidRPr="2DE313AA">
              <w:rPr>
                <w:rFonts w:eastAsia="Arial" w:cs="Arial"/>
                <w:b/>
                <w:bCs/>
                <w:i/>
                <w:iCs/>
                <w:color w:val="FFFFFF" w:themeColor="background1"/>
              </w:rPr>
              <w:t>0</w:t>
            </w:r>
          </w:p>
        </w:tc>
      </w:tr>
      <w:tr w:rsidR="2DE313AA" w14:paraId="462C996C"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045412"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F4C5A4" w14:textId="6EE9F7F9"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6CFB8FF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9516AE5"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63E1659" w14:textId="51BDF041"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Test the user command line to change </w:t>
            </w:r>
            <w:r w:rsidR="7326B22D">
              <w:t>the data reading frequency</w:t>
            </w:r>
          </w:p>
        </w:tc>
      </w:tr>
      <w:tr w:rsidR="2DE313AA" w14:paraId="423A866A"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81552F"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5AFD692" w14:textId="6461E509"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Open the command line and try to change the </w:t>
            </w:r>
            <w:r w:rsidR="741F8E6E">
              <w:t>data reading frequency</w:t>
            </w:r>
          </w:p>
        </w:tc>
      </w:tr>
      <w:tr w:rsidR="2DE313AA" w14:paraId="15BD9E4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2D23AD"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7D99555" w14:textId="52012D8C" w:rsidR="2DE313AA" w:rsidRDefault="2DE313AA" w:rsidP="2DE313AA">
            <w:pPr>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w:t>
            </w:r>
            <w:r w:rsidR="104AADCA" w:rsidRPr="2DE313AA">
              <w:rPr>
                <w:rFonts w:eastAsia="Arial" w:cs="Arial"/>
                <w:b/>
                <w:bCs/>
                <w:i/>
                <w:iCs/>
              </w:rPr>
              <w:t>26</w:t>
            </w:r>
            <w:r w:rsidRPr="2DE313AA">
              <w:rPr>
                <w:rFonts w:eastAsia="Arial" w:cs="Arial"/>
                <w:b/>
                <w:bCs/>
                <w:i/>
                <w:iCs/>
              </w:rPr>
              <w:t>0</w:t>
            </w:r>
            <w:r>
              <w:br/>
            </w:r>
            <w:r w:rsidR="12BA1385" w:rsidRPr="2DE313AA">
              <w:rPr>
                <w:rFonts w:eastAsia="Arial" w:cs="Arial"/>
              </w:rPr>
              <w:t>The TCF shall allow the user to update, at runtime, the frequency at which the thermistors data is read from the TSL-provided interface between the values of 1Hz to 5Hz.</w:t>
            </w:r>
            <w:r w:rsidR="12BA1385" w:rsidRPr="2DE313AA">
              <w:t xml:space="preserve"> </w:t>
            </w:r>
          </w:p>
        </w:tc>
      </w:tr>
      <w:tr w:rsidR="2DE313AA" w14:paraId="0FD76CE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15813DB"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3DA6177" w14:textId="4B29E771"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user can't change the data reading frequency or if it is allowed to set outside the range of 1Hz and 5Hz</w:t>
            </w:r>
          </w:p>
        </w:tc>
      </w:tr>
      <w:tr w:rsidR="2DE313AA" w14:paraId="10BC7FC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E096F3"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3E129B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CA7D9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929E4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BA537F"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3BE5DA3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9860D6A"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63DB173" w14:textId="0B8871D5" w:rsidR="2DE313AA" w:rsidRDefault="2DE313A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 xml:space="preserve">Try changing </w:t>
            </w:r>
            <w:r w:rsidR="4B5D63C5" w:rsidRPr="2DE313AA">
              <w:rPr>
                <w:color w:val="auto"/>
              </w:rPr>
              <w:t>the data reading frequency.</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2CF54BF" w14:textId="2106EB17" w:rsidR="2DE313AA" w:rsidRDefault="2DE313AA"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user can change</w:t>
            </w:r>
            <w:r w:rsidR="56CBA9F5" w:rsidRPr="2DE313AA">
              <w:rPr>
                <w:color w:val="auto"/>
              </w:rPr>
              <w:t xml:space="preserve"> it.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267598"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E28F2F5"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87B529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5F5B5E" w14:textId="3A926630" w:rsidR="2DE313AA" w:rsidRDefault="2DE313AA" w:rsidP="2DE313AA">
            <w:pPr>
              <w:pStyle w:val="TableText"/>
              <w:jc w:val="right"/>
              <w:rPr>
                <w:b/>
                <w:bCs/>
                <w:color w:val="FFFFFF" w:themeColor="background1"/>
              </w:rPr>
            </w:pPr>
            <w:r w:rsidRPr="2DE313AA">
              <w:rPr>
                <w:b/>
                <w:bCs/>
                <w:color w:val="FFFFFF" w:themeColor="background1"/>
              </w:rPr>
              <w:t>00</w:t>
            </w:r>
            <w:r w:rsidR="5C8C03D2" w:rsidRPr="2DE313AA">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9676399" w14:textId="3D7DBC2B"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Try changing the </w:t>
            </w:r>
            <w:r w:rsidR="6F4C4C88" w:rsidRPr="2DE313AA">
              <w:rPr>
                <w:color w:val="auto"/>
              </w:rPr>
              <w:t>data reading frequency</w:t>
            </w:r>
            <w:r w:rsidRPr="2DE313AA">
              <w:rPr>
                <w:color w:val="auto"/>
              </w:rPr>
              <w:t xml:space="preserve"> outside of the range </w:t>
            </w:r>
            <w:r w:rsidR="424736BA" w:rsidRPr="2DE313AA">
              <w:rPr>
                <w:color w:val="auto"/>
              </w:rPr>
              <w:t>1 to 5Hz</w:t>
            </w:r>
            <w:r w:rsidRPr="2DE313AA">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1887947" w14:textId="5AA77B09"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user can’t change the </w:t>
            </w:r>
            <w:r w:rsidR="58E6E399" w:rsidRPr="2DE313AA">
              <w:rPr>
                <w:color w:val="auto"/>
              </w:rPr>
              <w:t>freqeuncy.</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EBA082" w14:textId="3CB73FF5"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9B08C3B" w14:textId="6F2231BF"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44DC5BA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88994A"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E796978"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3A2CF3F"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6EE41C"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17314AD"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1AD758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35F265"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05BED7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129D17BB" w14:textId="4AA804F9" w:rsidR="2DE313AA" w:rsidRDefault="2DE313AA" w:rsidP="2DE313AA">
      <w:pPr>
        <w:rPr>
          <w:b/>
          <w:bCs/>
          <w:sz w:val="40"/>
          <w:szCs w:val="40"/>
        </w:rPr>
      </w:pPr>
    </w:p>
    <w:p w14:paraId="50C612E3" w14:textId="1DA6B72D" w:rsidR="3D69C420" w:rsidRDefault="3D69C420" w:rsidP="2DE313AA">
      <w:pPr>
        <w:pStyle w:val="Heading3"/>
        <w:rPr>
          <w:lang w:val="en-US"/>
        </w:rPr>
      </w:pPr>
      <w:r w:rsidRPr="2DE313AA">
        <w:rPr>
          <w:lang w:val="en-US"/>
        </w:rPr>
        <w:t xml:space="preserve">TC-TCF-0070 – </w:t>
      </w:r>
      <w:r w:rsidR="11F07976" w:rsidRPr="2DE313AA">
        <w:rPr>
          <w:lang w:val="en-US"/>
        </w:rPr>
        <w:t>Heater Operation</w:t>
      </w:r>
    </w:p>
    <w:p w14:paraId="7D23312F" w14:textId="2819B2FF"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3EFA81F8"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762B014"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122BA7" w14:textId="16EB4803"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6A91AFFB" w:rsidRPr="2DE313AA">
              <w:rPr>
                <w:rFonts w:eastAsia="Arial" w:cs="Arial"/>
                <w:b/>
                <w:bCs/>
                <w:i/>
                <w:iCs/>
                <w:color w:val="FFFFFF" w:themeColor="background1"/>
              </w:rPr>
              <w:t>7</w:t>
            </w:r>
            <w:r w:rsidRPr="2DE313AA">
              <w:rPr>
                <w:rFonts w:eastAsia="Arial" w:cs="Arial"/>
                <w:b/>
                <w:bCs/>
                <w:i/>
                <w:iCs/>
                <w:color w:val="FFFFFF" w:themeColor="background1"/>
              </w:rPr>
              <w:t>0</w:t>
            </w:r>
          </w:p>
        </w:tc>
      </w:tr>
      <w:tr w:rsidR="2DE313AA" w14:paraId="0053048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A1A931"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EFDD942" w14:textId="6D6793D3" w:rsidR="6A15CE76" w:rsidRDefault="6A15CE76"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372C719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E8AC6CD"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303360" w14:textId="18C1CB8F" w:rsidR="0E43F2D7" w:rsidRDefault="0E43F2D7"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Check</w:t>
            </w:r>
            <w:r w:rsidR="70FAF35A">
              <w:t xml:space="preserve"> if the TCF is operating the heaters</w:t>
            </w:r>
            <w:r w:rsidR="71DF7F15">
              <w:t xml:space="preserve"> via the TSF-provided interface</w:t>
            </w:r>
            <w:r w:rsidR="70FAF35A">
              <w:t xml:space="preserve"> based on the PID controller data.</w:t>
            </w:r>
          </w:p>
        </w:tc>
      </w:tr>
      <w:tr w:rsidR="2DE313AA" w14:paraId="64D6D28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B42AAC"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8C1B035" w14:textId="0D83B3D0" w:rsidR="4AB6F0E4" w:rsidRDefault="4AB6F0E4"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the TCF is taking</w:t>
            </w:r>
            <w:r w:rsidR="2C423D83">
              <w:t xml:space="preserve"> the output values from the PID controller and then</w:t>
            </w:r>
            <w:r>
              <w:t xml:space="preserve"> using the TSF-provided interface to change the power heater status</w:t>
            </w:r>
            <w:r w:rsidR="135AE750">
              <w:t xml:space="preserve"> accordingly.</w:t>
            </w:r>
          </w:p>
        </w:tc>
      </w:tr>
      <w:tr w:rsidR="2DE313AA" w14:paraId="794119BC"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050ED8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C813B6" w14:textId="0DDE5A71"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STCS-SRS-TCF-FUNC-02</w:t>
            </w:r>
            <w:r w:rsidR="442D7552" w:rsidRPr="2DE313AA">
              <w:rPr>
                <w:rFonts w:eastAsia="Arial" w:cs="Arial"/>
                <w:b/>
                <w:bCs/>
                <w:i/>
                <w:iCs/>
              </w:rPr>
              <w:t>7</w:t>
            </w:r>
            <w:r w:rsidRPr="2DE313AA">
              <w:rPr>
                <w:rFonts w:eastAsia="Arial" w:cs="Arial"/>
                <w:b/>
                <w:bCs/>
                <w:i/>
                <w:iCs/>
              </w:rPr>
              <w:t>0</w:t>
            </w:r>
            <w:r>
              <w:br/>
            </w:r>
            <w:r w:rsidRPr="2DE313AA">
              <w:rPr>
                <w:rFonts w:eastAsia="Arial" w:cs="Arial"/>
              </w:rPr>
              <w:t>T</w:t>
            </w:r>
            <w:r w:rsidR="4216ACAC" w:rsidRPr="2DE313AA">
              <w:rPr>
                <w:rFonts w:eastAsia="Arial" w:cs="Arial"/>
              </w:rPr>
              <w:t>he TCF shall operate the heaters via the TSF-provided interface based one the output of the PID controller.</w:t>
            </w:r>
          </w:p>
        </w:tc>
      </w:tr>
      <w:tr w:rsidR="2DE313AA" w14:paraId="3269183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A5245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EF3306B" w14:textId="6AC2B830" w:rsidR="0FB7EEDE" w:rsidRDefault="0FB7EEDE"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TCF does not operate the heaters via the provided interface by the TSF</w:t>
            </w:r>
            <w:r w:rsidR="3250FFFB" w:rsidRPr="2DE313AA">
              <w:rPr>
                <w:i/>
                <w:iCs/>
              </w:rPr>
              <w:t xml:space="preserve"> or doesn’t do it </w:t>
            </w:r>
            <w:r w:rsidRPr="2DE313AA">
              <w:rPr>
                <w:i/>
                <w:iCs/>
              </w:rPr>
              <w:t>based on the PID controller.</w:t>
            </w:r>
          </w:p>
        </w:tc>
      </w:tr>
      <w:tr w:rsidR="2DE313AA" w14:paraId="426DFC5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8B9466"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35E1EB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FE38E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85AECB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DECB82"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6065A75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79350AF" w14:textId="692B2C3E" w:rsidR="2DE313AA" w:rsidRDefault="2DE313AA" w:rsidP="2DE313AA">
            <w:pPr>
              <w:pStyle w:val="TableT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7AF160B" w14:textId="4096B48C" w:rsidR="34F536FB" w:rsidRDefault="34F536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pPr>
            <w:r>
              <w:t>Inspect the code to check that the TCF is reading the output values from the PID controller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4E1D35" w14:textId="1962DA43" w:rsidR="34F536FB" w:rsidRDefault="34F536FB"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 TCF is keeping track of the PID controller output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C3E9D1F" w14:textId="775AD5A2" w:rsidR="2DE313AA" w:rsidRDefault="2DE313AA" w:rsidP="2DE313AA">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EDC20D" w14:textId="7C6E25F7" w:rsidR="2DE313AA" w:rsidRDefault="2DE313AA" w:rsidP="2DE313AA">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8B48F2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6834D1" w14:textId="05A498DA"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31F8E33" w14:textId="788A52D1" w:rsidR="7947C462" w:rsidRDefault="7947C462"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if the TCF changes the power heater status through the provided TSL-interface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6F50C87" w14:textId="1AF70570" w:rsidR="7947C462" w:rsidRDefault="7947C462"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The TCF takes the data from the controller and updated the heater status accordingly through the provided TSL-interface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FCE157" w14:textId="10567437"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89CA743" w14:textId="0FDCBD5E"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20C6310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901E31E"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D4DBA39"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3AE1EEB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0E704E5"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0A92993"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78DF4C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0664A35"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53B5BEA"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0D9E6C2E" w14:textId="720A1D5C" w:rsidR="2DE313AA" w:rsidRDefault="2DE313AA" w:rsidP="2DE313AA">
      <w:pPr>
        <w:rPr>
          <w:b/>
          <w:bCs/>
          <w:sz w:val="40"/>
          <w:szCs w:val="40"/>
        </w:rPr>
      </w:pPr>
    </w:p>
    <w:p w14:paraId="1E408647" w14:textId="36D481C1" w:rsidR="4E191E58" w:rsidRDefault="4E191E58" w:rsidP="2DE313AA">
      <w:pPr>
        <w:pStyle w:val="Heading3"/>
        <w:rPr>
          <w:lang w:val="en-US"/>
        </w:rPr>
      </w:pPr>
      <w:r w:rsidRPr="2DE313AA">
        <w:rPr>
          <w:lang w:val="en-US"/>
        </w:rPr>
        <w:t xml:space="preserve">TC-TCF-0080 – </w:t>
      </w:r>
      <w:r w:rsidR="2C94EFEC" w:rsidRPr="2DE313AA">
        <w:rPr>
          <w:lang w:val="en-US"/>
        </w:rPr>
        <w:t>Temperature Maintenance</w:t>
      </w:r>
    </w:p>
    <w:p w14:paraId="7AD5BD93" w14:textId="25C921C8"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162844D1"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B625B2"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5FB94CB" w14:textId="50EE7851"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TC-TCF-00</w:t>
            </w:r>
            <w:r w:rsidR="572DE7D7" w:rsidRPr="2DE313AA">
              <w:rPr>
                <w:rFonts w:eastAsia="Arial" w:cs="Arial"/>
                <w:b/>
                <w:bCs/>
                <w:i/>
                <w:iCs/>
                <w:color w:val="FFFFFF" w:themeColor="background1"/>
              </w:rPr>
              <w:t>8</w:t>
            </w:r>
            <w:r w:rsidRPr="2DE313AA">
              <w:rPr>
                <w:rFonts w:eastAsia="Arial" w:cs="Arial"/>
                <w:b/>
                <w:bCs/>
                <w:i/>
                <w:iCs/>
                <w:color w:val="FFFFFF" w:themeColor="background1"/>
              </w:rPr>
              <w:t>0</w:t>
            </w:r>
          </w:p>
        </w:tc>
      </w:tr>
      <w:tr w:rsidR="2DE313AA" w14:paraId="6BB29D8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47827D"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E934E9D" w14:textId="16C8E4DF" w:rsidR="2DE313AA" w:rsidRDefault="267E5A6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DE313AA" w14:paraId="3C222A94"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BFE438"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E450842" w14:textId="3B5DB8C9" w:rsidR="2DE313AA" w:rsidRDefault="3A1B0878"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Check if the TCF is adjusting the power status of the heaters to </w:t>
            </w:r>
            <w:r w:rsidR="56BE4D17">
              <w:t>match</w:t>
            </w:r>
            <w:r>
              <w:t xml:space="preserve"> the setpoint temperature of each thermistor.</w:t>
            </w:r>
          </w:p>
        </w:tc>
      </w:tr>
      <w:tr w:rsidR="2DE313AA" w14:paraId="155B7D7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95CC62E"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0F2B7D" w14:textId="5BBE3E74" w:rsidR="2DE313AA" w:rsidRDefault="5820CF07" w:rsidP="2CD9C3F1">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 xml:space="preserve">Make API calls to get the current temperatures of all the thermistors. Once one API call is made, check if the </w:t>
            </w:r>
            <w:r w:rsidR="21E0DB0D" w:rsidRPr="2CD9C3F1">
              <w:rPr>
                <w:color w:val="auto"/>
              </w:rPr>
              <w:t>actual temperature follows the setpoint one.</w:t>
            </w:r>
          </w:p>
        </w:tc>
      </w:tr>
      <w:tr w:rsidR="2DE313AA" w14:paraId="4EC6C669"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03DB9D6"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CF62C32" w14:textId="17CA3C48" w:rsidR="2DE313AA" w:rsidRDefault="2DE313AA"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STCS-SRS-TCF-FUNC-0280</w:t>
            </w:r>
            <w:r>
              <w:br/>
            </w:r>
            <w:r w:rsidR="0620264C" w:rsidRPr="2DE313AA">
              <w:rPr>
                <w:rFonts w:eastAsia="Arial" w:cs="Arial"/>
              </w:rPr>
              <w:t xml:space="preserve">The TCF must adjust the heater power status to maintain the temperature of each thermistor at the defined </w:t>
            </w:r>
            <w:r w:rsidR="15039381" w:rsidRPr="2DE313AA">
              <w:rPr>
                <w:rFonts w:eastAsia="Arial" w:cs="Arial"/>
              </w:rPr>
              <w:t>setpoint</w:t>
            </w:r>
            <w:r w:rsidR="0620264C" w:rsidRPr="2DE313AA">
              <w:rPr>
                <w:rFonts w:eastAsia="Arial" w:cs="Arial"/>
              </w:rPr>
              <w:t xml:space="preserve"> value.</w:t>
            </w:r>
          </w:p>
        </w:tc>
      </w:tr>
      <w:tr w:rsidR="2DE313AA" w14:paraId="0349B4AE"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FDFFC9"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518D676" w14:textId="4F0A9CD7" w:rsidR="03F4092C" w:rsidRDefault="03F4092C"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 TCF does not a</w:t>
            </w:r>
            <w:r w:rsidR="54A80EA3" w:rsidRPr="2DE313AA">
              <w:rPr>
                <w:i/>
                <w:iCs/>
              </w:rPr>
              <w:t>djust the power status to maintain the temperature of each thermistor.</w:t>
            </w:r>
          </w:p>
        </w:tc>
      </w:tr>
      <w:tr w:rsidR="2DE313AA" w14:paraId="0BD5CCDA"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D77B3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FA40E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2250824"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8E2266"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C648F5"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CD9C3F1" w14:paraId="1C6CD7C5"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0AA147" w14:textId="16A73FBB" w:rsidR="6444A201" w:rsidRDefault="6444A201" w:rsidP="2CD9C3F1">
            <w:pPr>
              <w:pStyle w:val="TableText"/>
              <w:jc w:val="right"/>
              <w:rPr>
                <w:b/>
                <w:bCs/>
                <w:color w:val="FFFFFF" w:themeColor="background1"/>
              </w:rPr>
            </w:pPr>
            <w:r w:rsidRPr="2CD9C3F1">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CF81776" w14:textId="7694A521" w:rsidR="6444A201" w:rsidRDefault="6444A201" w:rsidP="2CD9C3F1">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 xml:space="preserve">Make API calls to get the </w:t>
            </w:r>
            <w:r w:rsidR="04732357" w:rsidRPr="2CD9C3F1">
              <w:rPr>
                <w:color w:val="auto"/>
              </w:rPr>
              <w:t>temperature of the thermistors</w:t>
            </w:r>
            <w:r w:rsidR="2BD8CEEE" w:rsidRPr="2CD9C3F1">
              <w:rPr>
                <w:color w:val="auto"/>
              </w:rPr>
              <w:t xml:space="preserve"> over a certain </w:t>
            </w:r>
            <w:r w:rsidR="72487D70" w:rsidRPr="2CD9C3F1">
              <w:rPr>
                <w:color w:val="auto"/>
              </w:rPr>
              <w:t>period</w:t>
            </w:r>
            <w:r w:rsidRPr="2CD9C3F1">
              <w:rPr>
                <w:color w:val="auto"/>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45B0870" w14:textId="45451ADF" w:rsidR="30B9852D" w:rsidRDefault="30B9852D" w:rsidP="2CD9C3F1">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The data should arrive.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7ADE16F" w14:textId="1EE470EB" w:rsidR="2CD9C3F1" w:rsidRDefault="2CD9C3F1" w:rsidP="2CD9C3F1">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C091636" w14:textId="3116B269" w:rsidR="2CD9C3F1" w:rsidRDefault="2CD9C3F1" w:rsidP="2CD9C3F1">
            <w:pPr>
              <w:pStyle w:val="TableText"/>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00A5EB8D"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0C8A70" w14:textId="153F61E7" w:rsidR="2DE313AA" w:rsidRDefault="2DE313AA" w:rsidP="2DE313AA">
            <w:pPr>
              <w:pStyle w:val="TableText"/>
              <w:jc w:val="right"/>
              <w:rPr>
                <w:b/>
                <w:bCs/>
                <w:color w:val="FFFFFF" w:themeColor="background1"/>
              </w:rPr>
            </w:pPr>
            <w:r w:rsidRPr="2CD9C3F1">
              <w:rPr>
                <w:b/>
                <w:bCs/>
                <w:color w:val="FFFFFF" w:themeColor="background1"/>
              </w:rPr>
              <w:t>00</w:t>
            </w:r>
            <w:r w:rsidR="47D60465" w:rsidRPr="2CD9C3F1">
              <w:rPr>
                <w:b/>
                <w:bCs/>
                <w:color w:val="FFFFFF" w:themeColor="background1"/>
              </w:rPr>
              <w:t>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2CC834" w14:textId="183A8577" w:rsidR="75276FB7" w:rsidRDefault="1486723C"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Check the setpoint temperature and the actual temperature of each thermistor</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A30011A" w14:textId="77050F7B" w:rsidR="3A76D41B" w:rsidRDefault="1486723C"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 xml:space="preserve">The actual temperature should </w:t>
            </w:r>
            <w:r w:rsidR="7F808584" w:rsidRPr="2CD9C3F1">
              <w:rPr>
                <w:color w:val="auto"/>
              </w:rPr>
              <w:t xml:space="preserve">try to follow the </w:t>
            </w:r>
            <w:r w:rsidRPr="2CD9C3F1">
              <w:rPr>
                <w:color w:val="auto"/>
              </w:rPr>
              <w:t>setpoint one.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B6FDD23" w14:textId="775AD5A2"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2DE75C5" w14:textId="7C6E25F7"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4DEEA74B"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0E995B1"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CAAC2AE"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4018CCC"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2714DE2"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DDCC74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88F6F3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7503B56"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674823D"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2E36B15E" w14:textId="77105BA5" w:rsidR="2DE313AA" w:rsidRDefault="2DE313AA" w:rsidP="2DE313AA">
      <w:pPr>
        <w:rPr>
          <w:b/>
          <w:bCs/>
          <w:sz w:val="40"/>
          <w:szCs w:val="40"/>
        </w:rPr>
      </w:pPr>
    </w:p>
    <w:p w14:paraId="3D177F83" w14:textId="0CCBDA3A" w:rsidR="2852F5F2" w:rsidRDefault="2852F5F2" w:rsidP="2DE313AA">
      <w:pPr>
        <w:pStyle w:val="Heading2"/>
        <w:rPr>
          <w:rFonts w:eastAsia="Arial" w:cs="Arial"/>
          <w:caps w:val="0"/>
          <w:color w:val="000000" w:themeColor="text1"/>
        </w:rPr>
      </w:pPr>
      <w:r>
        <w:t>USAGE SCENARIO 3</w:t>
      </w:r>
      <w:r w:rsidR="5444B66F">
        <w:t xml:space="preserve"> – </w:t>
      </w:r>
      <w:r w:rsidR="375B03E4" w:rsidRPr="2DE313AA">
        <w:t>Visualization User Interface</w:t>
      </w:r>
    </w:p>
    <w:p w14:paraId="22329EDC" w14:textId="64407B28" w:rsidR="4893EB6D" w:rsidRDefault="4893EB6D" w:rsidP="2DE313AA">
      <w:pPr>
        <w:pStyle w:val="Heading3"/>
        <w:rPr>
          <w:lang w:val="en-GB"/>
        </w:rPr>
      </w:pPr>
      <w:r w:rsidRPr="2DE313AA">
        <w:rPr>
          <w:lang w:val="en-GB"/>
        </w:rPr>
        <w:t xml:space="preserve"> </w:t>
      </w:r>
      <w:r w:rsidR="773896F2" w:rsidRPr="2DE313AA">
        <w:rPr>
          <w:lang w:val="en-GB"/>
        </w:rPr>
        <w:t xml:space="preserve">TC-VUI-0010 </w:t>
      </w:r>
      <w:r w:rsidR="4FACF91F" w:rsidRPr="2DE313AA">
        <w:rPr>
          <w:lang w:val="en-GB"/>
        </w:rPr>
        <w:t xml:space="preserve">- Acquire Thermistors </w:t>
      </w:r>
      <w:r w:rsidR="722A0DEB" w:rsidRPr="2DE313AA">
        <w:rPr>
          <w:lang w:val="en-GB"/>
        </w:rPr>
        <w:t xml:space="preserve">Temperatures </w:t>
      </w:r>
      <w:r w:rsidR="4FACF91F" w:rsidRPr="2DE313AA">
        <w:rPr>
          <w:lang w:val="en-GB"/>
        </w:rPr>
        <w:t>and Heater Status</w:t>
      </w:r>
      <w:r w:rsidRPr="00032201">
        <w:rPr>
          <w:lang w:val="en-US"/>
        </w:rPr>
        <w:br/>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69BC0999" w14:textId="77777777" w:rsidTr="2DE313A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43060BB"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2CE4AA2" w14:textId="3226E18A"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TC-VU-0010</w:t>
            </w:r>
          </w:p>
        </w:tc>
      </w:tr>
      <w:tr w:rsidR="2DE313AA" w14:paraId="1F71819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E5ECD8F"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A5F02F8" w14:textId="0EE12806"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p>
        </w:tc>
      </w:tr>
      <w:tr w:rsidR="2DE313AA" w14:paraId="0A76773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A824709"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5A65E2" w14:textId="7CCC2644"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w:t>
            </w:r>
            <w:r w:rsidR="53E3265F">
              <w:t>user interface acquires and displays input data from CSV file.</w:t>
            </w:r>
          </w:p>
        </w:tc>
      </w:tr>
      <w:tr w:rsidR="2DE313AA" w14:paraId="34DC563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A0CDE02"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13EF7C4" w14:textId="7BEF5D5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Inspect the code to check that </w:t>
            </w:r>
            <w:r w:rsidR="17D6AA9F">
              <w:t>VUI extracts the thermistors temperature values and the heater power status from the CSV files sent b</w:t>
            </w:r>
            <w:r w:rsidR="7E950A06">
              <w:t>y the TSL.</w:t>
            </w:r>
          </w:p>
        </w:tc>
      </w:tr>
      <w:tr w:rsidR="2DE313AA" w14:paraId="6FEF4CFD"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6313A9D"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B023E00" w14:textId="547EDC93" w:rsidR="7AE7CC8D" w:rsidRPr="00032201" w:rsidRDefault="7AE7CC8D"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00032201">
              <w:rPr>
                <w:rFonts w:eastAsia="Arial" w:cs="Arial"/>
                <w:b/>
                <w:bCs/>
                <w:i/>
                <w:iCs/>
              </w:rPr>
              <w:t>STCS-SRS-VUI-FUNC-0280</w:t>
            </w:r>
          </w:p>
          <w:p w14:paraId="175F426B" w14:textId="09C4D836" w:rsidR="46EB95B1" w:rsidRDefault="46EB95B1" w:rsidP="2DE313AA">
            <w:pPr>
              <w:spacing w:before="120" w:after="120"/>
              <w:jc w:val="both"/>
              <w:cnfStyle w:val="000000010000" w:firstRow="0" w:lastRow="0" w:firstColumn="0" w:lastColumn="0" w:oddVBand="0" w:evenVBand="0" w:oddHBand="0" w:evenHBand="1" w:firstRowFirstColumn="0" w:firstRowLastColumn="0" w:lastRowFirstColumn="0" w:lastRowLastColumn="0"/>
            </w:pPr>
            <w:r w:rsidRPr="2DE313AA">
              <w:rPr>
                <w:rFonts w:eastAsia="Arial" w:cs="Arial"/>
              </w:rPr>
              <w:t>The VUI shall acquire the following data from the CSV file: Thermistors Temperature Values and Heater Power Status.</w:t>
            </w:r>
          </w:p>
        </w:tc>
      </w:tr>
      <w:tr w:rsidR="2DE313AA" w14:paraId="7CAFE84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713E9C"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222A517" w14:textId="062A1690"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 xml:space="preserve">The test fails if </w:t>
            </w:r>
            <w:r w:rsidR="0ACF5CD2" w:rsidRPr="2DE313AA">
              <w:rPr>
                <w:i/>
                <w:iCs/>
              </w:rPr>
              <w:t xml:space="preserve">the </w:t>
            </w:r>
            <w:r w:rsidR="46437243" w:rsidRPr="2DE313AA">
              <w:rPr>
                <w:i/>
                <w:iCs/>
              </w:rPr>
              <w:t>VUI program</w:t>
            </w:r>
            <w:r w:rsidR="0ACF5CD2" w:rsidRPr="2DE313AA">
              <w:rPr>
                <w:i/>
                <w:iCs/>
              </w:rPr>
              <w:t xml:space="preserve"> is unable to parse </w:t>
            </w:r>
            <w:r w:rsidR="268B35F7" w:rsidRPr="2DE313AA">
              <w:rPr>
                <w:i/>
                <w:iCs/>
              </w:rPr>
              <w:t>the</w:t>
            </w:r>
            <w:r w:rsidR="0ACF5CD2" w:rsidRPr="2DE313AA">
              <w:rPr>
                <w:i/>
                <w:iCs/>
              </w:rPr>
              <w:t xml:space="preserve"> data from the CSV data file.</w:t>
            </w:r>
          </w:p>
        </w:tc>
      </w:tr>
      <w:tr w:rsidR="2DE313AA" w14:paraId="26E774A0"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09B5FD"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AF1A67"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51F44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A03997B"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CE29D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2DBBEFF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BC1805"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9BD103" w14:textId="66400397" w:rsidR="2DE313AA" w:rsidRDefault="2DE313A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that there is a</w:t>
            </w:r>
            <w:r w:rsidR="1D138FB3" w:rsidRPr="2DE313AA">
              <w:rPr>
                <w:color w:val="auto"/>
              </w:rPr>
              <w:t xml:space="preserve"> valid CSV file feeding the program.</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589FD97" w14:textId="67A035C3" w:rsidR="7E303828" w:rsidRDefault="7E303828"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There's</w:t>
            </w:r>
            <w:r w:rsidR="1D138FB3" w:rsidRPr="2DE313AA">
              <w:rPr>
                <w:color w:val="auto"/>
              </w:rPr>
              <w:t xml:space="preserve"> a CSV file with the data corresponding</w:t>
            </w:r>
            <w:r w:rsidR="2F955B37" w:rsidRPr="2DE313AA">
              <w:rPr>
                <w:color w:val="auto"/>
              </w:rPr>
              <w:t xml:space="preserve"> to system’s </w:t>
            </w:r>
            <w:r w:rsidR="448B0B3A" w:rsidRPr="2DE313AA">
              <w:rPr>
                <w:color w:val="auto"/>
              </w:rPr>
              <w:t>information.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504083"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CC89784"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4B846892"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6EECFC2"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BE0C89B" w14:textId="1CE5ED2D" w:rsidR="2DE313AA" w:rsidRDefault="2DE313AA"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DE313AA">
              <w:rPr>
                <w:color w:val="auto"/>
              </w:rPr>
              <w:t xml:space="preserve">Check that when </w:t>
            </w:r>
            <w:r w:rsidR="15397460" w:rsidRPr="2DE313AA">
              <w:rPr>
                <w:color w:val="auto"/>
              </w:rPr>
              <w:t xml:space="preserve">VUI is running it can parse the </w:t>
            </w:r>
            <w:r w:rsidR="15397460">
              <w:t>thermistors temperature values and the heater power status from the CSV file.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4C3274F" w14:textId="5D298901" w:rsidR="15397460" w:rsidRDefault="15397460" w:rsidP="2DE313AA">
            <w:pPr>
              <w:pStyle w:val="TableText"/>
              <w:spacing w:line="259" w:lineRule="auto"/>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VUI program </w:t>
            </w:r>
            <w:r w:rsidR="0104258F" w:rsidRPr="2DE313AA">
              <w:rPr>
                <w:color w:val="auto"/>
              </w:rPr>
              <w:t>can</w:t>
            </w:r>
            <w:r w:rsidRPr="2DE313AA">
              <w:rPr>
                <w:color w:val="auto"/>
              </w:rPr>
              <w:t xml:space="preserve"> parse and store the information in some variable.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0EA73E3"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C38303E"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658E7DB3"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69B6555"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4C1EF7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A0E3BE8"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6CB5AC"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E431E54"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76D4104"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660DFA"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4D3F968"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75EB22F5" w14:textId="23E7B29C" w:rsidR="43373D44" w:rsidRDefault="43373D44" w:rsidP="2CD9C3F1">
      <w:pPr>
        <w:pStyle w:val="Heading3"/>
        <w:numPr>
          <w:ilvl w:val="0"/>
          <w:numId w:val="0"/>
        </w:numPr>
        <w:ind w:left="720"/>
        <w:rPr>
          <w:lang w:val="en-US"/>
        </w:rPr>
      </w:pPr>
    </w:p>
    <w:p w14:paraId="47848ECF" w14:textId="2B3D4FD9" w:rsidR="43373D44" w:rsidRDefault="43373D44" w:rsidP="2DE313AA">
      <w:pPr>
        <w:pStyle w:val="Heading3"/>
        <w:rPr>
          <w:lang w:val="en-US"/>
        </w:rPr>
      </w:pPr>
      <w:r w:rsidRPr="2DE313AA">
        <w:rPr>
          <w:lang w:val="en-US"/>
        </w:rPr>
        <w:t>TC-VUI-00</w:t>
      </w:r>
      <w:r w:rsidR="50FB4F0D" w:rsidRPr="2DE313AA">
        <w:rPr>
          <w:lang w:val="en-US"/>
        </w:rPr>
        <w:t>2</w:t>
      </w:r>
      <w:r w:rsidRPr="2DE313AA">
        <w:rPr>
          <w:lang w:val="en-US"/>
        </w:rPr>
        <w:t>0</w:t>
      </w:r>
      <w:r w:rsidR="3C255129" w:rsidRPr="2DE313AA">
        <w:rPr>
          <w:lang w:val="en-US"/>
        </w:rPr>
        <w:t xml:space="preserve"> </w:t>
      </w:r>
      <w:r w:rsidR="1641947E" w:rsidRPr="2DE313AA">
        <w:rPr>
          <w:lang w:val="en-US"/>
        </w:rPr>
        <w:t>- Data</w:t>
      </w:r>
      <w:r w:rsidR="3C255129" w:rsidRPr="2DE313AA">
        <w:rPr>
          <w:lang w:val="en-US"/>
        </w:rPr>
        <w:t xml:space="preserve"> </w:t>
      </w:r>
      <w:r w:rsidR="2047036B" w:rsidRPr="2DE313AA">
        <w:rPr>
          <w:lang w:val="en-US"/>
        </w:rPr>
        <w:t>Acquisition</w:t>
      </w:r>
      <w:r w:rsidR="3C255129" w:rsidRPr="2DE313AA">
        <w:rPr>
          <w:lang w:val="en-US"/>
        </w:rPr>
        <w:t xml:space="preserve"> Frequency</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7696C2DC"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C1386DF"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D024AB" w14:textId="5104C374"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w:t>
            </w:r>
            <w:r w:rsidR="067AF788" w:rsidRPr="2DE313AA">
              <w:rPr>
                <w:rFonts w:eastAsia="Arial" w:cs="Arial"/>
                <w:b/>
                <w:bCs/>
                <w:i/>
                <w:iCs/>
                <w:color w:val="FFFFFF" w:themeColor="background1"/>
              </w:rPr>
              <w:t>20</w:t>
            </w:r>
          </w:p>
        </w:tc>
      </w:tr>
      <w:tr w:rsidR="2DE313AA" w14:paraId="4012ECE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066081"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119E928" w14:textId="54B2CBA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w:t>
            </w:r>
            <w:r w:rsidR="1A111931">
              <w:t>ion</w:t>
            </w:r>
          </w:p>
        </w:tc>
      </w:tr>
      <w:tr w:rsidR="2DE313AA" w14:paraId="51B4CBE5"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1F3AEC"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A2BD078" w14:textId="1B13B1E3"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w:t>
            </w:r>
            <w:r w:rsidR="7C976449">
              <w:t>hat the user interface has a default frequency for updating data and allo</w:t>
            </w:r>
            <w:r w:rsidR="1FC908B1">
              <w:t>ws the user adjust</w:t>
            </w:r>
            <w:r w:rsidR="04436DE1">
              <w:t>ments</w:t>
            </w:r>
          </w:p>
        </w:tc>
      </w:tr>
      <w:tr w:rsidR="2DE313AA" w14:paraId="094CF0AA"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B1EC9D6"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D34DC76" w14:textId="7BEF5D5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 the code to check that VUI extracts the thermistors temperature values and the heater power status from the CSV files sent by the TSL.</w:t>
            </w:r>
          </w:p>
        </w:tc>
      </w:tr>
      <w:tr w:rsidR="2DE313AA" w14:paraId="36C95492" w14:textId="77777777" w:rsidTr="2DE313AA">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05A493"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D9DC207" w14:textId="4B55D209" w:rsidR="0B2DAA6A" w:rsidRDefault="0B2DAA6A"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 xml:space="preserve">STCS-SRS-VUI-FUNC-0290 </w:t>
            </w:r>
          </w:p>
          <w:p w14:paraId="7A0CDD0E" w14:textId="00B4703A" w:rsidR="0B2DAA6A" w:rsidRDefault="0B2DAA6A"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rPr>
              <w:t>The data acquisition performed by the VUI shall be done at a frequency of 0.2 seconds by default.</w:t>
            </w:r>
          </w:p>
          <w:p w14:paraId="25B23B35" w14:textId="0DA5CD30" w:rsidR="0B2DAA6A" w:rsidRDefault="0B2DAA6A" w:rsidP="00032201">
            <w:pPr>
              <w:spacing w:before="120"/>
              <w:jc w:val="both"/>
              <w:cnfStyle w:val="000000010000" w:firstRow="0" w:lastRow="0" w:firstColumn="0" w:lastColumn="0" w:oddVBand="0" w:evenVBand="0" w:oddHBand="0" w:evenHBand="1" w:firstRowFirstColumn="0" w:firstRowLastColumn="0" w:lastRowFirstColumn="0" w:lastRowLastColumn="0"/>
              <w:rPr>
                <w:rFonts w:eastAsia="Arial" w:cs="Arial"/>
                <w:b/>
                <w:bCs/>
                <w:i/>
                <w:iCs/>
              </w:rPr>
            </w:pPr>
            <w:r w:rsidRPr="2DE313AA">
              <w:rPr>
                <w:rFonts w:eastAsia="Arial" w:cs="Arial"/>
                <w:b/>
                <w:bCs/>
                <w:i/>
                <w:iCs/>
              </w:rPr>
              <w:t xml:space="preserve">STCS-SRS-VUI-FUNC-0300 </w:t>
            </w:r>
          </w:p>
          <w:p w14:paraId="018250F2" w14:textId="026F3D94" w:rsidR="0B2DAA6A" w:rsidRDefault="0B2DAA6A"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rPr>
              <w:t>The VUI shall allow the user to adjust the data acquisition frequency between 0.2 seconds and 1 second.</w:t>
            </w:r>
          </w:p>
        </w:tc>
      </w:tr>
      <w:tr w:rsidR="2DE313AA" w14:paraId="009F02B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7CFDE8"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4C47DBB" w14:textId="3CDA4EE7"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the</w:t>
            </w:r>
            <w:r w:rsidR="5C11D119" w:rsidRPr="2DE313AA">
              <w:rPr>
                <w:i/>
                <w:iCs/>
              </w:rPr>
              <w:t xml:space="preserve"> VUI program is not fetching data from the CSV files at a rate of 0.2 seconds by default and</w:t>
            </w:r>
            <w:r w:rsidR="775BA6BD" w:rsidRPr="2DE313AA">
              <w:rPr>
                <w:i/>
                <w:iCs/>
              </w:rPr>
              <w:t>/or the user interface doesn’t allow the user to change the data acquisition rate between 0.2 and 1 seconds.</w:t>
            </w:r>
          </w:p>
        </w:tc>
      </w:tr>
      <w:tr w:rsidR="2DE313AA" w14:paraId="2F39CC04"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93614D5"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B5DADC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012D0A"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CD81E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895000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B226AF8"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7675B24"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337E85A" w14:textId="57A99402" w:rsidR="48B76A8E" w:rsidRDefault="48B76A8E"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Search the code to check that the VUI is performing the data acquisition each 0.2 seconds by default.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088E461" w14:textId="3D81028B" w:rsidR="40F03ECA" w:rsidRDefault="40F03ECA"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r w:rsidRPr="2DE313AA">
              <w:rPr>
                <w:color w:val="auto"/>
              </w:rPr>
              <w:t xml:space="preserve">The data </w:t>
            </w:r>
            <w:r w:rsidRPr="2DE313AA">
              <w:rPr>
                <w:rFonts w:eastAsia="Arial" w:cs="Arial"/>
              </w:rPr>
              <w:t xml:space="preserve">acquisition is </w:t>
            </w:r>
            <w:r w:rsidR="54DBE1CD" w:rsidRPr="2DE313AA">
              <w:rPr>
                <w:rFonts w:eastAsia="Arial" w:cs="Arial"/>
              </w:rPr>
              <w:t>b</w:t>
            </w:r>
            <w:r w:rsidRPr="2DE313AA">
              <w:rPr>
                <w:rFonts w:eastAsia="Arial" w:cs="Arial"/>
              </w:rPr>
              <w:t>eing performed every 0.2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6BF830"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997B0DC"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252D7BE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B1AD9D"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DE54718" w14:textId="0BB97241" w:rsidR="53C81499" w:rsidRDefault="53C81499"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Check if the user interface allows the user to change the data acquisition rate between 0.2 and 1 seconds.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547F41" w14:textId="649CA9D2" w:rsidR="508F40E6" w:rsidRDefault="508F40E6" w:rsidP="2CD9C3F1">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The interface allows the user to alter the data acquisition frequency from 0.2 </w:t>
            </w:r>
            <w:r w:rsidR="790DBF78" w:rsidRPr="2DE313AA">
              <w:rPr>
                <w:color w:val="auto"/>
              </w:rPr>
              <w:t>to 1 second.</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C369556"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D39639B"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63E52A0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925CA1"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E3B50E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3CBEA7C4"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D0487E"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E0F79"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71469A12"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C3658C3"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7274AA4"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2AA27F2E" w14:textId="31C7F139" w:rsidR="2DE313AA" w:rsidRDefault="2DE313AA" w:rsidP="2DE313AA">
      <w:pPr>
        <w:pStyle w:val="Heading3"/>
        <w:numPr>
          <w:ilvl w:val="0"/>
          <w:numId w:val="0"/>
        </w:numPr>
        <w:rPr>
          <w:lang w:val="it-IT"/>
        </w:rPr>
      </w:pPr>
    </w:p>
    <w:p w14:paraId="1910C2CB" w14:textId="72CB69AD" w:rsidR="29778CB4" w:rsidRDefault="29778CB4" w:rsidP="2DE313AA">
      <w:pPr>
        <w:pStyle w:val="Heading3"/>
        <w:rPr>
          <w:lang w:val="it-IT"/>
        </w:rPr>
      </w:pPr>
      <w:r w:rsidRPr="2DE313AA">
        <w:rPr>
          <w:lang w:val="it-IT"/>
        </w:rPr>
        <w:t>TC</w:t>
      </w:r>
      <w:r w:rsidR="38801803" w:rsidRPr="2DE313AA">
        <w:rPr>
          <w:lang w:val="it-IT"/>
        </w:rPr>
        <w:t>-VUI-00</w:t>
      </w:r>
      <w:r w:rsidR="2AC1DCDA" w:rsidRPr="2DE313AA">
        <w:rPr>
          <w:lang w:val="it-IT"/>
        </w:rPr>
        <w:t>3</w:t>
      </w:r>
      <w:r w:rsidR="38801803" w:rsidRPr="2DE313AA">
        <w:rPr>
          <w:lang w:val="it-IT"/>
        </w:rPr>
        <w:t>0</w:t>
      </w:r>
      <w:r w:rsidR="53A3C426" w:rsidRPr="2DE313AA">
        <w:rPr>
          <w:lang w:val="it-IT"/>
        </w:rPr>
        <w:t xml:space="preserve"> – </w:t>
      </w:r>
      <w:r w:rsidR="38801803" w:rsidRPr="2CD9C3F1">
        <w:rPr>
          <w:lang w:val="en-US"/>
        </w:rPr>
        <w:t>D</w:t>
      </w:r>
      <w:r w:rsidR="2D0365C3" w:rsidRPr="2CD9C3F1">
        <w:rPr>
          <w:lang w:val="en-US"/>
        </w:rPr>
        <w:t xml:space="preserve">isplay </w:t>
      </w:r>
      <w:r w:rsidR="7CCA6AE8" w:rsidRPr="2CD9C3F1">
        <w:rPr>
          <w:lang w:val="en-US"/>
        </w:rPr>
        <w:t>Thermistor Temperatures and Heater Status</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59715949"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E67B9E"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C31F84A" w14:textId="57D942A2" w:rsidR="2DE313AA" w:rsidRDefault="2DE313AA"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w:t>
            </w:r>
            <w:r w:rsidR="09EACCAE" w:rsidRPr="2DE313AA">
              <w:rPr>
                <w:rFonts w:eastAsia="Arial" w:cs="Arial"/>
                <w:b/>
                <w:bCs/>
                <w:i/>
                <w:iCs/>
                <w:color w:val="FFFFFF" w:themeColor="background1"/>
              </w:rPr>
              <w:t>3</w:t>
            </w:r>
            <w:r w:rsidRPr="2DE313AA">
              <w:rPr>
                <w:rFonts w:eastAsia="Arial" w:cs="Arial"/>
                <w:b/>
                <w:bCs/>
                <w:i/>
                <w:iCs/>
                <w:color w:val="FFFFFF" w:themeColor="background1"/>
              </w:rPr>
              <w:t>0</w:t>
            </w:r>
          </w:p>
        </w:tc>
      </w:tr>
      <w:tr w:rsidR="2DE313AA" w14:paraId="0D4CB2E6"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28646B6"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65AC086" w14:textId="54B2CBA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53F82445"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B586F99"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42C363F" w14:textId="5AF3EE51" w:rsidR="2DE313AA" w:rsidRDefault="2DE313AA"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user interface </w:t>
            </w:r>
            <w:r w:rsidR="6F91CA3C">
              <w:t>display the lates</w:t>
            </w:r>
            <w:r w:rsidR="07666580">
              <w:t>t</w:t>
            </w:r>
            <w:r w:rsidR="6F91CA3C">
              <w:t xml:space="preserve"> </w:t>
            </w:r>
            <w:r w:rsidR="79B25B93">
              <w:t>temperature</w:t>
            </w:r>
            <w:r w:rsidR="6F91CA3C">
              <w:t xml:space="preserve"> values for the thermistors and the current power status of the heaters.</w:t>
            </w:r>
          </w:p>
        </w:tc>
      </w:tr>
      <w:tr w:rsidR="2DE313AA" w14:paraId="5CF54D9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A1E1989"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82411D6" w14:textId="34A51E9D" w:rsidR="2DE313AA" w:rsidRDefault="2DE313AA"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Inspect</w:t>
            </w:r>
            <w:r w:rsidR="155814D7">
              <w:t xml:space="preserve"> that</w:t>
            </w:r>
            <w:r>
              <w:t xml:space="preserve"> the VUI </w:t>
            </w:r>
            <w:r w:rsidR="7E742715">
              <w:t>display</w:t>
            </w:r>
            <w:r>
              <w:t xml:space="preserve"> the</w:t>
            </w:r>
            <w:r w:rsidR="3F367BB9">
              <w:t xml:space="preserve"> latest</w:t>
            </w:r>
            <w:r>
              <w:t xml:space="preserve"> temperature values</w:t>
            </w:r>
            <w:r w:rsidR="1E71D299">
              <w:t xml:space="preserve"> for all 4 thermistors </w:t>
            </w:r>
            <w:r>
              <w:t>and</w:t>
            </w:r>
            <w:r w:rsidR="619D26B1">
              <w:t xml:space="preserve"> </w:t>
            </w:r>
            <w:r w:rsidR="619D26B1" w:rsidRPr="2DE313AA">
              <w:rPr>
                <w:rFonts w:eastAsia="Arial" w:cs="Arial"/>
              </w:rPr>
              <w:t>the current power status of all 4 heaters.</w:t>
            </w:r>
          </w:p>
        </w:tc>
      </w:tr>
      <w:tr w:rsidR="2DE313AA" w14:paraId="7AFA239E"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C896CDE"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661BBCA" w14:textId="6401C86F" w:rsidR="1C793170" w:rsidRDefault="1C793170"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STCS-SRS-VUI-FUNC-0310</w:t>
            </w:r>
            <w:r>
              <w:br/>
            </w:r>
            <w:r w:rsidRPr="2DE313AA">
              <w:rPr>
                <w:rFonts w:eastAsia="Arial" w:cs="Arial"/>
              </w:rPr>
              <w:t>The VUI shall display the latest temperature value for all 4 thermistors.</w:t>
            </w:r>
          </w:p>
          <w:p w14:paraId="569D700F" w14:textId="1BF94869" w:rsidR="1C793170" w:rsidRDefault="1C793170" w:rsidP="2DE313AA">
            <w:pPr>
              <w:spacing w:before="120" w:after="120"/>
              <w:jc w:val="both"/>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STCS-SRS-VUI-FUNC-0320</w:t>
            </w:r>
            <w:r>
              <w:br/>
            </w:r>
            <w:r w:rsidRPr="2DE313AA">
              <w:rPr>
                <w:rFonts w:eastAsia="Arial" w:cs="Arial"/>
              </w:rPr>
              <w:t>The VUI shall display the current power status of all 4 heaters.</w:t>
            </w:r>
          </w:p>
        </w:tc>
      </w:tr>
      <w:tr w:rsidR="2DE313AA" w14:paraId="4F352BCD"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6E29FEB"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FDC3949" w14:textId="16BBF73C" w:rsidR="2DE313AA" w:rsidRDefault="2DE313AA" w:rsidP="2DE313AA">
            <w:pPr>
              <w:pStyle w:val="TableText"/>
              <w:ind w:left="0"/>
              <w:cnfStyle w:val="000000100000" w:firstRow="0" w:lastRow="0" w:firstColumn="0" w:lastColumn="0" w:oddVBand="0" w:evenVBand="0" w:oddHBand="1" w:evenHBand="0" w:firstRowFirstColumn="0" w:firstRowLastColumn="0" w:lastRowFirstColumn="0" w:lastRowLastColumn="0"/>
            </w:pPr>
            <w:r w:rsidRPr="2DE313AA">
              <w:rPr>
                <w:i/>
                <w:iCs/>
              </w:rPr>
              <w:t xml:space="preserve">The test fails if the VUI </w:t>
            </w:r>
            <w:r w:rsidR="006EDD7B" w:rsidRPr="2DE313AA">
              <w:rPr>
                <w:i/>
                <w:iCs/>
              </w:rPr>
              <w:t xml:space="preserve">doesn’t </w:t>
            </w:r>
            <w:r w:rsidR="006EDD7B">
              <w:t>display the latest temperature values for the thermistors or the current power status of the heaters.</w:t>
            </w:r>
          </w:p>
        </w:tc>
      </w:tr>
      <w:tr w:rsidR="2DE313AA" w14:paraId="407FCA53"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D394A97"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04506D"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2FE08B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FC87D6C"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27FB43"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1CCEB57B"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524B41D"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0565234" w14:textId="3E2C4CFD" w:rsidR="706067A0" w:rsidRDefault="706067A0" w:rsidP="2DE313AA">
            <w:pPr>
              <w:pStyle w:val="TableT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2DE313AA">
              <w:rPr>
                <w:color w:val="auto"/>
              </w:rPr>
              <w:t xml:space="preserve">Check if the user interface displays the </w:t>
            </w:r>
            <w:r w:rsidRPr="2DE313AA">
              <w:rPr>
                <w:rFonts w:eastAsia="Arial" w:cs="Arial"/>
                <w:color w:val="000000" w:themeColor="text1"/>
                <w:sz w:val="19"/>
                <w:szCs w:val="19"/>
              </w:rPr>
              <w:t>latest temperature value for all 4 thermistors.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A784215" w14:textId="07A3F4A8" w:rsidR="2DE313AA" w:rsidRDefault="706067A0"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pPr>
            <w:r w:rsidRPr="0D0202FE">
              <w:rPr>
                <w:color w:val="auto"/>
              </w:rPr>
              <w:t xml:space="preserve">There’s a section in the user interface displaying </w:t>
            </w:r>
            <w:r w:rsidRPr="0986B4BE">
              <w:rPr>
                <w:color w:val="auto"/>
              </w:rPr>
              <w:t xml:space="preserve">the </w:t>
            </w:r>
            <w:r w:rsidRPr="0986B4BE">
              <w:rPr>
                <w:rFonts w:eastAsia="Arial" w:cs="Arial"/>
                <w:color w:val="000000" w:themeColor="text1"/>
                <w:sz w:val="19"/>
                <w:szCs w:val="19"/>
              </w:rPr>
              <w:t>latest temperature value for all 4 thermistors.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3BEF5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FBDAD2B"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681EC5F7"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A009CF" w14:textId="08176F4D" w:rsidR="2DE313AA" w:rsidRDefault="2DE313AA"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3340D1" w14:textId="51B4E86B" w:rsidR="2DE313AA" w:rsidRDefault="7D8A9ADC" w:rsidP="2DE313AA">
            <w:pPr>
              <w:pStyle w:val="TableT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0986B4BE">
              <w:rPr>
                <w:color w:val="auto"/>
              </w:rPr>
              <w:t xml:space="preserve">Check if the user interface displays </w:t>
            </w:r>
            <w:r w:rsidRPr="2CD9C3F1">
              <w:rPr>
                <w:rFonts w:eastAsia="Arial" w:cs="Arial"/>
                <w:color w:val="000000" w:themeColor="text1"/>
                <w:sz w:val="19"/>
                <w:szCs w:val="19"/>
              </w:rPr>
              <w:t xml:space="preserve">the </w:t>
            </w:r>
            <w:r w:rsidR="42ED464C" w:rsidRPr="2CD9C3F1">
              <w:rPr>
                <w:rFonts w:eastAsia="Arial" w:cs="Arial"/>
                <w:color w:val="000000" w:themeColor="text1"/>
                <w:sz w:val="19"/>
                <w:szCs w:val="19"/>
              </w:rPr>
              <w:t>current power status of</w:t>
            </w:r>
            <w:r w:rsidRPr="0986B4BE">
              <w:rPr>
                <w:rFonts w:eastAsia="Arial" w:cs="Arial"/>
                <w:color w:val="000000" w:themeColor="text1"/>
                <w:sz w:val="19"/>
                <w:szCs w:val="19"/>
              </w:rPr>
              <w:t xml:space="preserve"> all 4 </w:t>
            </w:r>
            <w:r w:rsidR="42ED464C" w:rsidRPr="2CD9C3F1">
              <w:rPr>
                <w:rFonts w:eastAsia="Arial" w:cs="Arial"/>
                <w:color w:val="000000" w:themeColor="text1"/>
                <w:sz w:val="19"/>
                <w:szCs w:val="19"/>
              </w:rPr>
              <w:t>heaters</w:t>
            </w:r>
            <w:r w:rsidRPr="0986B4BE">
              <w:rPr>
                <w:rFonts w:eastAsia="Arial" w:cs="Arial"/>
                <w:color w:val="000000" w:themeColor="text1"/>
                <w:sz w:val="19"/>
                <w:szCs w:val="19"/>
              </w:rPr>
              <w: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A254805" w14:textId="045738B1" w:rsidR="2DE313AA" w:rsidRDefault="42ED464C" w:rsidP="2CD9C3F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CD9C3F1">
              <w:rPr>
                <w:color w:val="auto"/>
              </w:rPr>
              <w:t xml:space="preserve">There’s a section in the user interface displaying the </w:t>
            </w:r>
            <w:r w:rsidRPr="2CD9C3F1">
              <w:rPr>
                <w:rFonts w:eastAsia="Arial" w:cs="Arial"/>
                <w:color w:val="000000" w:themeColor="text1"/>
                <w:sz w:val="19"/>
                <w:szCs w:val="19"/>
              </w:rPr>
              <w:t>current power status of all 4 heaters.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D240DB2" w14:textId="157FD39A"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E8C839A" w14:textId="6AFCA07A"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15098C79"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20D04EC"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A06ACAC"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1510AB46"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5FDC70F"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D51321A"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1471B717"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E2980A1"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48E1A5B"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0A40C62D" w14:textId="624DD4D5" w:rsidR="2DE313AA" w:rsidRDefault="2DE313AA" w:rsidP="2DE313AA">
      <w:pPr>
        <w:pStyle w:val="BodyText"/>
        <w:rPr>
          <w:lang w:val="en-US"/>
        </w:rPr>
      </w:pPr>
    </w:p>
    <w:p w14:paraId="2602CA47" w14:textId="0E36AD2F" w:rsidR="6C21E8D2" w:rsidRDefault="6C21E8D2" w:rsidP="2DE313AA">
      <w:pPr>
        <w:pStyle w:val="Heading3"/>
        <w:rPr>
          <w:lang w:val="it-IT"/>
        </w:rPr>
      </w:pPr>
      <w:r w:rsidRPr="2CD9C3F1">
        <w:rPr>
          <w:lang w:val="en-US"/>
        </w:rPr>
        <w:t>TC-VUI-00</w:t>
      </w:r>
      <w:r w:rsidR="7E7D10D9" w:rsidRPr="2CD9C3F1">
        <w:rPr>
          <w:lang w:val="en-US"/>
        </w:rPr>
        <w:t>4</w:t>
      </w:r>
      <w:r w:rsidRPr="2CD9C3F1">
        <w:rPr>
          <w:lang w:val="en-US"/>
        </w:rPr>
        <w:t xml:space="preserve">0 - </w:t>
      </w:r>
      <w:r w:rsidR="13F5B028" w:rsidRPr="2CD9C3F1">
        <w:rPr>
          <w:lang w:val="en-US"/>
        </w:rPr>
        <w:t>Thermistor Temperatures and Heater Status Plots</w:t>
      </w:r>
    </w:p>
    <w:p w14:paraId="4374012D" w14:textId="2FC814A2" w:rsidR="2DE313AA" w:rsidRDefault="2DE313AA" w:rsidP="2DE313AA">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DE313AA" w14:paraId="2E7D2CE5"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70A9310" w14:textId="77777777" w:rsidR="2DE313AA" w:rsidRDefault="2DE313AA" w:rsidP="2DE313AA">
            <w:pPr>
              <w:pStyle w:val="TableText"/>
              <w:jc w:val="right"/>
              <w:rPr>
                <w:b/>
                <w:bCs/>
                <w:color w:val="FFFFFF" w:themeColor="background1"/>
              </w:rPr>
            </w:pPr>
            <w:r w:rsidRPr="2DE313AA">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DA3E583" w14:textId="7F888FEA" w:rsidR="61663034" w:rsidRDefault="61663034" w:rsidP="2DE313AA">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DE313AA">
              <w:rPr>
                <w:rFonts w:eastAsia="Arial" w:cs="Arial"/>
                <w:b/>
                <w:bCs/>
                <w:i/>
                <w:iCs/>
                <w:color w:val="FFFFFF" w:themeColor="background1"/>
              </w:rPr>
              <w:t>TC-VU-0040</w:t>
            </w:r>
          </w:p>
        </w:tc>
      </w:tr>
      <w:tr w:rsidR="2DE313AA" w14:paraId="488BFA05"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B71F069" w14:textId="77777777" w:rsidR="2DE313AA" w:rsidRDefault="2DE313AA" w:rsidP="2DE313AA">
            <w:pPr>
              <w:pStyle w:val="TableText"/>
              <w:jc w:val="right"/>
              <w:rPr>
                <w:b/>
                <w:bCs/>
                <w:color w:val="FFFFFF" w:themeColor="background1"/>
              </w:rPr>
            </w:pPr>
            <w:r w:rsidRPr="2DE313AA">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03AAF77" w14:textId="419F330D" w:rsidR="2DE313AA" w:rsidRDefault="2DE313AA" w:rsidP="2DE313AA">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DE313AA" w14:paraId="3964E6DB"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89FDC7" w14:textId="77777777" w:rsidR="2DE313AA" w:rsidRDefault="2DE313AA" w:rsidP="2DE313AA">
            <w:pPr>
              <w:pStyle w:val="TableText"/>
              <w:jc w:val="right"/>
              <w:rPr>
                <w:b/>
                <w:bCs/>
                <w:color w:val="FFFFFF" w:themeColor="background1"/>
              </w:rPr>
            </w:pPr>
            <w:r w:rsidRPr="2DE313AA">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AF9B1D" w14:textId="26A60837" w:rsidR="3595A24C" w:rsidRDefault="3595A24C" w:rsidP="2DE313AA">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Ensure that the VUI displays plots with the acquired data for the thermistor temperature and heater status from the past 5 seconds.</w:t>
            </w:r>
          </w:p>
        </w:tc>
      </w:tr>
      <w:tr w:rsidR="2DE313AA" w14:paraId="51DD0E1B"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1BD955A" w14:textId="77777777" w:rsidR="2DE313AA" w:rsidRDefault="2DE313AA" w:rsidP="2DE313AA">
            <w:pPr>
              <w:pStyle w:val="TableText"/>
              <w:jc w:val="right"/>
              <w:rPr>
                <w:b/>
                <w:bCs/>
                <w:color w:val="FFFFFF" w:themeColor="background1"/>
              </w:rPr>
            </w:pPr>
            <w:r w:rsidRPr="2DE313AA">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10C2FE" w14:textId="72C86EFC" w:rsidR="2C673658" w:rsidRDefault="2C673658" w:rsidP="2DE313AA">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the VUI for the plots and ensure that the default time range is 5 seconds for each one.</w:t>
            </w:r>
          </w:p>
        </w:tc>
      </w:tr>
      <w:tr w:rsidR="2DE313AA" w14:paraId="11B011B3" w14:textId="77777777" w:rsidTr="2DE313AA">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3695491" w14:textId="77777777" w:rsidR="2DE313AA" w:rsidRDefault="2DE313AA" w:rsidP="2DE313AA">
            <w:pPr>
              <w:pStyle w:val="TableText"/>
              <w:jc w:val="right"/>
              <w:rPr>
                <w:b/>
                <w:bCs/>
                <w:color w:val="FFFFFF" w:themeColor="background1"/>
              </w:rPr>
            </w:pPr>
            <w:r w:rsidRPr="2DE313AA">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7716A67" w14:textId="7E825B71" w:rsidR="0CFE75ED" w:rsidRDefault="0CFE75ED"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b/>
                <w:bCs/>
                <w:i/>
                <w:iCs/>
              </w:rPr>
              <w:t>STCS-SRS-VUI-FUNC-0330</w:t>
            </w:r>
            <w:r>
              <w:br/>
            </w:r>
            <w:r w:rsidR="32B8D79D" w:rsidRPr="2DE313AA">
              <w:rPr>
                <w:rFonts w:eastAsia="Arial" w:cs="Arial"/>
              </w:rPr>
              <w:t>The VUI shall display a plot with the acquired data for each thermistor temperature value from the past 5 seconds.</w:t>
            </w:r>
          </w:p>
          <w:p w14:paraId="3FB3C118" w14:textId="1DE97C55" w:rsidR="32B8D79D" w:rsidRDefault="32B8D79D" w:rsidP="00032201">
            <w:pPr>
              <w:pStyle w:val="TableText"/>
              <w:spacing w:after="0"/>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DE313AA">
              <w:rPr>
                <w:rFonts w:eastAsia="Arial" w:cs="Arial"/>
                <w:b/>
                <w:bCs/>
                <w:i/>
                <w:iCs/>
              </w:rPr>
              <w:t>STCS-SRS-VUI-FUNC-0340</w:t>
            </w:r>
          </w:p>
          <w:p w14:paraId="7CAC9BCC" w14:textId="463C7B14" w:rsidR="32B8D79D" w:rsidRDefault="32B8D79D" w:rsidP="2DE313AA">
            <w:pPr>
              <w:pStyle w:val="TableText"/>
              <w:ind w:left="0"/>
              <w:jc w:val="left"/>
              <w:cnfStyle w:val="000000010000" w:firstRow="0" w:lastRow="0" w:firstColumn="0" w:lastColumn="0" w:oddVBand="0" w:evenVBand="0" w:oddHBand="0" w:evenHBand="1" w:firstRowFirstColumn="0" w:firstRowLastColumn="0" w:lastRowFirstColumn="0" w:lastRowLastColumn="0"/>
            </w:pPr>
            <w:r w:rsidRPr="2DE313AA">
              <w:rPr>
                <w:rFonts w:eastAsia="Arial" w:cs="Arial"/>
              </w:rPr>
              <w:t>The VUI shall display a plot with the historical power status of each heater from the past 5 seconds.</w:t>
            </w:r>
          </w:p>
        </w:tc>
      </w:tr>
      <w:tr w:rsidR="2DE313AA" w14:paraId="7BEFE1C0"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21981B2" w14:textId="77777777" w:rsidR="2DE313AA" w:rsidRDefault="2DE313AA" w:rsidP="2DE313AA">
            <w:pPr>
              <w:pStyle w:val="TableText"/>
              <w:jc w:val="right"/>
              <w:rPr>
                <w:b/>
                <w:bCs/>
                <w:color w:val="FFFFFF" w:themeColor="background1"/>
              </w:rPr>
            </w:pPr>
            <w:r w:rsidRPr="2DE313AA">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372EBF7" w14:textId="41AAB5F4" w:rsidR="66B46D4A" w:rsidRDefault="66B46D4A" w:rsidP="2DE313AA">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DE313AA">
              <w:rPr>
                <w:i/>
                <w:iCs/>
              </w:rPr>
              <w:t>The test fails if one of the plots is not displayed or the time range is incorrect.</w:t>
            </w:r>
          </w:p>
        </w:tc>
      </w:tr>
      <w:tr w:rsidR="2DE313AA" w14:paraId="3E72FAAF"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3A0DAF" w14:textId="77777777" w:rsidR="2DE313AA" w:rsidRDefault="2DE313AA" w:rsidP="2DE313AA">
            <w:pPr>
              <w:pStyle w:val="TableText"/>
              <w:keepNext/>
              <w:jc w:val="right"/>
              <w:rPr>
                <w:b/>
                <w:bCs/>
                <w:color w:val="FFFFFF" w:themeColor="background1"/>
              </w:rPr>
            </w:pPr>
            <w:r w:rsidRPr="2DE313AA">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400A1B0"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43B62A4"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BC76489"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E6FB4F8" w14:textId="77777777" w:rsidR="2DE313AA" w:rsidRDefault="2DE313AA" w:rsidP="2DE313AA">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DE313AA">
              <w:rPr>
                <w:b/>
                <w:bCs/>
                <w:color w:val="FFFFFF" w:themeColor="background1"/>
              </w:rPr>
              <w:t>Pass/Fail</w:t>
            </w:r>
          </w:p>
        </w:tc>
      </w:tr>
      <w:tr w:rsidR="2DE313AA" w14:paraId="0BEC325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BFBDBA" w14:textId="77777777" w:rsidR="2DE313AA" w:rsidRDefault="2DE313AA" w:rsidP="2DE313AA">
            <w:pPr>
              <w:pStyle w:val="TableText"/>
              <w:keepNext/>
              <w:jc w:val="right"/>
              <w:rPr>
                <w:b/>
                <w:bCs/>
                <w:color w:val="FFFFFF" w:themeColor="background1"/>
              </w:rPr>
            </w:pPr>
            <w:r w:rsidRPr="2DE313AA">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160105B" w14:textId="3EFD2B80" w:rsidR="54B58603" w:rsidRDefault="54B58603"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Check for the thermistor temperature plot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A0FEB10" w14:textId="1D4D13AE" w:rsidR="54B58603" w:rsidRDefault="54B58603" w:rsidP="2DE313AA">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DE313AA">
              <w:rPr>
                <w:color w:val="auto"/>
              </w:rPr>
              <w:t>It should be displayed with a time range of 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3449FA2"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2E71A44" w14:textId="77777777" w:rsidR="2DE313AA" w:rsidRDefault="2DE313AA" w:rsidP="2DE313AA">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DE313AA" w14:paraId="1626E42C"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39465B9" w14:textId="72BDCE69" w:rsidR="54B58603" w:rsidRDefault="54B58603" w:rsidP="2DE313AA">
            <w:pPr>
              <w:pStyle w:val="TableText"/>
              <w:jc w:val="right"/>
              <w:rPr>
                <w:b/>
                <w:bCs/>
                <w:color w:val="FFFFFF" w:themeColor="background1"/>
              </w:rPr>
            </w:pPr>
            <w:r w:rsidRPr="2DE313AA">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088B930" w14:textId="79DA0CC4"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 xml:space="preserve">Check for the </w:t>
            </w:r>
            <w:r w:rsidR="2CC87DE6" w:rsidRPr="2DE313AA">
              <w:rPr>
                <w:color w:val="auto"/>
              </w:rPr>
              <w:t>heater status</w:t>
            </w:r>
            <w:r w:rsidRPr="2DE313AA">
              <w:rPr>
                <w:color w:val="auto"/>
              </w:rPr>
              <w:t xml:space="preserve"> plot</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E79EDA9" w14:textId="55393033" w:rsidR="2DE313AA" w:rsidRDefault="2DE313AA" w:rsidP="2DE313AA">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DE313AA">
              <w:rPr>
                <w:color w:val="auto"/>
              </w:rPr>
              <w:t>It should be displayed with a time range of 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3ACE541" w14:textId="1CA2177B" w:rsidR="2DE313AA" w:rsidRDefault="2DE313AA" w:rsidP="2DE313AA">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96FB90D" w14:textId="6BEB48E3" w:rsidR="2DE313AA" w:rsidRDefault="2DE313AA" w:rsidP="2DE313AA">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DE313AA" w14:paraId="72F4F89F"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165F28C" w14:textId="77777777" w:rsidR="2DE313AA" w:rsidRDefault="2DE313AA" w:rsidP="2DE313AA">
            <w:pPr>
              <w:pStyle w:val="TableText"/>
              <w:keepNext/>
              <w:jc w:val="right"/>
              <w:rPr>
                <w:b/>
                <w:bCs/>
                <w:color w:val="FFFFFF" w:themeColor="background1"/>
              </w:rPr>
            </w:pPr>
            <w:r w:rsidRPr="2DE313AA">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6AA43867" w14:textId="77777777"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DE313AA" w14:paraId="57921811" w14:textId="77777777" w:rsidTr="2DE313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D035956" w14:textId="77777777" w:rsidR="2DE313AA" w:rsidRDefault="2DE313AA" w:rsidP="2DE313AA">
            <w:pPr>
              <w:pStyle w:val="TableText"/>
              <w:keepNext/>
              <w:jc w:val="right"/>
              <w:rPr>
                <w:b/>
                <w:bCs/>
                <w:color w:val="FFFFFF" w:themeColor="background1"/>
              </w:rPr>
            </w:pPr>
            <w:r w:rsidRPr="2DE313AA">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58671F7" w14:textId="77777777" w:rsidR="2DE313AA" w:rsidRDefault="2DE313AA" w:rsidP="2DE313AA">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DE313AA" w14:paraId="30C5AA41" w14:textId="77777777" w:rsidTr="2DE313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71AB3E" w14:textId="77777777" w:rsidR="2DE313AA" w:rsidRDefault="2DE313AA" w:rsidP="2DE313AA">
            <w:pPr>
              <w:pStyle w:val="TableText"/>
              <w:keepNext/>
              <w:jc w:val="right"/>
              <w:rPr>
                <w:b/>
                <w:bCs/>
                <w:color w:val="FFFFFF" w:themeColor="background1"/>
              </w:rPr>
            </w:pPr>
            <w:r w:rsidRPr="2DE313AA">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B2680AB" w14:textId="7878E106" w:rsidR="2DE313AA" w:rsidRDefault="2DE313AA" w:rsidP="2DE313AA">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64D5ED46" w14:textId="0577AFCC" w:rsidR="0DE9249F" w:rsidRDefault="0DE9249F" w:rsidP="0D0202FE">
      <w:pPr>
        <w:pStyle w:val="Heading3"/>
        <w:rPr>
          <w:lang w:val="en-US"/>
        </w:rPr>
      </w:pPr>
      <w:r w:rsidRPr="2CD9C3F1">
        <w:rPr>
          <w:lang w:val="en-US"/>
        </w:rPr>
        <w:t xml:space="preserve">TC-VUI-0050 - </w:t>
      </w:r>
      <w:r w:rsidR="00718581" w:rsidRPr="2CD9C3F1">
        <w:rPr>
          <w:lang w:val="en-US"/>
        </w:rPr>
        <w:t>Time Plot Range</w:t>
      </w:r>
      <w:r w:rsidR="40A4E16D" w:rsidRPr="2CD9C3F1">
        <w:rPr>
          <w:lang w:val="en-US"/>
        </w:rPr>
        <w:t xml:space="preserve"> Adjustment</w:t>
      </w: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CD9C3F1" w14:paraId="395BEC53"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E92FFD4" w14:textId="77777777" w:rsidR="2CD9C3F1" w:rsidRDefault="2CD9C3F1" w:rsidP="2CD9C3F1">
            <w:pPr>
              <w:pStyle w:val="TableText"/>
              <w:jc w:val="right"/>
              <w:rPr>
                <w:b/>
                <w:bCs/>
                <w:color w:val="FFFFFF" w:themeColor="background1"/>
              </w:rPr>
            </w:pPr>
            <w:r w:rsidRPr="2CD9C3F1">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F9A01A4" w14:textId="6E16847F" w:rsidR="2CD9C3F1" w:rsidRDefault="2CD9C3F1" w:rsidP="2CD9C3F1">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CD9C3F1">
              <w:rPr>
                <w:rFonts w:eastAsia="Arial" w:cs="Arial"/>
                <w:b/>
                <w:bCs/>
                <w:i/>
                <w:iCs/>
                <w:color w:val="FFFFFF" w:themeColor="background1"/>
              </w:rPr>
              <w:t>TC-VU-0050</w:t>
            </w:r>
          </w:p>
        </w:tc>
      </w:tr>
      <w:tr w:rsidR="2CD9C3F1" w14:paraId="5FB2E824"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4684CDD" w14:textId="77777777" w:rsidR="2CD9C3F1" w:rsidRDefault="2CD9C3F1" w:rsidP="2CD9C3F1">
            <w:pPr>
              <w:pStyle w:val="TableText"/>
              <w:jc w:val="right"/>
              <w:rPr>
                <w:b/>
                <w:bCs/>
                <w:color w:val="FFFFFF" w:themeColor="background1"/>
              </w:rPr>
            </w:pPr>
            <w:r w:rsidRPr="2CD9C3F1">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CD77B0A" w14:textId="419F330D" w:rsidR="2CD9C3F1" w:rsidRDefault="2CD9C3F1" w:rsidP="2CD9C3F1">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CD9C3F1" w14:paraId="10C675E1"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824B730" w14:textId="77777777" w:rsidR="2CD9C3F1" w:rsidRDefault="2CD9C3F1" w:rsidP="2CD9C3F1">
            <w:pPr>
              <w:pStyle w:val="TableText"/>
              <w:jc w:val="right"/>
              <w:rPr>
                <w:b/>
                <w:bCs/>
                <w:color w:val="FFFFFF" w:themeColor="background1"/>
              </w:rPr>
            </w:pPr>
            <w:r w:rsidRPr="2CD9C3F1">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939830D" w14:textId="2A6D6A9E" w:rsidR="2CD9C3F1" w:rsidRDefault="2CD9C3F1" w:rsidP="2CD9C3F1">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w:t>
            </w:r>
            <w:r w:rsidR="7C94855B">
              <w:t>allows user to define the time range for the available plots and synchronize them accordingly</w:t>
            </w:r>
            <w:r>
              <w:t>.</w:t>
            </w:r>
          </w:p>
        </w:tc>
      </w:tr>
      <w:tr w:rsidR="2CD9C3F1" w14:paraId="737E056E"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88FB91" w14:textId="77777777" w:rsidR="2CD9C3F1" w:rsidRDefault="2CD9C3F1" w:rsidP="2CD9C3F1">
            <w:pPr>
              <w:pStyle w:val="TableText"/>
              <w:jc w:val="right"/>
              <w:rPr>
                <w:b/>
                <w:bCs/>
                <w:color w:val="FFFFFF" w:themeColor="background1"/>
              </w:rPr>
            </w:pPr>
            <w:r w:rsidRPr="2CD9C3F1">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66659AC" w14:textId="0CDD64A0" w:rsidR="6B92FF92" w:rsidRDefault="6B92FF92" w:rsidP="2CD9C3F1">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if the if there is a </w:t>
            </w:r>
            <w:r w:rsidR="45B33C96">
              <w:t>working</w:t>
            </w:r>
            <w:r w:rsidR="7D99B0E1">
              <w:t xml:space="preserve"> </w:t>
            </w:r>
            <w:r>
              <w:t xml:space="preserve">time range </w:t>
            </w:r>
            <w:r w:rsidR="7D3CC2ED">
              <w:t>modifier available for the available plots in u</w:t>
            </w:r>
            <w:r w:rsidR="714EF139">
              <w:t>ser interface</w:t>
            </w:r>
            <w:r w:rsidR="7D3CC2ED">
              <w:t xml:space="preserve"> and if the</w:t>
            </w:r>
            <w:r w:rsidR="2944911A">
              <w:t xml:space="preserve"> </w:t>
            </w:r>
            <w:r w:rsidR="1D4CE1AA">
              <w:t>changes are synchronized between plots.</w:t>
            </w:r>
          </w:p>
        </w:tc>
      </w:tr>
      <w:tr w:rsidR="2CD9C3F1" w14:paraId="6A96E8DF" w14:textId="77777777" w:rsidTr="2CD9C3F1">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1E2980C" w14:textId="77777777" w:rsidR="2CD9C3F1" w:rsidRDefault="2CD9C3F1" w:rsidP="2CD9C3F1">
            <w:pPr>
              <w:pStyle w:val="TableText"/>
              <w:jc w:val="right"/>
              <w:rPr>
                <w:b/>
                <w:bCs/>
                <w:color w:val="FFFFFF" w:themeColor="background1"/>
              </w:rPr>
            </w:pPr>
            <w:r w:rsidRPr="2CD9C3F1">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86766B1" w14:textId="04A92A40" w:rsidR="6C0DBF0D" w:rsidRDefault="6C0DBF0D" w:rsidP="2CD9C3F1">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CD9C3F1">
              <w:rPr>
                <w:rFonts w:eastAsia="Arial" w:cs="Arial"/>
                <w:b/>
                <w:bCs/>
                <w:i/>
                <w:iCs/>
              </w:rPr>
              <w:t>STCS-SRS-VUI-FUNC-0350</w:t>
            </w:r>
            <w:r>
              <w:br/>
              <w:t xml:space="preserve">The VUI shall allow the user to individually change the time range of the available plots between the values of 1 second and 75 seconds. </w:t>
            </w:r>
          </w:p>
          <w:p w14:paraId="7F54A7C6" w14:textId="618E2862" w:rsidR="2CD9C3F1" w:rsidRDefault="2CD9C3F1" w:rsidP="2CD9C3F1">
            <w:pPr>
              <w:pStyle w:val="TableText"/>
              <w:ind w:left="0"/>
              <w:jc w:val="left"/>
              <w:cnfStyle w:val="000000010000" w:firstRow="0" w:lastRow="0" w:firstColumn="0" w:lastColumn="0" w:oddVBand="0" w:evenVBand="0" w:oddHBand="0" w:evenHBand="1" w:firstRowFirstColumn="0" w:firstRowLastColumn="0" w:lastRowFirstColumn="0" w:lastRowLastColumn="0"/>
              <w:rPr>
                <w:rFonts w:eastAsia="Arial" w:cs="Arial"/>
              </w:rPr>
            </w:pPr>
            <w:r w:rsidRPr="2CD9C3F1">
              <w:rPr>
                <w:rFonts w:eastAsia="Arial" w:cs="Arial"/>
                <w:b/>
                <w:bCs/>
                <w:i/>
                <w:iCs/>
              </w:rPr>
              <w:t>STCS-SRS-VUI-FUNC-03</w:t>
            </w:r>
            <w:r w:rsidR="2CE936B5" w:rsidRPr="2CD9C3F1">
              <w:rPr>
                <w:rFonts w:eastAsia="Arial" w:cs="Arial"/>
                <w:b/>
                <w:bCs/>
                <w:i/>
                <w:iCs/>
              </w:rPr>
              <w:t>6</w:t>
            </w:r>
            <w:r w:rsidRPr="2CD9C3F1">
              <w:rPr>
                <w:rFonts w:eastAsia="Arial" w:cs="Arial"/>
                <w:b/>
                <w:bCs/>
                <w:i/>
                <w:iCs/>
              </w:rPr>
              <w:t>0</w:t>
            </w:r>
            <w:r>
              <w:br/>
            </w:r>
            <w:r w:rsidR="3B4CF84B">
              <w:t>The VUI shall allow the user to synchronize the time range for the two available plots (i.e., when changing the time range for one plot the same time range should be applied for the other plot).</w:t>
            </w:r>
          </w:p>
        </w:tc>
      </w:tr>
      <w:tr w:rsidR="2CD9C3F1" w14:paraId="7746EA21"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A277C5D" w14:textId="77777777" w:rsidR="2CD9C3F1" w:rsidRDefault="2CD9C3F1" w:rsidP="2CD9C3F1">
            <w:pPr>
              <w:pStyle w:val="TableText"/>
              <w:jc w:val="right"/>
              <w:rPr>
                <w:b/>
                <w:bCs/>
                <w:color w:val="FFFFFF" w:themeColor="background1"/>
              </w:rPr>
            </w:pPr>
            <w:r w:rsidRPr="2CD9C3F1">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A8D48F6" w14:textId="241FC347" w:rsidR="531E4F24" w:rsidRDefault="531E4F24" w:rsidP="2CD9C3F1">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CD9C3F1">
              <w:rPr>
                <w:i/>
                <w:iCs/>
              </w:rPr>
              <w:t>The test fails if the user is not able to change the time range of both plots independently, between the ranges of 1 second and 75 seconds, and/or can’t synchr</w:t>
            </w:r>
            <w:r w:rsidR="7799E005" w:rsidRPr="2CD9C3F1">
              <w:rPr>
                <w:i/>
                <w:iCs/>
              </w:rPr>
              <w:t xml:space="preserve">onize the time range of both plots so that the modification of this property in one plot </w:t>
            </w:r>
            <w:r w:rsidR="55EE2314" w:rsidRPr="2CD9C3F1">
              <w:rPr>
                <w:i/>
                <w:iCs/>
              </w:rPr>
              <w:t>implies</w:t>
            </w:r>
            <w:r w:rsidR="7799E005" w:rsidRPr="2CD9C3F1">
              <w:rPr>
                <w:i/>
                <w:iCs/>
              </w:rPr>
              <w:t xml:space="preserve"> the s</w:t>
            </w:r>
            <w:r w:rsidR="369BE4F5" w:rsidRPr="2CD9C3F1">
              <w:rPr>
                <w:i/>
                <w:iCs/>
              </w:rPr>
              <w:t>ame change in the other plot.</w:t>
            </w:r>
          </w:p>
        </w:tc>
      </w:tr>
      <w:tr w:rsidR="2CD9C3F1" w14:paraId="1F953CD3"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069691D" w14:textId="77777777" w:rsidR="2CD9C3F1" w:rsidRDefault="2CD9C3F1" w:rsidP="2CD9C3F1">
            <w:pPr>
              <w:pStyle w:val="TableText"/>
              <w:keepNext/>
              <w:jc w:val="right"/>
              <w:rPr>
                <w:b/>
                <w:bCs/>
                <w:color w:val="FFFFFF" w:themeColor="background1"/>
              </w:rPr>
            </w:pPr>
            <w:r w:rsidRPr="2CD9C3F1">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D8143EB"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32B086"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EA93EA3"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535457"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Pass/Fail</w:t>
            </w:r>
          </w:p>
        </w:tc>
      </w:tr>
      <w:tr w:rsidR="2CD9C3F1" w14:paraId="5FE895E2"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4DF6E0" w14:textId="77777777" w:rsidR="2CD9C3F1" w:rsidRDefault="2CD9C3F1" w:rsidP="2CD9C3F1">
            <w:pPr>
              <w:pStyle w:val="TableText"/>
              <w:keepNext/>
              <w:jc w:val="right"/>
              <w:rPr>
                <w:b/>
                <w:bCs/>
                <w:color w:val="FFFFFF" w:themeColor="background1"/>
              </w:rPr>
            </w:pPr>
            <w:r w:rsidRPr="2CD9C3F1">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DD4D592" w14:textId="684368AE" w:rsidR="2CD9C3F1" w:rsidRDefault="2CD9C3F1"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 xml:space="preserve">Check </w:t>
            </w:r>
            <w:r w:rsidR="7858611B" w:rsidRPr="2CD9C3F1">
              <w:rPr>
                <w:color w:val="auto"/>
              </w:rPr>
              <w:t xml:space="preserve">if the user interface allows the user to change the time </w:t>
            </w:r>
            <w:r w:rsidR="1C4175A4" w:rsidRPr="2CD9C3F1">
              <w:rPr>
                <w:color w:val="auto"/>
              </w:rPr>
              <w:t>range of each plot (</w:t>
            </w:r>
            <w:r w:rsidR="5079BD72" w:rsidRPr="2CD9C3F1">
              <w:rPr>
                <w:color w:val="auto"/>
              </w:rPr>
              <w:t>t</w:t>
            </w:r>
            <w:r w:rsidR="1C4175A4" w:rsidRPr="2CD9C3F1">
              <w:rPr>
                <w:color w:val="auto"/>
              </w:rPr>
              <w:t>hermistor plot and heater plot) independently</w:t>
            </w:r>
            <w:r w:rsidR="14357AC8" w:rsidRPr="2CD9C3F1">
              <w:rPr>
                <w:color w:val="auto"/>
              </w:rPr>
              <w:t xml:space="preserve"> between the ranges f 1 second and 75 seconds.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C962DBE" w14:textId="16D02C70" w:rsidR="14357AC8" w:rsidRDefault="14357AC8"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The user can change the time range of each plot independently between the ranges of 1 second and 75 seconds.</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433842E"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A84C839" w14:textId="77777777" w:rsidR="2CD9C3F1" w:rsidRDefault="2CD9C3F1" w:rsidP="2CD9C3F1">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CD9C3F1" w14:paraId="1F952962"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94F4457" w14:textId="72BDCE69" w:rsidR="2CD9C3F1" w:rsidRDefault="2CD9C3F1" w:rsidP="2CD9C3F1">
            <w:pPr>
              <w:pStyle w:val="TableText"/>
              <w:jc w:val="right"/>
              <w:rPr>
                <w:b/>
                <w:bCs/>
                <w:color w:val="FFFFFF" w:themeColor="background1"/>
              </w:rPr>
            </w:pPr>
            <w:r w:rsidRPr="2CD9C3F1">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1505F98" w14:textId="2A9ACF42" w:rsidR="0EC0FD8C" w:rsidRDefault="0EC0FD8C" w:rsidP="2CD9C3F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Check if the user interface allows the user to synchronize the time range of each plot (</w:t>
            </w:r>
            <w:r w:rsidR="01B8A2FC" w:rsidRPr="2CD9C3F1">
              <w:rPr>
                <w:color w:val="auto"/>
              </w:rPr>
              <w:t>t</w:t>
            </w:r>
            <w:r w:rsidRPr="2CD9C3F1">
              <w:rPr>
                <w:color w:val="auto"/>
              </w:rPr>
              <w:t xml:space="preserve">hermistor plot and heater plot) so that when </w:t>
            </w:r>
            <w:r w:rsidR="3403DAEC" w:rsidRPr="2CD9C3F1">
              <w:rPr>
                <w:color w:val="auto"/>
              </w:rPr>
              <w:t>one is changed the other follows.</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30112F" w14:textId="4B7C9F09" w:rsidR="3403DAEC" w:rsidRDefault="3403DAEC" w:rsidP="2CD9C3F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 xml:space="preserve">The user can synchronize the time range of the plots and when he changes </w:t>
            </w:r>
            <w:r w:rsidR="49DA8E2C" w:rsidRPr="2CD9C3F1">
              <w:rPr>
                <w:color w:val="auto"/>
              </w:rPr>
              <w:t>one the other follows the alteration.</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00D4183" w14:textId="1CA2177B" w:rsidR="2CD9C3F1" w:rsidRDefault="2CD9C3F1" w:rsidP="2CD9C3F1">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A438D87" w14:textId="6BEB48E3" w:rsidR="2CD9C3F1" w:rsidRDefault="2CD9C3F1" w:rsidP="2CD9C3F1">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CD9C3F1" w14:paraId="6B7F7359"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FA4F28A" w14:textId="77777777" w:rsidR="2CD9C3F1" w:rsidRDefault="2CD9C3F1" w:rsidP="2CD9C3F1">
            <w:pPr>
              <w:pStyle w:val="TableText"/>
              <w:keepNext/>
              <w:jc w:val="right"/>
              <w:rPr>
                <w:b/>
                <w:bCs/>
                <w:color w:val="FFFFFF" w:themeColor="background1"/>
              </w:rPr>
            </w:pPr>
            <w:r w:rsidRPr="2CD9C3F1">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07AFDA6"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CD9C3F1" w14:paraId="6DD2C20B"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26D8EFC" w14:textId="77777777" w:rsidR="2CD9C3F1" w:rsidRDefault="2CD9C3F1" w:rsidP="2CD9C3F1">
            <w:pPr>
              <w:pStyle w:val="TableText"/>
              <w:keepNext/>
              <w:jc w:val="right"/>
              <w:rPr>
                <w:b/>
                <w:bCs/>
                <w:color w:val="FFFFFF" w:themeColor="background1"/>
              </w:rPr>
            </w:pPr>
            <w:r w:rsidRPr="2CD9C3F1">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5A873AC" w14:textId="77777777" w:rsidR="2CD9C3F1" w:rsidRDefault="2CD9C3F1" w:rsidP="2CD9C3F1">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CD9C3F1" w14:paraId="40D34196"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F37E9C" w14:textId="77777777" w:rsidR="2CD9C3F1" w:rsidRDefault="2CD9C3F1" w:rsidP="2CD9C3F1">
            <w:pPr>
              <w:pStyle w:val="TableText"/>
              <w:keepNext/>
              <w:jc w:val="right"/>
              <w:rPr>
                <w:b/>
                <w:bCs/>
                <w:color w:val="FFFFFF" w:themeColor="background1"/>
              </w:rPr>
            </w:pPr>
            <w:r w:rsidRPr="2CD9C3F1">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5FEAC83D"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7510BD35" w14:textId="69DB2C98" w:rsidR="0DE9249F" w:rsidRDefault="0DE9249F" w:rsidP="2CD9C3F1">
      <w:pPr>
        <w:pStyle w:val="BodyText"/>
        <w:rPr>
          <w:lang w:val="en-US"/>
        </w:rPr>
      </w:pPr>
    </w:p>
    <w:p w14:paraId="564004DE" w14:textId="549D996D" w:rsidR="0DE9249F" w:rsidRDefault="47E87A0E" w:rsidP="2CD9C3F1">
      <w:pPr>
        <w:pStyle w:val="Heading3"/>
        <w:rPr>
          <w:lang w:val="it-IT"/>
        </w:rPr>
      </w:pPr>
      <w:r w:rsidRPr="2CD9C3F1">
        <w:rPr>
          <w:lang w:val="en-US"/>
        </w:rPr>
        <w:t>TC-VUI-0060</w:t>
      </w:r>
      <w:r w:rsidR="566A4006" w:rsidRPr="2CD9C3F1">
        <w:rPr>
          <w:lang w:val="en-US"/>
        </w:rPr>
        <w:t xml:space="preserve"> – Display Error Messages</w:t>
      </w:r>
    </w:p>
    <w:p w14:paraId="1AD6F809" w14:textId="2FC814A2" w:rsidR="0DE9249F" w:rsidRDefault="0DE9249F" w:rsidP="2CD9C3F1">
      <w:pPr>
        <w:pStyle w:val="BodyText"/>
        <w:rPr>
          <w:lang w:val="en-US"/>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CD9C3F1" w14:paraId="0B2808B4"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B26F9B1" w14:textId="77777777" w:rsidR="2CD9C3F1" w:rsidRDefault="2CD9C3F1" w:rsidP="2CD9C3F1">
            <w:pPr>
              <w:pStyle w:val="TableText"/>
              <w:jc w:val="right"/>
              <w:rPr>
                <w:b/>
                <w:bCs/>
                <w:color w:val="FFFFFF" w:themeColor="background1"/>
              </w:rPr>
            </w:pPr>
            <w:r w:rsidRPr="2CD9C3F1">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D0AA4A3" w14:textId="412377BC" w:rsidR="2CD9C3F1" w:rsidRDefault="2CD9C3F1" w:rsidP="2CD9C3F1">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CD9C3F1">
              <w:rPr>
                <w:rFonts w:eastAsia="Arial" w:cs="Arial"/>
                <w:b/>
                <w:bCs/>
                <w:i/>
                <w:iCs/>
                <w:color w:val="FFFFFF" w:themeColor="background1"/>
              </w:rPr>
              <w:t>TC-VU-00</w:t>
            </w:r>
            <w:r w:rsidR="00FA8F2A" w:rsidRPr="2CD9C3F1">
              <w:rPr>
                <w:rFonts w:eastAsia="Arial" w:cs="Arial"/>
                <w:b/>
                <w:bCs/>
                <w:i/>
                <w:iCs/>
                <w:color w:val="FFFFFF" w:themeColor="background1"/>
              </w:rPr>
              <w:t>6</w:t>
            </w:r>
            <w:r w:rsidRPr="2CD9C3F1">
              <w:rPr>
                <w:rFonts w:eastAsia="Arial" w:cs="Arial"/>
                <w:b/>
                <w:bCs/>
                <w:i/>
                <w:iCs/>
                <w:color w:val="FFFFFF" w:themeColor="background1"/>
              </w:rPr>
              <w:t>0</w:t>
            </w:r>
          </w:p>
        </w:tc>
      </w:tr>
      <w:tr w:rsidR="2CD9C3F1" w14:paraId="51B5A2D4"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60F6F3D" w14:textId="77777777" w:rsidR="2CD9C3F1" w:rsidRDefault="2CD9C3F1" w:rsidP="2CD9C3F1">
            <w:pPr>
              <w:pStyle w:val="TableText"/>
              <w:jc w:val="right"/>
              <w:rPr>
                <w:b/>
                <w:bCs/>
                <w:color w:val="FFFFFF" w:themeColor="background1"/>
              </w:rPr>
            </w:pPr>
            <w:r w:rsidRPr="2CD9C3F1">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A57E814" w14:textId="419F330D" w:rsidR="2CD9C3F1" w:rsidRDefault="2CD9C3F1" w:rsidP="2CD9C3F1">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Inspection</w:t>
            </w:r>
          </w:p>
        </w:tc>
      </w:tr>
      <w:tr w:rsidR="2CD9C3F1" w14:paraId="7FBAB465"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F8EEB84" w14:textId="77777777" w:rsidR="2CD9C3F1" w:rsidRDefault="2CD9C3F1" w:rsidP="2CD9C3F1">
            <w:pPr>
              <w:pStyle w:val="TableText"/>
              <w:jc w:val="right"/>
              <w:rPr>
                <w:b/>
                <w:bCs/>
                <w:color w:val="FFFFFF" w:themeColor="background1"/>
              </w:rPr>
            </w:pPr>
            <w:r w:rsidRPr="2CD9C3F1">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C6D618F" w14:textId="44E9D40B" w:rsidR="2CD9C3F1" w:rsidRDefault="2CD9C3F1" w:rsidP="2CD9C3F1">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displays </w:t>
            </w:r>
            <w:r w:rsidR="26447606">
              <w:t>a panel with logged error messages from the TSL.</w:t>
            </w:r>
          </w:p>
        </w:tc>
      </w:tr>
      <w:tr w:rsidR="2CD9C3F1" w14:paraId="049DA3F2"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31E711F" w14:textId="77777777" w:rsidR="2CD9C3F1" w:rsidRDefault="2CD9C3F1" w:rsidP="2CD9C3F1">
            <w:pPr>
              <w:pStyle w:val="TableText"/>
              <w:jc w:val="right"/>
              <w:rPr>
                <w:b/>
                <w:bCs/>
                <w:color w:val="FFFFFF" w:themeColor="background1"/>
              </w:rPr>
            </w:pPr>
            <w:r w:rsidRPr="2CD9C3F1">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37C0912" w14:textId="18A2FBEA" w:rsidR="2CD9C3F1" w:rsidRDefault="2CD9C3F1" w:rsidP="2CD9C3F1">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Check the VUI for the p</w:t>
            </w:r>
            <w:r w:rsidR="68D4A51F">
              <w:t>anel with error messages and ensure they are being read from the TSL log file.</w:t>
            </w:r>
          </w:p>
        </w:tc>
      </w:tr>
      <w:tr w:rsidR="2CD9C3F1" w14:paraId="0BF92292" w14:textId="77777777" w:rsidTr="2CD9C3F1">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8C5227A" w14:textId="77777777" w:rsidR="2CD9C3F1" w:rsidRDefault="2CD9C3F1" w:rsidP="2CD9C3F1">
            <w:pPr>
              <w:pStyle w:val="TableText"/>
              <w:jc w:val="right"/>
              <w:rPr>
                <w:b/>
                <w:bCs/>
                <w:color w:val="FFFFFF" w:themeColor="background1"/>
              </w:rPr>
            </w:pPr>
            <w:r w:rsidRPr="2CD9C3F1">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6B3627" w14:textId="751CB8BD" w:rsidR="2CD9C3F1" w:rsidRDefault="2CD9C3F1" w:rsidP="2CD9C3F1">
            <w:pPr>
              <w:pStyle w:val="TableText"/>
              <w:ind w:left="0"/>
              <w:jc w:val="left"/>
              <w:cnfStyle w:val="000000010000" w:firstRow="0" w:lastRow="0" w:firstColumn="0" w:lastColumn="0" w:oddVBand="0" w:evenVBand="0" w:oddHBand="0" w:evenHBand="1" w:firstRowFirstColumn="0" w:firstRowLastColumn="0" w:lastRowFirstColumn="0" w:lastRowLastColumn="0"/>
            </w:pPr>
            <w:r w:rsidRPr="2CD9C3F1">
              <w:rPr>
                <w:rFonts w:eastAsia="Arial" w:cs="Arial"/>
                <w:b/>
                <w:bCs/>
                <w:i/>
                <w:iCs/>
              </w:rPr>
              <w:t>STCS-SRS-VUI-FUNC-03</w:t>
            </w:r>
            <w:r w:rsidR="743A4629" w:rsidRPr="2CD9C3F1">
              <w:rPr>
                <w:rFonts w:eastAsia="Arial" w:cs="Arial"/>
                <w:b/>
                <w:bCs/>
                <w:i/>
                <w:iCs/>
              </w:rPr>
              <w:t>7</w:t>
            </w:r>
            <w:r w:rsidRPr="2CD9C3F1">
              <w:rPr>
                <w:rFonts w:eastAsia="Arial" w:cs="Arial"/>
                <w:b/>
                <w:bCs/>
                <w:i/>
                <w:iCs/>
              </w:rPr>
              <w:t>0</w:t>
            </w:r>
            <w:r>
              <w:br/>
            </w:r>
            <w:r w:rsidR="042ED4C4" w:rsidRPr="2CD9C3F1">
              <w:rPr>
                <w:rFonts w:eastAsia="Arial" w:cs="Arial"/>
              </w:rPr>
              <w:t>The VUI shall display a panel with logged error messages from the TSL.</w:t>
            </w:r>
          </w:p>
        </w:tc>
      </w:tr>
      <w:tr w:rsidR="2CD9C3F1" w14:paraId="497AA57D"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3F6CFF" w14:textId="77777777" w:rsidR="2CD9C3F1" w:rsidRDefault="2CD9C3F1" w:rsidP="2CD9C3F1">
            <w:pPr>
              <w:pStyle w:val="TableText"/>
              <w:jc w:val="right"/>
              <w:rPr>
                <w:b/>
                <w:bCs/>
                <w:color w:val="FFFFFF" w:themeColor="background1"/>
              </w:rPr>
            </w:pPr>
            <w:r w:rsidRPr="2CD9C3F1">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EC4ACDE" w14:textId="2B133ABD" w:rsidR="2CD9C3F1" w:rsidRDefault="2CD9C3F1" w:rsidP="2CD9C3F1">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CD9C3F1">
              <w:rPr>
                <w:i/>
                <w:iCs/>
              </w:rPr>
              <w:t xml:space="preserve">The test fails if </w:t>
            </w:r>
            <w:r w:rsidR="1701CA34" w:rsidRPr="2CD9C3F1">
              <w:rPr>
                <w:i/>
                <w:iCs/>
              </w:rPr>
              <w:t>the error message panel is not present or if it is not displaying the messages from the log.</w:t>
            </w:r>
          </w:p>
        </w:tc>
      </w:tr>
      <w:tr w:rsidR="2CD9C3F1" w14:paraId="49928F82"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4DD3175C" w14:textId="77777777" w:rsidR="2CD9C3F1" w:rsidRDefault="2CD9C3F1" w:rsidP="2CD9C3F1">
            <w:pPr>
              <w:pStyle w:val="TableText"/>
              <w:keepNext/>
              <w:jc w:val="right"/>
              <w:rPr>
                <w:b/>
                <w:bCs/>
                <w:color w:val="FFFFFF" w:themeColor="background1"/>
              </w:rPr>
            </w:pPr>
            <w:r w:rsidRPr="2CD9C3F1">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6A4E643"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971BC1D"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D6BA9A1"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778CC8B"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Pass/Fail</w:t>
            </w:r>
          </w:p>
        </w:tc>
      </w:tr>
      <w:tr w:rsidR="2CD9C3F1" w14:paraId="4F3EA462"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FC1B978" w14:textId="77777777" w:rsidR="2CD9C3F1" w:rsidRDefault="2CD9C3F1" w:rsidP="2CD9C3F1">
            <w:pPr>
              <w:pStyle w:val="TableText"/>
              <w:keepNext/>
              <w:jc w:val="right"/>
              <w:rPr>
                <w:b/>
                <w:bCs/>
                <w:color w:val="FFFFFF" w:themeColor="background1"/>
              </w:rPr>
            </w:pPr>
            <w:r w:rsidRPr="2CD9C3F1">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B5DA66D" w14:textId="451CACDB" w:rsidR="2CD9C3F1" w:rsidRDefault="2CD9C3F1"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 xml:space="preserve">Check for the </w:t>
            </w:r>
            <w:r w:rsidR="08A1E650" w:rsidRPr="2CD9C3F1">
              <w:rPr>
                <w:color w:val="auto"/>
              </w:rPr>
              <w:t>error message panel</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588170" w14:textId="00C50A29" w:rsidR="2CD9C3F1" w:rsidRDefault="2CD9C3F1"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color w:val="auto"/>
              </w:rPr>
            </w:pPr>
            <w:r w:rsidRPr="2CD9C3F1">
              <w:rPr>
                <w:color w:val="auto"/>
              </w:rPr>
              <w:t xml:space="preserve">It should be displayed </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02E2F363"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6BCCD59" w14:textId="77777777" w:rsidR="2CD9C3F1" w:rsidRDefault="2CD9C3F1" w:rsidP="2CD9C3F1">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CD9C3F1" w14:paraId="31AE2F77"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ECE0B1B" w14:textId="72BDCE69" w:rsidR="2CD9C3F1" w:rsidRDefault="2CD9C3F1" w:rsidP="2CD9C3F1">
            <w:pPr>
              <w:pStyle w:val="TableText"/>
              <w:jc w:val="right"/>
              <w:rPr>
                <w:b/>
                <w:bCs/>
                <w:color w:val="FFFFFF" w:themeColor="background1"/>
              </w:rPr>
            </w:pPr>
            <w:r w:rsidRPr="2CD9C3F1">
              <w:rPr>
                <w:b/>
                <w:bCs/>
                <w:color w:val="FFFFFF" w:themeColor="background1"/>
              </w:rPr>
              <w:t>002</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3DD0E341" w14:textId="2B8336A0" w:rsidR="2CD9C3F1" w:rsidRDefault="2CD9C3F1" w:rsidP="2CD9C3F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rPr>
                <w:color w:val="auto"/>
              </w:rPr>
            </w:pPr>
            <w:r w:rsidRPr="2CD9C3F1">
              <w:rPr>
                <w:color w:val="auto"/>
              </w:rPr>
              <w:t xml:space="preserve">Check </w:t>
            </w:r>
            <w:r w:rsidR="30D0F9F2" w:rsidRPr="2CD9C3F1">
              <w:rPr>
                <w:color w:val="auto"/>
              </w:rPr>
              <w:t>if i</w:t>
            </w:r>
            <w:r w:rsidRPr="2CD9C3F1">
              <w:rPr>
                <w:color w:val="auto"/>
              </w:rPr>
              <w:t>t</w:t>
            </w:r>
            <w:r w:rsidR="30D0F9F2" w:rsidRPr="2CD9C3F1">
              <w:rPr>
                <w:color w:val="auto"/>
              </w:rPr>
              <w:t xml:space="preserve"> is displaying messages from the read TSL log file</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9E0D179" w14:textId="4E5BFB20" w:rsidR="30D0F9F2" w:rsidRDefault="30D0F9F2" w:rsidP="2CD9C3F1">
            <w:pPr>
              <w:pStyle w:val="TableText"/>
              <w:keepNext/>
              <w:spacing w:line="259" w:lineRule="auto"/>
              <w:ind w:left="0"/>
              <w:jc w:val="left"/>
              <w:cnfStyle w:val="000000010000" w:firstRow="0" w:lastRow="0" w:firstColumn="0" w:lastColumn="0" w:oddVBand="0" w:evenVBand="0" w:oddHBand="0" w:evenHBand="1" w:firstRowFirstColumn="0" w:firstRowLastColumn="0" w:lastRowFirstColumn="0" w:lastRowLastColumn="0"/>
            </w:pPr>
            <w:r w:rsidRPr="2CD9C3F1">
              <w:rPr>
                <w:color w:val="auto"/>
              </w:rPr>
              <w:t>The messages should come from the TSL log file</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791E8AE3" w14:textId="1CA2177B" w:rsidR="2CD9C3F1" w:rsidRDefault="2CD9C3F1" w:rsidP="2CD9C3F1">
            <w:pPr>
              <w:pStyle w:val="TableText"/>
              <w:jc w:val="left"/>
              <w:cnfStyle w:val="000000010000" w:firstRow="0" w:lastRow="0" w:firstColumn="0" w:lastColumn="0" w:oddVBand="0" w:evenVBand="0" w:oddHBand="0" w:evenHBand="1"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CAB3D97" w14:textId="6BEB48E3" w:rsidR="2CD9C3F1" w:rsidRDefault="2CD9C3F1" w:rsidP="2CD9C3F1">
            <w:pPr>
              <w:pStyle w:val="TableText"/>
              <w:jc w:val="center"/>
              <w:cnfStyle w:val="000000010000" w:firstRow="0" w:lastRow="0" w:firstColumn="0" w:lastColumn="0" w:oddVBand="0" w:evenVBand="0" w:oddHBand="0" w:evenHBand="1" w:firstRowFirstColumn="0" w:firstRowLastColumn="0" w:lastRowFirstColumn="0" w:lastRowLastColumn="0"/>
              <w:rPr>
                <w:color w:val="auto"/>
              </w:rPr>
            </w:pPr>
          </w:p>
        </w:tc>
      </w:tr>
      <w:tr w:rsidR="2CD9C3F1" w14:paraId="6AB01A5B"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CC50D4A" w14:textId="77777777" w:rsidR="2CD9C3F1" w:rsidRDefault="2CD9C3F1" w:rsidP="2CD9C3F1">
            <w:pPr>
              <w:pStyle w:val="TableText"/>
              <w:keepNext/>
              <w:jc w:val="right"/>
              <w:rPr>
                <w:b/>
                <w:bCs/>
                <w:color w:val="FFFFFF" w:themeColor="background1"/>
              </w:rPr>
            </w:pPr>
            <w:r w:rsidRPr="2CD9C3F1">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3801F50"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rPr>
                <w:b/>
                <w:bCs/>
                <w:color w:val="auto"/>
              </w:rPr>
            </w:pPr>
          </w:p>
        </w:tc>
      </w:tr>
      <w:tr w:rsidR="2CD9C3F1" w14:paraId="7E1273A3"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E38832B" w14:textId="77777777" w:rsidR="2CD9C3F1" w:rsidRDefault="2CD9C3F1" w:rsidP="2CD9C3F1">
            <w:pPr>
              <w:pStyle w:val="TableText"/>
              <w:keepNext/>
              <w:jc w:val="right"/>
              <w:rPr>
                <w:b/>
                <w:bCs/>
                <w:color w:val="FFFFFF" w:themeColor="background1"/>
              </w:rPr>
            </w:pPr>
            <w:r w:rsidRPr="2CD9C3F1">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65573BB" w14:textId="77777777" w:rsidR="2CD9C3F1" w:rsidRDefault="2CD9C3F1" w:rsidP="2CD9C3F1">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r w:rsidR="2CD9C3F1" w14:paraId="13D0AC5B"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189CD2" w14:textId="77777777" w:rsidR="2CD9C3F1" w:rsidRDefault="2CD9C3F1" w:rsidP="2CD9C3F1">
            <w:pPr>
              <w:pStyle w:val="TableText"/>
              <w:keepNext/>
              <w:jc w:val="right"/>
              <w:rPr>
                <w:b/>
                <w:bCs/>
                <w:color w:val="FFFFFF" w:themeColor="background1"/>
              </w:rPr>
            </w:pPr>
            <w:r w:rsidRPr="2CD9C3F1">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194F797C" w14:textId="7878E106"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bl>
    <w:p w14:paraId="326852EF" w14:textId="2A66CAF0" w:rsidR="0DE9249F" w:rsidRDefault="0DE9249F" w:rsidP="2CD9C3F1">
      <w:pPr>
        <w:pStyle w:val="Heading3"/>
        <w:numPr>
          <w:ilvl w:val="0"/>
          <w:numId w:val="0"/>
        </w:numPr>
        <w:rPr>
          <w:lang w:val="en-US"/>
        </w:rPr>
      </w:pPr>
    </w:p>
    <w:p w14:paraId="7ADA2AB6" w14:textId="0B75F948" w:rsidR="0DE9249F" w:rsidRDefault="18A02658" w:rsidP="2CD9C3F1">
      <w:pPr>
        <w:pStyle w:val="Heading3"/>
        <w:rPr>
          <w:lang w:val="it-IT"/>
        </w:rPr>
      </w:pPr>
      <w:r w:rsidRPr="2CD9C3F1">
        <w:rPr>
          <w:lang w:val="en-US"/>
        </w:rPr>
        <w:t xml:space="preserve">TC-VUI-0070 – Error </w:t>
      </w:r>
      <w:r w:rsidR="4BD70638" w:rsidRPr="2CD9C3F1">
        <w:rPr>
          <w:lang w:val="en-US"/>
        </w:rPr>
        <w:t>Handling</w:t>
      </w:r>
    </w:p>
    <w:p w14:paraId="7CD7B429" w14:textId="52AEC429" w:rsidR="0DE9249F" w:rsidRDefault="0DE9249F" w:rsidP="2CD9C3F1">
      <w:pPr>
        <w:pStyle w:val="BodyText"/>
        <w:rPr>
          <w:lang w:val="it-IT"/>
        </w:rPr>
      </w:pPr>
    </w:p>
    <w:tbl>
      <w:tblPr>
        <w:tblStyle w:val="CSWTableWithHorizontalTotals"/>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95"/>
        <w:gridCol w:w="2543"/>
        <w:gridCol w:w="2072"/>
        <w:gridCol w:w="1671"/>
        <w:gridCol w:w="1332"/>
      </w:tblGrid>
      <w:tr w:rsidR="2CD9C3F1" w14:paraId="136EFECC" w14:textId="77777777" w:rsidTr="2CD9C3F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BAC7188" w14:textId="77777777" w:rsidR="2CD9C3F1" w:rsidRDefault="2CD9C3F1" w:rsidP="2CD9C3F1">
            <w:pPr>
              <w:pStyle w:val="TableText"/>
              <w:jc w:val="right"/>
              <w:rPr>
                <w:b/>
                <w:bCs/>
                <w:color w:val="FFFFFF" w:themeColor="background1"/>
              </w:rPr>
            </w:pPr>
            <w:r w:rsidRPr="2CD9C3F1">
              <w:rPr>
                <w:b/>
                <w:bCs/>
                <w:color w:val="FFFFFF" w:themeColor="background1"/>
              </w:rPr>
              <w:t>Test Case ID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7C372ED" w14:textId="2D8F90B9" w:rsidR="2CD9C3F1" w:rsidRDefault="2CD9C3F1" w:rsidP="2CD9C3F1">
            <w:pPr>
              <w:pStyle w:val="TableText"/>
              <w:ind w:left="0"/>
              <w:cnfStyle w:val="100000000000" w:firstRow="1" w:lastRow="0" w:firstColumn="0" w:lastColumn="0" w:oddVBand="0" w:evenVBand="0" w:oddHBand="0" w:evenHBand="0" w:firstRowFirstColumn="0" w:firstRowLastColumn="0" w:lastRowFirstColumn="0" w:lastRowLastColumn="0"/>
              <w:rPr>
                <w:rFonts w:eastAsia="Arial" w:cs="Arial"/>
                <w:b/>
                <w:bCs/>
                <w:i/>
                <w:iCs/>
                <w:color w:val="FFFFFF" w:themeColor="background1"/>
              </w:rPr>
            </w:pPr>
            <w:r w:rsidRPr="2CD9C3F1">
              <w:rPr>
                <w:rFonts w:eastAsia="Arial" w:cs="Arial"/>
                <w:b/>
                <w:bCs/>
                <w:i/>
                <w:iCs/>
                <w:color w:val="FFFFFF" w:themeColor="background1"/>
              </w:rPr>
              <w:t>TC-VU-00</w:t>
            </w:r>
            <w:r w:rsidR="5C1CC0AF" w:rsidRPr="2CD9C3F1">
              <w:rPr>
                <w:rFonts w:eastAsia="Arial" w:cs="Arial"/>
                <w:b/>
                <w:bCs/>
                <w:i/>
                <w:iCs/>
                <w:color w:val="FFFFFF" w:themeColor="background1"/>
              </w:rPr>
              <w:t>7</w:t>
            </w:r>
            <w:r w:rsidRPr="2CD9C3F1">
              <w:rPr>
                <w:rFonts w:eastAsia="Arial" w:cs="Arial"/>
                <w:b/>
                <w:bCs/>
                <w:i/>
                <w:iCs/>
                <w:color w:val="FFFFFF" w:themeColor="background1"/>
              </w:rPr>
              <w:t>0</w:t>
            </w:r>
          </w:p>
        </w:tc>
      </w:tr>
      <w:tr w:rsidR="2CD9C3F1" w14:paraId="15566F85"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6C152C7E" w14:textId="77777777" w:rsidR="2CD9C3F1" w:rsidRDefault="2CD9C3F1" w:rsidP="2CD9C3F1">
            <w:pPr>
              <w:pStyle w:val="TableText"/>
              <w:jc w:val="right"/>
              <w:rPr>
                <w:b/>
                <w:bCs/>
                <w:color w:val="FFFFFF" w:themeColor="background1"/>
              </w:rPr>
            </w:pPr>
            <w:r w:rsidRPr="2CD9C3F1">
              <w:rPr>
                <w:b/>
                <w:bCs/>
                <w:color w:val="FFFFFF" w:themeColor="background1"/>
              </w:rPr>
              <w:t>Verification Method</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CD492C5" w14:textId="44297E88" w:rsidR="13BB0920" w:rsidRDefault="13BB0920" w:rsidP="2CD9C3F1">
            <w:pPr>
              <w:pStyle w:val="TableText"/>
              <w:spacing w:line="259" w:lineRule="auto"/>
              <w:ind w:left="0"/>
              <w:cnfStyle w:val="000000100000" w:firstRow="0" w:lastRow="0" w:firstColumn="0" w:lastColumn="0" w:oddVBand="0" w:evenVBand="0" w:oddHBand="1" w:evenHBand="0" w:firstRowFirstColumn="0" w:firstRowLastColumn="0" w:lastRowFirstColumn="0" w:lastRowLastColumn="0"/>
            </w:pPr>
            <w:r>
              <w:t>Test</w:t>
            </w:r>
          </w:p>
        </w:tc>
      </w:tr>
      <w:tr w:rsidR="2CD9C3F1" w14:paraId="7C2E1614"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49FC5B3" w14:textId="77777777" w:rsidR="2CD9C3F1" w:rsidRDefault="2CD9C3F1" w:rsidP="2CD9C3F1">
            <w:pPr>
              <w:pStyle w:val="TableText"/>
              <w:jc w:val="right"/>
              <w:rPr>
                <w:b/>
                <w:bCs/>
                <w:color w:val="FFFFFF" w:themeColor="background1"/>
              </w:rPr>
            </w:pPr>
            <w:r w:rsidRPr="2CD9C3F1">
              <w:rPr>
                <w:b/>
                <w:bCs/>
                <w:color w:val="FFFFFF" w:themeColor="background1"/>
              </w:rPr>
              <w:t>Objective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6588A3D" w14:textId="4CA0FA42" w:rsidR="2CD9C3F1" w:rsidRDefault="2CD9C3F1" w:rsidP="2CD9C3F1">
            <w:pPr>
              <w:pStyle w:val="TableText"/>
              <w:tabs>
                <w:tab w:val="left" w:pos="4088"/>
              </w:tabs>
              <w:spacing w:line="259" w:lineRule="auto"/>
              <w:ind w:left="0"/>
              <w:cnfStyle w:val="000000010000" w:firstRow="0" w:lastRow="0" w:firstColumn="0" w:lastColumn="0" w:oddVBand="0" w:evenVBand="0" w:oddHBand="0" w:evenHBand="1" w:firstRowFirstColumn="0" w:firstRowLastColumn="0" w:lastRowFirstColumn="0" w:lastRowLastColumn="0"/>
            </w:pPr>
            <w:r>
              <w:t xml:space="preserve">Ensure that the VUI </w:t>
            </w:r>
            <w:r w:rsidR="32C4683E" w:rsidRPr="2CD9C3F1">
              <w:rPr>
                <w:rFonts w:eastAsia="Arial" w:cs="Arial"/>
              </w:rPr>
              <w:t>handles errors gracefully.</w:t>
            </w:r>
          </w:p>
        </w:tc>
      </w:tr>
      <w:tr w:rsidR="2CD9C3F1" w14:paraId="22772850"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BE274E0" w14:textId="77777777" w:rsidR="2CD9C3F1" w:rsidRDefault="2CD9C3F1" w:rsidP="2CD9C3F1">
            <w:pPr>
              <w:pStyle w:val="TableText"/>
              <w:jc w:val="right"/>
              <w:rPr>
                <w:b/>
                <w:bCs/>
                <w:color w:val="FFFFFF" w:themeColor="background1"/>
              </w:rPr>
            </w:pPr>
            <w:r w:rsidRPr="2CD9C3F1">
              <w:rPr>
                <w:b/>
                <w:bCs/>
                <w:color w:val="FFFFFF" w:themeColor="background1"/>
              </w:rPr>
              <w:t>Procedure Description</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A0707D7" w14:textId="57ECD509" w:rsidR="2CD9C3F1" w:rsidRDefault="2CD9C3F1" w:rsidP="2CD9C3F1">
            <w:pPr>
              <w:pStyle w:val="TableText"/>
              <w:tabs>
                <w:tab w:val="left" w:pos="4088"/>
              </w:tabs>
              <w:spacing w:line="259" w:lineRule="auto"/>
              <w:ind w:left="0"/>
              <w:cnfStyle w:val="000000100000" w:firstRow="0" w:lastRow="0" w:firstColumn="0" w:lastColumn="0" w:oddVBand="0" w:evenVBand="0" w:oddHBand="1" w:evenHBand="0" w:firstRowFirstColumn="0" w:firstRowLastColumn="0" w:lastRowFirstColumn="0" w:lastRowLastColumn="0"/>
            </w:pPr>
            <w:r>
              <w:t xml:space="preserve">Check </w:t>
            </w:r>
            <w:r w:rsidR="4198F8C6">
              <w:t xml:space="preserve">if the VIU </w:t>
            </w:r>
            <w:r w:rsidR="4198F8C6" w:rsidRPr="2CD9C3F1">
              <w:rPr>
                <w:rFonts w:eastAsia="Arial" w:cs="Arial"/>
              </w:rPr>
              <w:t>displays appropriate error messages in case of missing data, corrupted CSV files, or issues during data acquisition.</w:t>
            </w:r>
          </w:p>
        </w:tc>
      </w:tr>
      <w:tr w:rsidR="2CD9C3F1" w14:paraId="4AC5BB16" w14:textId="77777777" w:rsidTr="2CD9C3F1">
        <w:trPr>
          <w:cnfStyle w:val="000000010000" w:firstRow="0" w:lastRow="0" w:firstColumn="0" w:lastColumn="0" w:oddVBand="0" w:evenVBand="0" w:oddHBand="0" w:evenHBand="1"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51ED3B1" w14:textId="77777777" w:rsidR="2CD9C3F1" w:rsidRDefault="2CD9C3F1" w:rsidP="2CD9C3F1">
            <w:pPr>
              <w:pStyle w:val="TableText"/>
              <w:jc w:val="right"/>
              <w:rPr>
                <w:b/>
                <w:bCs/>
                <w:color w:val="FFFFFF" w:themeColor="background1"/>
              </w:rPr>
            </w:pPr>
            <w:r w:rsidRPr="2CD9C3F1">
              <w:rPr>
                <w:b/>
                <w:bCs/>
                <w:color w:val="FFFFFF" w:themeColor="background1"/>
              </w:rPr>
              <w:t>Requirement IDs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1C56802" w14:textId="3D6235C5" w:rsidR="2CD9C3F1" w:rsidRDefault="2CD9C3F1" w:rsidP="2CD9C3F1">
            <w:pPr>
              <w:pStyle w:val="TableText"/>
              <w:ind w:left="0"/>
              <w:jc w:val="left"/>
              <w:cnfStyle w:val="000000010000" w:firstRow="0" w:lastRow="0" w:firstColumn="0" w:lastColumn="0" w:oddVBand="0" w:evenVBand="0" w:oddHBand="0" w:evenHBand="1" w:firstRowFirstColumn="0" w:firstRowLastColumn="0" w:lastRowFirstColumn="0" w:lastRowLastColumn="0"/>
            </w:pPr>
            <w:r w:rsidRPr="2CD9C3F1">
              <w:rPr>
                <w:rFonts w:eastAsia="Arial" w:cs="Arial"/>
                <w:b/>
                <w:bCs/>
                <w:i/>
                <w:iCs/>
              </w:rPr>
              <w:t>STCS-SRS-VUI-FUNC-03</w:t>
            </w:r>
            <w:r w:rsidR="6B4EB7ED" w:rsidRPr="2CD9C3F1">
              <w:rPr>
                <w:rFonts w:eastAsia="Arial" w:cs="Arial"/>
                <w:b/>
                <w:bCs/>
                <w:i/>
                <w:iCs/>
              </w:rPr>
              <w:t>8</w:t>
            </w:r>
            <w:r w:rsidRPr="2CD9C3F1">
              <w:rPr>
                <w:rFonts w:eastAsia="Arial" w:cs="Arial"/>
                <w:b/>
                <w:bCs/>
                <w:i/>
                <w:iCs/>
              </w:rPr>
              <w:t>0</w:t>
            </w:r>
            <w:r>
              <w:br/>
            </w:r>
            <w:r w:rsidR="5E460C02" w:rsidRPr="2CD9C3F1">
              <w:rPr>
                <w:rFonts w:eastAsia="Arial" w:cs="Arial"/>
              </w:rPr>
              <w:t>The VUI shall handle errors gracefully, displaying appropriate error messages in case of missing data, corrupted CSV files, or issues during data acquisition.</w:t>
            </w:r>
          </w:p>
        </w:tc>
      </w:tr>
      <w:tr w:rsidR="2CD9C3F1" w14:paraId="4BAB5846"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1D883490" w14:textId="77777777" w:rsidR="2CD9C3F1" w:rsidRDefault="2CD9C3F1" w:rsidP="2CD9C3F1">
            <w:pPr>
              <w:pStyle w:val="TableText"/>
              <w:jc w:val="right"/>
              <w:rPr>
                <w:b/>
                <w:bCs/>
                <w:color w:val="FFFFFF" w:themeColor="background1"/>
              </w:rPr>
            </w:pPr>
            <w:r w:rsidRPr="2CD9C3F1">
              <w:rPr>
                <w:b/>
                <w:bCs/>
                <w:color w:val="FFFFFF" w:themeColor="background1"/>
              </w:rPr>
              <w:t>Pass/Fail Criteria</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3ACEDB5" w14:textId="4E030C4E" w:rsidR="2CD9C3F1" w:rsidRDefault="2CD9C3F1" w:rsidP="2CD9C3F1">
            <w:pPr>
              <w:pStyle w:val="TableText"/>
              <w:ind w:left="0"/>
              <w:cnfStyle w:val="000000100000" w:firstRow="0" w:lastRow="0" w:firstColumn="0" w:lastColumn="0" w:oddVBand="0" w:evenVBand="0" w:oddHBand="1" w:evenHBand="0" w:firstRowFirstColumn="0" w:firstRowLastColumn="0" w:lastRowFirstColumn="0" w:lastRowLastColumn="0"/>
              <w:rPr>
                <w:i/>
                <w:iCs/>
              </w:rPr>
            </w:pPr>
            <w:r w:rsidRPr="2CD9C3F1">
              <w:rPr>
                <w:i/>
                <w:iCs/>
              </w:rPr>
              <w:t xml:space="preserve">The test fails if </w:t>
            </w:r>
            <w:r w:rsidR="5ACE5A02" w:rsidRPr="2CD9C3F1">
              <w:rPr>
                <w:i/>
                <w:iCs/>
              </w:rPr>
              <w:t>the VIU doesn’t handle errors gracefully.</w:t>
            </w:r>
          </w:p>
        </w:tc>
      </w:tr>
      <w:tr w:rsidR="2CD9C3F1" w14:paraId="51E0A3F6"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5BD69B9" w14:textId="77777777" w:rsidR="2CD9C3F1" w:rsidRDefault="2CD9C3F1" w:rsidP="2CD9C3F1">
            <w:pPr>
              <w:pStyle w:val="TableText"/>
              <w:keepNext/>
              <w:jc w:val="right"/>
              <w:rPr>
                <w:b/>
                <w:bCs/>
                <w:color w:val="FFFFFF" w:themeColor="background1"/>
              </w:rPr>
            </w:pPr>
            <w:r w:rsidRPr="2CD9C3F1">
              <w:rPr>
                <w:b/>
                <w:bCs/>
                <w:color w:val="FFFFFF" w:themeColor="background1"/>
              </w:rPr>
              <w:t>Test Step</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5B48F21"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Step Description</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D94F7E8"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Expected Result</w:t>
            </w: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3F10BBF"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Test Result</w:t>
            </w: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DF04465" w14:textId="77777777" w:rsidR="2CD9C3F1" w:rsidRDefault="2CD9C3F1" w:rsidP="2CD9C3F1">
            <w:pPr>
              <w:pStyle w:val="TableText"/>
              <w:keepN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2CD9C3F1">
              <w:rPr>
                <w:b/>
                <w:bCs/>
                <w:color w:val="FFFFFF" w:themeColor="background1"/>
              </w:rPr>
              <w:t>Pass/Fail</w:t>
            </w:r>
          </w:p>
        </w:tc>
      </w:tr>
      <w:tr w:rsidR="2CD9C3F1" w14:paraId="44CC4ED2"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778B2044" w14:textId="77777777" w:rsidR="2CD9C3F1" w:rsidRDefault="2CD9C3F1" w:rsidP="2CD9C3F1">
            <w:pPr>
              <w:pStyle w:val="TableText"/>
              <w:keepNext/>
              <w:jc w:val="right"/>
              <w:rPr>
                <w:b/>
                <w:bCs/>
                <w:color w:val="FFFFFF" w:themeColor="background1"/>
              </w:rPr>
            </w:pPr>
            <w:r w:rsidRPr="2CD9C3F1">
              <w:rPr>
                <w:b/>
                <w:bCs/>
                <w:color w:val="FFFFFF" w:themeColor="background1"/>
              </w:rPr>
              <w:t>001</w:t>
            </w:r>
          </w:p>
        </w:tc>
        <w:tc>
          <w:tcPr>
            <w:tcW w:w="254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C000" w:themeFill="accent4"/>
            <w:vAlign w:val="top"/>
          </w:tcPr>
          <w:p w14:paraId="3009A455" w14:textId="008B2E23" w:rsidR="79141D97" w:rsidRDefault="79141D97"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r w:rsidRPr="2CD9C3F1">
              <w:rPr>
                <w:rFonts w:eastAsia="Arial" w:cs="Arial"/>
              </w:rPr>
              <w:t xml:space="preserve">Forçar erros </w:t>
            </w:r>
          </w:p>
        </w:tc>
        <w:tc>
          <w:tcPr>
            <w:tcW w:w="207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329A942" w14:textId="23089061" w:rsidR="2CD9C3F1" w:rsidRDefault="2CD9C3F1" w:rsidP="2CD9C3F1">
            <w:pPr>
              <w:pStyle w:val="TableText"/>
              <w:keepNext/>
              <w:spacing w:line="259" w:lineRule="auto"/>
              <w:ind w:left="0"/>
              <w:jc w:val="left"/>
              <w:cnfStyle w:val="000000100000" w:firstRow="0" w:lastRow="0" w:firstColumn="0" w:lastColumn="0" w:oddVBand="0" w:evenVBand="0" w:oddHBand="1" w:evenHBand="0" w:firstRowFirstColumn="0" w:firstRowLastColumn="0" w:lastRowFirstColumn="0" w:lastRowLastColumn="0"/>
              <w:rPr>
                <w:rFonts w:eastAsia="Arial" w:cs="Arial"/>
              </w:rPr>
            </w:pPr>
          </w:p>
        </w:tc>
        <w:tc>
          <w:tcPr>
            <w:tcW w:w="167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49F33FB2"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p>
        </w:tc>
        <w:tc>
          <w:tcPr>
            <w:tcW w:w="1332"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7FB3FB4" w14:textId="77777777" w:rsidR="2CD9C3F1" w:rsidRDefault="2CD9C3F1" w:rsidP="2CD9C3F1">
            <w:pPr>
              <w:pStyle w:val="TableText"/>
              <w:keepNext/>
              <w:ind w:left="0"/>
              <w:jc w:val="center"/>
              <w:cnfStyle w:val="000000100000" w:firstRow="0" w:lastRow="0" w:firstColumn="0" w:lastColumn="0" w:oddVBand="0" w:evenVBand="0" w:oddHBand="1" w:evenHBand="0" w:firstRowFirstColumn="0" w:firstRowLastColumn="0" w:lastRowFirstColumn="0" w:lastRowLastColumn="0"/>
              <w:rPr>
                <w:color w:val="auto"/>
              </w:rPr>
            </w:pPr>
          </w:p>
        </w:tc>
      </w:tr>
      <w:tr w:rsidR="2CD9C3F1" w14:paraId="157BFCEE"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1136776" w14:textId="77777777" w:rsidR="2CD9C3F1" w:rsidRDefault="2CD9C3F1" w:rsidP="2CD9C3F1">
            <w:pPr>
              <w:pStyle w:val="TableText"/>
              <w:keepNext/>
              <w:jc w:val="right"/>
              <w:rPr>
                <w:b/>
                <w:bCs/>
                <w:color w:val="FFFFFF" w:themeColor="background1"/>
              </w:rPr>
            </w:pPr>
            <w:r w:rsidRPr="2CD9C3F1">
              <w:rPr>
                <w:b/>
                <w:bCs/>
                <w:color w:val="FFFFFF" w:themeColor="background1"/>
              </w:rPr>
              <w:t>Test Status</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D2FBAA9" w14:textId="77777777" w:rsidR="2CD9C3F1" w:rsidRDefault="2CD9C3F1" w:rsidP="2CD9C3F1">
            <w:pPr>
              <w:pStyle w:val="TableText"/>
              <w:keepNext/>
              <w:ind w:left="0"/>
              <w:jc w:val="left"/>
              <w:cnfStyle w:val="000000010000" w:firstRow="0" w:lastRow="0" w:firstColumn="0" w:lastColumn="0" w:oddVBand="0" w:evenVBand="0" w:oddHBand="0" w:evenHBand="1" w:firstRowFirstColumn="0" w:firstRowLastColumn="0" w:lastRowFirstColumn="0" w:lastRowLastColumn="0"/>
              <w:rPr>
                <w:b/>
                <w:bCs/>
                <w:color w:val="auto"/>
              </w:rPr>
            </w:pPr>
          </w:p>
        </w:tc>
      </w:tr>
      <w:tr w:rsidR="2CD9C3F1" w14:paraId="3E44F403" w14:textId="77777777" w:rsidTr="2CD9C3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0AF1668" w14:textId="77777777" w:rsidR="2CD9C3F1" w:rsidRDefault="2CD9C3F1" w:rsidP="2CD9C3F1">
            <w:pPr>
              <w:pStyle w:val="TableText"/>
              <w:keepNext/>
              <w:jc w:val="right"/>
              <w:rPr>
                <w:b/>
                <w:bCs/>
                <w:color w:val="FFFFFF" w:themeColor="background1"/>
              </w:rPr>
            </w:pPr>
            <w:r w:rsidRPr="2CD9C3F1">
              <w:rPr>
                <w:b/>
                <w:bCs/>
                <w:color w:val="FFFFFF" w:themeColor="background1"/>
              </w:rPr>
              <w:t>Date</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F968CEC" w14:textId="77777777" w:rsidR="2CD9C3F1" w:rsidRDefault="2CD9C3F1" w:rsidP="2CD9C3F1">
            <w:pPr>
              <w:pStyle w:val="TableText"/>
              <w:keepNext/>
              <w:ind w:left="0"/>
              <w:jc w:val="left"/>
              <w:cnfStyle w:val="000000100000" w:firstRow="0" w:lastRow="0" w:firstColumn="0" w:lastColumn="0" w:oddVBand="0" w:evenVBand="0" w:oddHBand="1" w:evenHBand="0" w:firstRowFirstColumn="0" w:firstRowLastColumn="0" w:lastRowFirstColumn="0" w:lastRowLastColumn="0"/>
            </w:pPr>
          </w:p>
        </w:tc>
      </w:tr>
      <w:tr w:rsidR="2CD9C3F1" w14:paraId="12591263" w14:textId="77777777" w:rsidTr="2CD9C3F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6AD75C3" w14:textId="77777777" w:rsidR="2CD9C3F1" w:rsidRDefault="2CD9C3F1" w:rsidP="2CD9C3F1">
            <w:pPr>
              <w:pStyle w:val="TableText"/>
              <w:keepNext/>
              <w:jc w:val="right"/>
              <w:rPr>
                <w:b/>
                <w:bCs/>
                <w:color w:val="FFFFFF" w:themeColor="background1"/>
              </w:rPr>
            </w:pPr>
            <w:r w:rsidRPr="2CD9C3F1">
              <w:rPr>
                <w:b/>
                <w:bCs/>
                <w:color w:val="FFFFFF" w:themeColor="background1"/>
              </w:rPr>
              <w:t>Test Conductor</w:t>
            </w:r>
          </w:p>
        </w:tc>
        <w:tc>
          <w:tcPr>
            <w:tcW w:w="7618"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04E11BE4" w14:textId="7878E106" w:rsidR="2CD9C3F1" w:rsidRDefault="2CD9C3F1" w:rsidP="2CD9C3F1">
            <w:pPr>
              <w:pStyle w:val="TableText"/>
              <w:keepNext/>
              <w:ind w:left="0"/>
              <w:jc w:val="left"/>
              <w:cnfStyle w:val="000000010000" w:firstRow="0" w:lastRow="0" w:firstColumn="0" w:lastColumn="0" w:oddVBand="0" w:evenVBand="0" w:oddHBand="0" w:evenHBand="1" w:firstRowFirstColumn="0" w:firstRowLastColumn="0" w:lastRowFirstColumn="0" w:lastRowLastColumn="0"/>
            </w:pPr>
          </w:p>
        </w:tc>
      </w:tr>
    </w:tbl>
    <w:p w14:paraId="32628937" w14:textId="78FBE70E" w:rsidR="0DE9249F" w:rsidRDefault="0DE9249F" w:rsidP="2CD9C3F1">
      <w:pPr>
        <w:pStyle w:val="BodyText"/>
        <w:rPr>
          <w:lang w:val="en-US"/>
        </w:rPr>
      </w:pPr>
    </w:p>
    <w:p w14:paraId="503E1489" w14:textId="7E9240A6" w:rsidR="0DE9249F" w:rsidRDefault="0DE9249F" w:rsidP="2CD9C3F1">
      <w:pPr>
        <w:pStyle w:val="BodyText"/>
        <w:rPr>
          <w:lang w:val="en-US"/>
        </w:rPr>
      </w:pPr>
    </w:p>
    <w:p w14:paraId="3B4C4C07" w14:textId="218D0CB1" w:rsidR="0DE9249F" w:rsidRDefault="0DE9249F" w:rsidP="2CD9C3F1">
      <w:pPr>
        <w:pStyle w:val="Heading3"/>
        <w:numPr>
          <w:ilvl w:val="0"/>
          <w:numId w:val="0"/>
        </w:numPr>
        <w:rPr>
          <w:lang w:val="en-US"/>
        </w:rPr>
      </w:pPr>
      <w:r w:rsidRPr="2CD9C3F1">
        <w:rPr>
          <w:lang w:val="en-US"/>
        </w:rPr>
        <w:t xml:space="preserve"> </w:t>
      </w:r>
    </w:p>
    <w:p w14:paraId="3E995D88" w14:textId="61910240" w:rsidR="2DE313AA" w:rsidRDefault="2DE313AA" w:rsidP="2DE313AA">
      <w:pPr>
        <w:pStyle w:val="Heading3"/>
        <w:numPr>
          <w:ilvl w:val="0"/>
          <w:numId w:val="0"/>
        </w:numPr>
        <w:rPr>
          <w:lang w:val="en-GB"/>
        </w:rPr>
      </w:pPr>
      <w:r>
        <w:br/>
      </w:r>
      <w:r>
        <w:br/>
      </w:r>
      <w:r>
        <w:br/>
      </w:r>
      <w:r>
        <w:br/>
      </w:r>
      <w:r>
        <w:br/>
      </w:r>
      <w:r>
        <w:br/>
      </w:r>
      <w:r>
        <w:br/>
      </w:r>
      <w:r>
        <w:br/>
      </w:r>
      <w:r>
        <w:br/>
      </w:r>
      <w:r>
        <w:br/>
      </w:r>
      <w:r>
        <w:br/>
      </w:r>
      <w:r>
        <w:br/>
      </w:r>
      <w:r>
        <w:br/>
      </w:r>
      <w:r>
        <w:br/>
      </w:r>
      <w:r>
        <w:br/>
      </w:r>
      <w:r>
        <w:br/>
      </w:r>
      <w:r>
        <w:br/>
      </w:r>
    </w:p>
    <w:p w14:paraId="5EAA6F4E" w14:textId="32FD1717" w:rsidR="2DE313AA" w:rsidRDefault="2DE313AA" w:rsidP="2DE313AA">
      <w:pPr>
        <w:pStyle w:val="BodyText"/>
      </w:pPr>
    </w:p>
    <w:p w14:paraId="6C231A33" w14:textId="1D341814" w:rsidR="2DE313AA" w:rsidRDefault="2DE313AA" w:rsidP="2DE313AA"/>
    <w:p w14:paraId="7684CFDB" w14:textId="77B3D536" w:rsidR="2DE313AA" w:rsidRDefault="2DE313AA"/>
    <w:p w14:paraId="6FDF656F" w14:textId="3259BB8C" w:rsidR="2DE313AA" w:rsidRDefault="2DE313AA"/>
    <w:p w14:paraId="279A2FC0" w14:textId="5DE5EB11" w:rsidR="006E3381" w:rsidRDefault="006E3381" w:rsidP="00710160"/>
    <w:p w14:paraId="18EE13E9" w14:textId="77777777" w:rsidR="005E1C1F" w:rsidRDefault="005E1C1F" w:rsidP="00710160">
      <w:pPr>
        <w:rPr>
          <w:b/>
          <w:bCs/>
          <w:sz w:val="40"/>
          <w:szCs w:val="40"/>
        </w:rPr>
      </w:pPr>
      <w:r w:rsidRPr="002D1D54">
        <w:rPr>
          <w:noProof/>
          <w:lang w:eastAsia="en-GB"/>
        </w:rPr>
        <mc:AlternateContent>
          <mc:Choice Requires="wps">
            <w:drawing>
              <wp:anchor distT="0" distB="0" distL="114300" distR="114300" simplePos="0" relativeHeight="251658240" behindDoc="1" locked="0" layoutInCell="1" allowOverlap="1" wp14:anchorId="5EC617E8" wp14:editId="2ACD0694">
                <wp:simplePos x="0" y="0"/>
                <wp:positionH relativeFrom="page">
                  <wp:posOffset>7941</wp:posOffset>
                </wp:positionH>
                <wp:positionV relativeFrom="page">
                  <wp:posOffset>6664</wp:posOffset>
                </wp:positionV>
                <wp:extent cx="7553325" cy="10763250"/>
                <wp:effectExtent l="0" t="0" r="15875" b="19050"/>
                <wp:wrapNone/>
                <wp:docPr id="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0763250"/>
                        </a:xfrm>
                        <a:prstGeom prst="rect">
                          <a:avLst/>
                        </a:prstGeom>
                        <a:solidFill>
                          <a:srgbClr val="766A62"/>
                        </a:solidFill>
                        <a:ln w="9525">
                          <a:solidFill>
                            <a:srgbClr val="4579B8"/>
                          </a:solidFill>
                          <a:miter lim="800000"/>
                          <a:headEnd/>
                          <a:tailEnd/>
                        </a:ln>
                      </wps:spPr>
                      <wps:txbx>
                        <w:txbxContent>
                          <w:p w14:paraId="2379D852" w14:textId="77777777" w:rsidR="005E1C1F" w:rsidRDefault="005E1C1F" w:rsidP="005E1C1F">
                            <w:pPr>
                              <w:rPr>
                                <w:b/>
                                <w:color w:val="FFFFFF"/>
                                <w:sz w:val="44"/>
                              </w:rPr>
                            </w:pPr>
                          </w:p>
                          <w:p w14:paraId="6A3B6358" w14:textId="77777777" w:rsidR="00D432B8" w:rsidRPr="002D1D54" w:rsidRDefault="00D432B8" w:rsidP="005E1C1F">
                            <w:pPr>
                              <w:rPr>
                                <w:b/>
                                <w:color w:val="FFFFFF"/>
                                <w:sz w:val="44"/>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48D83A1">
              <v:rect id="Rectangle 30" style="position:absolute;margin-left:.65pt;margin-top:.5pt;width:594.75pt;height:84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66a62" strokecolor="#4579b8" w14:anchorId="5EC617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">
                <v:textbox inset="0,0,0,0">
                  <w:txbxContent>
                    <w:p w:rsidR="005E1C1F" w:rsidP="005E1C1F" w:rsidRDefault="005E1C1F" w14:paraId="672A6659" w14:textId="77777777">
                      <w:pPr>
                        <w:rPr>
                          <w:b/>
                          <w:color w:val="FFFFFF"/>
                          <w:sz w:val="44"/>
                        </w:rPr>
                      </w:pPr>
                    </w:p>
                    <w:p w:rsidRPr="002D1D54" w:rsidR="00D432B8" w:rsidP="005E1C1F" w:rsidRDefault="00D432B8" w14:paraId="0A37501D" w14:textId="77777777">
                      <w:pPr>
                        <w:rPr>
                          <w:b/>
                          <w:color w:val="FFFFFF"/>
                          <w:sz w:val="44"/>
                        </w:rPr>
                      </w:pPr>
                    </w:p>
                  </w:txbxContent>
                </v:textbox>
                <w10:wrap anchorx="page" anchory="page"/>
              </v:rect>
            </w:pict>
          </mc:Fallback>
        </mc:AlternateContent>
      </w:r>
      <w:r w:rsidR="00710160" w:rsidRPr="005E1C1F">
        <w:rPr>
          <w:b/>
          <w:bCs/>
          <w:sz w:val="40"/>
          <w:szCs w:val="40"/>
        </w:rPr>
        <w:t>ANNEXES</w:t>
      </w:r>
    </w:p>
    <w:p w14:paraId="12A01299" w14:textId="77777777" w:rsidR="005E1C1F" w:rsidRDefault="005E1C1F">
      <w:pPr>
        <w:rPr>
          <w:b/>
          <w:bCs/>
          <w:sz w:val="40"/>
          <w:szCs w:val="40"/>
        </w:rPr>
      </w:pPr>
      <w:r>
        <w:rPr>
          <w:b/>
          <w:bCs/>
          <w:sz w:val="40"/>
          <w:szCs w:val="40"/>
        </w:rPr>
        <w:br w:type="page"/>
      </w:r>
    </w:p>
    <w:p w14:paraId="65D1C8AA" w14:textId="4987D73B" w:rsidR="005E1C1F" w:rsidRPr="002D1D54" w:rsidRDefault="005E1C1F" w:rsidP="005E1C1F">
      <w:pPr>
        <w:pStyle w:val="CSWAnnexes"/>
      </w:pPr>
      <w:bookmarkStart w:id="23" w:name="_Toc173241188"/>
      <w:r>
        <w:t xml:space="preserve">Test </w:t>
      </w:r>
      <w:r w:rsidR="000D73C5">
        <w:t>S</w:t>
      </w:r>
      <w:r>
        <w:t xml:space="preserve">pecification </w:t>
      </w:r>
      <w:r w:rsidR="00D33CD6">
        <w:t>table</w:t>
      </w:r>
      <w:r>
        <w:t xml:space="preserve"> </w:t>
      </w:r>
      <w:r w:rsidR="00D33CD6">
        <w:t>f</w:t>
      </w:r>
      <w:r>
        <w:t>ormat</w:t>
      </w:r>
      <w:bookmarkEnd w:id="23"/>
    </w:p>
    <w:p w14:paraId="3C0C1287" w14:textId="77777777" w:rsidR="005E1C1F" w:rsidRDefault="005E1C1F" w:rsidP="005E1C1F">
      <w:pPr>
        <w:pStyle w:val="BodyText"/>
      </w:pPr>
      <w:r>
        <w:t>This is the template that needs to be followed when creating a new test specification table:</w:t>
      </w:r>
    </w:p>
    <w:tbl>
      <w:tblPr>
        <w:tblStyle w:val="CSWTableWithHorizontalTotals"/>
        <w:tblW w:w="101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3"/>
        <w:gridCol w:w="2694"/>
        <w:gridCol w:w="2126"/>
        <w:gridCol w:w="1701"/>
        <w:gridCol w:w="1336"/>
      </w:tblGrid>
      <w:tr w:rsidR="005E1C1F" w:rsidRPr="000E4814" w14:paraId="64C4B88F" w14:textId="77777777" w:rsidTr="4E2072C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09D094E" w14:textId="77777777" w:rsidR="005E1C1F" w:rsidRPr="00182456" w:rsidRDefault="005E1C1F">
            <w:pPr>
              <w:pStyle w:val="TableText"/>
              <w:jc w:val="right"/>
              <w:rPr>
                <w:b/>
                <w:bCs/>
                <w:color w:val="FFFFFF" w:themeColor="background1"/>
              </w:rPr>
            </w:pPr>
            <w:r w:rsidRPr="00182456">
              <w:rPr>
                <w:b/>
                <w:bCs/>
                <w:color w:val="FFFFFF" w:themeColor="background1"/>
              </w:rPr>
              <w:t>Test Case ID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37AB028" w14:textId="6FA8BDD0" w:rsidR="005E1C1F" w:rsidRPr="00182456" w:rsidRDefault="728E44E9">
            <w:pPr>
              <w:pStyle w:val="TableText"/>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77CBFBA5">
              <w:rPr>
                <w:rFonts w:eastAsia="Arial" w:cs="Arial"/>
                <w:b/>
                <w:color w:val="FFFFFF" w:themeColor="background1"/>
              </w:rPr>
              <w:t>TC-&lt;MODULE ACRONYM&gt;-&lt;XXXX&gt;</w:t>
            </w:r>
          </w:p>
        </w:tc>
      </w:tr>
      <w:tr w:rsidR="005E1C1F" w:rsidRPr="000E4814" w14:paraId="6CF642AB"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9E93178" w14:textId="77777777" w:rsidR="005E1C1F" w:rsidRPr="00182456" w:rsidRDefault="005E1C1F">
            <w:pPr>
              <w:pStyle w:val="TableText"/>
              <w:jc w:val="right"/>
              <w:rPr>
                <w:b/>
                <w:bCs/>
                <w:color w:val="FFFFFF" w:themeColor="background1"/>
              </w:rPr>
            </w:pPr>
            <w:r>
              <w:rPr>
                <w:b/>
                <w:bCs/>
                <w:color w:val="FFFFFF" w:themeColor="background1"/>
              </w:rPr>
              <w:t>Verification Method</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21BBB89" w14:textId="07A96839" w:rsidR="005E1C1F" w:rsidRPr="000E4814" w:rsidRDefault="000D73C5">
            <w:pPr>
              <w:pStyle w:val="TableText"/>
              <w:ind w:left="0"/>
              <w:cnfStyle w:val="000000100000" w:firstRow="0" w:lastRow="0" w:firstColumn="0" w:lastColumn="0" w:oddVBand="0" w:evenVBand="0" w:oddHBand="1" w:evenHBand="0" w:firstRowFirstColumn="0" w:firstRowLastColumn="0" w:lastRowFirstColumn="0" w:lastRowLastColumn="0"/>
            </w:pPr>
            <w:r>
              <w:t>&lt;Test/Inspection&gt;</w:t>
            </w:r>
          </w:p>
        </w:tc>
      </w:tr>
      <w:tr w:rsidR="005E1C1F" w:rsidRPr="000E4814" w14:paraId="411868EF"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3E689A66" w14:textId="77777777" w:rsidR="005E1C1F" w:rsidRPr="00182456" w:rsidRDefault="005E1C1F">
            <w:pPr>
              <w:pStyle w:val="TableText"/>
              <w:jc w:val="right"/>
              <w:rPr>
                <w:b/>
                <w:bCs/>
                <w:color w:val="FFFFFF" w:themeColor="background1"/>
              </w:rPr>
            </w:pPr>
            <w:r w:rsidRPr="00182456">
              <w:rPr>
                <w:b/>
                <w:bCs/>
                <w:color w:val="FFFFFF" w:themeColor="background1"/>
              </w:rPr>
              <w:t>Objective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DF813B2" w14:textId="3DCD4D08" w:rsidR="005E1C1F" w:rsidRPr="00875D5E" w:rsidRDefault="000D73C5">
            <w:pPr>
              <w:pStyle w:val="TableText"/>
              <w:tabs>
                <w:tab w:val="left" w:pos="4088"/>
              </w:tabs>
              <w:ind w:left="0"/>
              <w:cnfStyle w:val="000000010000" w:firstRow="0" w:lastRow="0" w:firstColumn="0" w:lastColumn="0" w:oddVBand="0" w:evenVBand="0" w:oddHBand="0" w:evenHBand="1" w:firstRowFirstColumn="0" w:firstRowLastColumn="0" w:lastRowFirstColumn="0" w:lastRowLastColumn="0"/>
            </w:pPr>
            <w:r>
              <w:t>&lt;The feature that this test aims to check (e.g., “Verify that…)&gt;</w:t>
            </w:r>
          </w:p>
        </w:tc>
      </w:tr>
      <w:tr w:rsidR="005E1C1F" w:rsidRPr="000E4814" w14:paraId="35580AC0"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07E676C" w14:textId="77777777" w:rsidR="005E1C1F" w:rsidRPr="00182456" w:rsidRDefault="005E1C1F">
            <w:pPr>
              <w:pStyle w:val="TableText"/>
              <w:jc w:val="right"/>
              <w:rPr>
                <w:b/>
                <w:bCs/>
                <w:color w:val="FFFFFF" w:themeColor="background1"/>
              </w:rPr>
            </w:pPr>
            <w:r>
              <w:rPr>
                <w:b/>
                <w:bCs/>
                <w:color w:val="FFFFFF" w:themeColor="background1"/>
              </w:rPr>
              <w:t xml:space="preserve">Procedure </w:t>
            </w:r>
            <w:r w:rsidRPr="00182456">
              <w:rPr>
                <w:b/>
                <w:bCs/>
                <w:color w:val="FFFFFF" w:themeColor="background1"/>
              </w:rPr>
              <w:t>Description</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C5288D3" w14:textId="222999C7" w:rsidR="005E1C1F" w:rsidRPr="00182456" w:rsidRDefault="005E1C1F">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t>
            </w:r>
            <w:r w:rsidR="000D73C5">
              <w:rPr>
                <w:i/>
                <w:iCs/>
              </w:rPr>
              <w:t>Ex</w:t>
            </w:r>
            <w:r w:rsidRPr="00182456">
              <w:rPr>
                <w:bCs/>
                <w:i/>
                <w:iCs/>
              </w:rPr>
              <w:t>plain how we can execute the verification of the requirement in case.</w:t>
            </w:r>
            <w:r>
              <w:rPr>
                <w:bCs/>
                <w:i/>
                <w:iCs/>
              </w:rPr>
              <w:t>&gt;</w:t>
            </w:r>
          </w:p>
        </w:tc>
      </w:tr>
      <w:tr w:rsidR="005E1C1F" w:rsidRPr="000E4814" w14:paraId="2A882A50"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DA14A95" w14:textId="77777777" w:rsidR="005E1C1F" w:rsidRPr="00182456" w:rsidRDefault="005E1C1F">
            <w:pPr>
              <w:pStyle w:val="TableText"/>
              <w:jc w:val="right"/>
              <w:rPr>
                <w:b/>
                <w:bCs/>
                <w:color w:val="FFFFFF" w:themeColor="background1"/>
              </w:rPr>
            </w:pPr>
            <w:r>
              <w:rPr>
                <w:b/>
                <w:bCs/>
                <w:color w:val="FFFFFF" w:themeColor="background1"/>
              </w:rPr>
              <w:t>Requirement IDs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7FB70001" w14:textId="29ECBAFE" w:rsidR="005E1C1F" w:rsidRPr="00182456" w:rsidRDefault="000D73C5" w:rsidP="000D73C5">
            <w:pPr>
              <w:pStyle w:val="TableText"/>
              <w:ind w:left="0"/>
              <w:jc w:val="left"/>
              <w:cnfStyle w:val="000000010000" w:firstRow="0" w:lastRow="0" w:firstColumn="0" w:lastColumn="0" w:oddVBand="0" w:evenVBand="0" w:oddHBand="0" w:evenHBand="1" w:firstRowFirstColumn="0" w:firstRowLastColumn="0" w:lastRowFirstColumn="0" w:lastRowLastColumn="0"/>
              <w:rPr>
                <w:b/>
                <w:bCs/>
              </w:rPr>
            </w:pPr>
            <w:r>
              <w:rPr>
                <w:b/>
                <w:bCs/>
              </w:rPr>
              <w:t xml:space="preserve">&lt;ID of Requirement being tested&gt; </w:t>
            </w:r>
            <w:r w:rsidR="005E1C1F">
              <w:rPr>
                <w:b/>
                <w:bCs/>
              </w:rPr>
              <w:br/>
            </w:r>
            <w:r>
              <w:t>&lt;Requirement description&gt;</w:t>
            </w:r>
          </w:p>
        </w:tc>
      </w:tr>
      <w:tr w:rsidR="005E1C1F" w:rsidRPr="000E4814" w14:paraId="31A85876"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44CC13F5" w14:textId="77777777" w:rsidR="005E1C1F" w:rsidRDefault="005E1C1F">
            <w:pPr>
              <w:pStyle w:val="TableText"/>
              <w:jc w:val="right"/>
              <w:rPr>
                <w:b/>
                <w:bCs/>
                <w:color w:val="FFFFFF" w:themeColor="background1"/>
              </w:rPr>
            </w:pPr>
            <w:r>
              <w:rPr>
                <w:b/>
                <w:bCs/>
                <w:color w:val="FFFFFF" w:themeColor="background1"/>
              </w:rPr>
              <w:t>Pass/Fail Criteria</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267020" w14:textId="12706561" w:rsidR="005E1C1F" w:rsidRPr="00182456" w:rsidRDefault="000D73C5">
            <w:pPr>
              <w:pStyle w:val="TableText"/>
              <w:ind w:left="0"/>
              <w:cnfStyle w:val="000000100000" w:firstRow="0" w:lastRow="0" w:firstColumn="0" w:lastColumn="0" w:oddVBand="0" w:evenVBand="0" w:oddHBand="1" w:evenHBand="0" w:firstRowFirstColumn="0" w:firstRowLastColumn="0" w:lastRowFirstColumn="0" w:lastRowLastColumn="0"/>
              <w:rPr>
                <w:i/>
                <w:iCs/>
              </w:rPr>
            </w:pPr>
            <w:r>
              <w:rPr>
                <w:i/>
                <w:iCs/>
              </w:rPr>
              <w:t>&lt;What is the pass/fail criteria applied for this test? What makes the test considered a success as a whole?&gt;</w:t>
            </w:r>
          </w:p>
        </w:tc>
      </w:tr>
      <w:tr w:rsidR="009B4BD6" w:rsidRPr="000E4814" w14:paraId="40C5170C" w14:textId="77777777" w:rsidTr="09B5E5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225682BB" w14:textId="77777777" w:rsidR="005E1C1F" w:rsidRPr="00182456" w:rsidRDefault="005E1C1F">
            <w:pPr>
              <w:pStyle w:val="TableText"/>
              <w:jc w:val="right"/>
              <w:rPr>
                <w:b/>
                <w:bCs/>
                <w:color w:val="FFFFFF" w:themeColor="background1"/>
              </w:rPr>
            </w:pPr>
            <w:r w:rsidRPr="00182456">
              <w:rPr>
                <w:b/>
                <w:bCs/>
                <w:color w:val="FFFFFF" w:themeColor="background1"/>
              </w:rPr>
              <w:t>Test Step</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BE20DEE"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Step Description</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5A3D6709"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Expected Result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00A69C9D"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Test Result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12D2EC6F" w14:textId="77777777" w:rsidR="005E1C1F" w:rsidRPr="00182456" w:rsidRDefault="005E1C1F">
            <w:pPr>
              <w:pStyle w:val="TableText"/>
              <w:ind w:left="0"/>
              <w:jc w:val="center"/>
              <w:cnfStyle w:val="000000010000" w:firstRow="0" w:lastRow="0" w:firstColumn="0" w:lastColumn="0" w:oddVBand="0" w:evenVBand="0" w:oddHBand="0" w:evenHBand="1" w:firstRowFirstColumn="0" w:firstRowLastColumn="0" w:lastRowFirstColumn="0" w:lastRowLastColumn="0"/>
              <w:rPr>
                <w:b/>
                <w:bCs/>
                <w:color w:val="FFFFFF" w:themeColor="background1"/>
              </w:rPr>
            </w:pPr>
            <w:r w:rsidRPr="00182456">
              <w:rPr>
                <w:b/>
                <w:bCs/>
                <w:color w:val="FFFFFF" w:themeColor="background1"/>
              </w:rPr>
              <w:t>Pass/Fail</w:t>
            </w:r>
          </w:p>
        </w:tc>
      </w:tr>
      <w:tr w:rsidR="009B4BD6" w:rsidRPr="000E4814" w14:paraId="4D5769E6" w14:textId="77777777" w:rsidTr="09B5E5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tcPr>
          <w:p w14:paraId="6411F997" w14:textId="77777777" w:rsidR="005E1C1F" w:rsidRPr="00182456" w:rsidRDefault="005E1C1F">
            <w:pPr>
              <w:pStyle w:val="TableText"/>
              <w:jc w:val="right"/>
              <w:rPr>
                <w:b/>
                <w:bCs/>
                <w:color w:val="FFFFFF" w:themeColor="background1"/>
              </w:rPr>
            </w:pPr>
            <w:r>
              <w:rPr>
                <w:b/>
                <w:bCs/>
                <w:color w:val="FFFFFF" w:themeColor="background1"/>
              </w:rPr>
              <w:t>001</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20A1105E" w14:textId="17B6A8C6"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&lt;Singular step to be executed #1&gt;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5DFD98F3" w14:textId="51FEF780"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&lt;What is expected to happen when executing the specified in the test step 001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4E181F5" w14:textId="3D9EF0AE" w:rsidR="005E1C1F" w:rsidRPr="00073A61" w:rsidRDefault="005E1C1F">
            <w:pPr>
              <w:pStyle w:val="TableText"/>
              <w:ind w:left="0"/>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&lt;What actually happened when executing the specified in the test step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3A43927C" w14:textId="35B36FF8" w:rsidR="005E1C1F" w:rsidRPr="00073A61" w:rsidRDefault="005E1C1F">
            <w:pPr>
              <w:pStyle w:val="TableText"/>
              <w:ind w:left="0"/>
              <w:jc w:val="center"/>
              <w:cnfStyle w:val="000000100000" w:firstRow="0" w:lastRow="0" w:firstColumn="0" w:lastColumn="0" w:oddVBand="0" w:evenVBand="0" w:oddHBand="1" w:evenHBand="0" w:firstRowFirstColumn="0" w:firstRowLastColumn="0" w:lastRowFirstColumn="0" w:lastRowLastColumn="0"/>
              <w:rPr>
                <w:color w:val="92D050"/>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554F2785" w14:textId="77777777" w:rsidTr="4E207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2D868801" w14:textId="77777777" w:rsidR="005E1C1F" w:rsidRPr="00182456" w:rsidRDefault="005E1C1F" w:rsidP="005E1C1F">
            <w:pPr>
              <w:pStyle w:val="TableText"/>
              <w:keepNext/>
              <w:jc w:val="right"/>
              <w:rPr>
                <w:b/>
                <w:bCs/>
                <w:color w:val="FFFFFF" w:themeColor="background1"/>
              </w:rPr>
            </w:pPr>
            <w:r>
              <w:rPr>
                <w:b/>
                <w:bCs/>
                <w:color w:val="FFFFFF" w:themeColor="background1"/>
              </w:rPr>
              <w:t>002</w:t>
            </w:r>
          </w:p>
        </w:tc>
        <w:tc>
          <w:tcPr>
            <w:tcW w:w="2694"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D1C53F9" w14:textId="74834DA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&lt;Singular step to be executed #2&gt;</w:t>
            </w:r>
          </w:p>
        </w:tc>
        <w:tc>
          <w:tcPr>
            <w:tcW w:w="212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62CE477B" w14:textId="1F0BDA46"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&lt;What is expected to happen when executing the specified in the test step 002 description column&gt;</w:t>
            </w:r>
          </w:p>
        </w:tc>
        <w:tc>
          <w:tcPr>
            <w:tcW w:w="1701"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vAlign w:val="top"/>
          </w:tcPr>
          <w:p w14:paraId="1E99133A" w14:textId="737119DE" w:rsidR="005E1C1F" w:rsidRPr="00073A61" w:rsidRDefault="005E1C1F" w:rsidP="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auto"/>
              </w:rPr>
            </w:pPr>
            <w:r>
              <w:rPr>
                <w:color w:val="auto"/>
              </w:rPr>
              <w:t>&lt;What actually happened when executing the specified in the test step 002 description column&gt;</w:t>
            </w:r>
          </w:p>
        </w:tc>
        <w:tc>
          <w:tcPr>
            <w:tcW w:w="1336"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71834DDE" w14:textId="61FF308F" w:rsidR="005E1C1F" w:rsidRPr="00073A61" w:rsidRDefault="005E1C1F" w:rsidP="005E1C1F">
            <w:pPr>
              <w:pStyle w:val="TableText"/>
              <w:keepNext/>
              <w:ind w:left="0"/>
              <w:jc w:val="center"/>
              <w:cnfStyle w:val="000000010000" w:firstRow="0" w:lastRow="0" w:firstColumn="0" w:lastColumn="0" w:oddVBand="0" w:evenVBand="0" w:oddHBand="0" w:evenHBand="1" w:firstRowFirstColumn="0" w:firstRowLastColumn="0" w:lastRowFirstColumn="0" w:lastRowLastColumn="0"/>
              <w:rPr>
                <w:color w:val="FFFFFF" w:themeColor="background1"/>
              </w:rPr>
            </w:pPr>
            <w:r w:rsidRPr="005E1C1F">
              <w:rPr>
                <w:color w:val="auto"/>
              </w:rPr>
              <w:t>&lt;</w:t>
            </w:r>
            <w:r>
              <w:rPr>
                <w:color w:val="00B050"/>
              </w:rPr>
              <w:t>Pass</w:t>
            </w:r>
            <w:r w:rsidRPr="005E1C1F">
              <w:rPr>
                <w:color w:val="auto"/>
              </w:rPr>
              <w:t>/</w:t>
            </w:r>
            <w:r w:rsidRPr="005E1C1F">
              <w:rPr>
                <w:color w:val="FF0000"/>
              </w:rPr>
              <w:t>Fail</w:t>
            </w:r>
            <w:r w:rsidRPr="005E1C1F">
              <w:rPr>
                <w:color w:val="auto"/>
              </w:rPr>
              <w:t>&gt;</w:t>
            </w:r>
          </w:p>
        </w:tc>
      </w:tr>
      <w:tr w:rsidR="005E1C1F" w:rsidRPr="000E4814" w14:paraId="332ACE53" w14:textId="77777777" w:rsidTr="4E207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58AC0C7B" w14:textId="77777777" w:rsidR="005E1C1F" w:rsidRDefault="005E1C1F">
            <w:pPr>
              <w:pStyle w:val="TableText"/>
              <w:keepNext/>
              <w:jc w:val="right"/>
              <w:rPr>
                <w:b/>
                <w:bCs/>
                <w:color w:val="FFFFFF" w:themeColor="background1"/>
              </w:rPr>
            </w:pPr>
            <w:r>
              <w:rPr>
                <w:b/>
                <w:bCs/>
                <w:color w:val="FFFFFF" w:themeColor="background1"/>
              </w:rPr>
              <w:t>Test Status</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00B050"/>
          </w:tcPr>
          <w:p w14:paraId="5B67AB7D" w14:textId="77777777" w:rsidR="005E1C1F" w:rsidRPr="00AF4CB9" w:rsidRDefault="005E1C1F">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auto"/>
              </w:rPr>
            </w:pPr>
            <w:r>
              <w:rPr>
                <w:b/>
                <w:bCs/>
                <w:color w:val="auto"/>
              </w:rPr>
              <w:t>&lt;</w:t>
            </w:r>
            <w:r w:rsidRPr="00AF4CB9">
              <w:rPr>
                <w:b/>
                <w:bCs/>
                <w:color w:val="auto"/>
              </w:rPr>
              <w:t>Passed</w:t>
            </w:r>
            <w:r>
              <w:rPr>
                <w:b/>
                <w:bCs/>
                <w:color w:val="auto"/>
              </w:rPr>
              <w:t>/Failed/Qualified Pass&gt;</w:t>
            </w:r>
          </w:p>
        </w:tc>
      </w:tr>
      <w:tr w:rsidR="005E1C1F" w:rsidRPr="000E4814" w14:paraId="3F51C76A" w14:textId="77777777" w:rsidTr="4E207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0C3A1FEC" w14:textId="77777777" w:rsidR="005E1C1F" w:rsidRDefault="005E1C1F">
            <w:pPr>
              <w:pStyle w:val="TableText"/>
              <w:keepNext/>
              <w:jc w:val="right"/>
              <w:rPr>
                <w:b/>
                <w:bCs/>
                <w:color w:val="FFFFFF" w:themeColor="background1"/>
              </w:rPr>
            </w:pPr>
            <w:r>
              <w:rPr>
                <w:b/>
                <w:bCs/>
                <w:color w:val="FFFFFF" w:themeColor="background1"/>
              </w:rPr>
              <w:t>Date</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CE74513" w14:textId="77777777" w:rsidR="005E1C1F" w:rsidRPr="00073A61" w:rsidRDefault="005E1C1F">
            <w:pPr>
              <w:pStyle w:val="TableText"/>
              <w:keepNext/>
              <w:ind w:left="0"/>
              <w:jc w:val="left"/>
              <w:cnfStyle w:val="000000010000" w:firstRow="0" w:lastRow="0" w:firstColumn="0" w:lastColumn="0" w:oddVBand="0" w:evenVBand="0" w:oddHBand="0" w:evenHBand="1" w:firstRowFirstColumn="0" w:firstRowLastColumn="0" w:lastRowFirstColumn="0" w:lastRowLastColumn="0"/>
              <w:rPr>
                <w:color w:val="FF0000"/>
              </w:rPr>
            </w:pPr>
            <w:r>
              <w:t>&lt;YYYY-MM-DD&gt;</w:t>
            </w:r>
          </w:p>
        </w:tc>
      </w:tr>
      <w:tr w:rsidR="005E1C1F" w:rsidRPr="000E4814" w14:paraId="52E7D83F" w14:textId="77777777" w:rsidTr="4E207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B71234"/>
          </w:tcPr>
          <w:p w14:paraId="3F5BFB5C" w14:textId="77777777" w:rsidR="005E1C1F" w:rsidRDefault="005E1C1F">
            <w:pPr>
              <w:pStyle w:val="TableText"/>
              <w:keepNext/>
              <w:jc w:val="right"/>
              <w:rPr>
                <w:b/>
                <w:bCs/>
                <w:color w:val="FFFFFF" w:themeColor="background1"/>
              </w:rPr>
            </w:pPr>
            <w:r>
              <w:rPr>
                <w:b/>
                <w:bCs/>
                <w:color w:val="FFFFFF" w:themeColor="background1"/>
              </w:rPr>
              <w:t>Test Conductor</w:t>
            </w:r>
          </w:p>
        </w:tc>
        <w:tc>
          <w:tcPr>
            <w:tcW w:w="7857" w:type="dxa"/>
            <w:gridSpan w:val="4"/>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46C6C7B2" w14:textId="77777777" w:rsidR="005E1C1F" w:rsidRPr="00073A61" w:rsidRDefault="005E1C1F">
            <w:pPr>
              <w:pStyle w:val="TableText"/>
              <w:keepNext/>
              <w:ind w:left="0"/>
              <w:jc w:val="left"/>
              <w:cnfStyle w:val="000000100000" w:firstRow="0" w:lastRow="0" w:firstColumn="0" w:lastColumn="0" w:oddVBand="0" w:evenVBand="0" w:oddHBand="1" w:evenHBand="0" w:firstRowFirstColumn="0" w:firstRowLastColumn="0" w:lastRowFirstColumn="0" w:lastRowLastColumn="0"/>
              <w:rPr>
                <w:color w:val="FF0000"/>
              </w:rPr>
            </w:pPr>
            <w:r>
              <w:t>&lt;Your Name&gt;</w:t>
            </w:r>
          </w:p>
        </w:tc>
      </w:tr>
    </w:tbl>
    <w:p w14:paraId="7D62CA29" w14:textId="77777777" w:rsidR="005E1C1F" w:rsidRDefault="005E1C1F" w:rsidP="00710160">
      <w:pPr>
        <w:rPr>
          <w:b/>
          <w:bCs/>
          <w:sz w:val="40"/>
          <w:szCs w:val="40"/>
        </w:rPr>
      </w:pPr>
    </w:p>
    <w:p w14:paraId="23C1B4C3" w14:textId="0FE6B672" w:rsidR="62923BCB" w:rsidRDefault="62923BCB" w:rsidP="62923BCB">
      <w:pPr>
        <w:rPr>
          <w:b/>
          <w:bCs/>
          <w:sz w:val="40"/>
          <w:szCs w:val="40"/>
        </w:rPr>
      </w:pPr>
    </w:p>
    <w:p w14:paraId="5FFFB0CA" w14:textId="1C6D64DD" w:rsidR="62923BCB" w:rsidRDefault="62923BCB" w:rsidP="62923BCB">
      <w:pPr>
        <w:rPr>
          <w:b/>
          <w:bCs/>
          <w:sz w:val="40"/>
          <w:szCs w:val="40"/>
        </w:rPr>
      </w:pPr>
    </w:p>
    <w:p w14:paraId="6A492B95" w14:textId="158ADB14" w:rsidR="62923BCB" w:rsidRDefault="62923BCB" w:rsidP="62923BCB">
      <w:pPr>
        <w:rPr>
          <w:b/>
          <w:bCs/>
          <w:sz w:val="40"/>
          <w:szCs w:val="40"/>
        </w:rPr>
      </w:pPr>
    </w:p>
    <w:p w14:paraId="2DD2935C" w14:textId="59CE11A0" w:rsidR="62923BCB" w:rsidRDefault="62923BCB" w:rsidP="62923BCB">
      <w:pPr>
        <w:rPr>
          <w:b/>
          <w:bCs/>
          <w:sz w:val="40"/>
          <w:szCs w:val="40"/>
        </w:rPr>
      </w:pPr>
    </w:p>
    <w:p w14:paraId="284794F6" w14:textId="09FC258C" w:rsidR="62923BCB" w:rsidRDefault="62923BCB" w:rsidP="62923BCB">
      <w:pPr>
        <w:rPr>
          <w:b/>
          <w:bCs/>
          <w:sz w:val="40"/>
          <w:szCs w:val="40"/>
        </w:rPr>
      </w:pPr>
    </w:p>
    <w:p w14:paraId="68F2AD34" w14:textId="257A5EE6" w:rsidR="62923BCB" w:rsidRDefault="62923BCB" w:rsidP="62923BCB">
      <w:pPr>
        <w:rPr>
          <w:b/>
          <w:bCs/>
          <w:sz w:val="40"/>
          <w:szCs w:val="40"/>
        </w:rPr>
      </w:pPr>
    </w:p>
    <w:p w14:paraId="0D8257AD" w14:textId="7F297A35" w:rsidR="00710160" w:rsidRPr="005E1C1F" w:rsidRDefault="005E1C1F" w:rsidP="00710160">
      <w:pPr>
        <w:rPr>
          <w:b/>
          <w:bCs/>
          <w:sz w:val="40"/>
          <w:szCs w:val="40"/>
        </w:rPr>
      </w:pPr>
      <w:r>
        <w:rPr>
          <w:noProof/>
        </w:rPr>
        <w:drawing>
          <wp:anchor distT="0" distB="0" distL="114300" distR="114300" simplePos="0" relativeHeight="251658241" behindDoc="0" locked="0" layoutInCell="1" allowOverlap="1" wp14:anchorId="17D8D9EF" wp14:editId="184D6FAF">
            <wp:simplePos x="0" y="0"/>
            <wp:positionH relativeFrom="column">
              <wp:posOffset>-619772</wp:posOffset>
            </wp:positionH>
            <wp:positionV relativeFrom="paragraph">
              <wp:posOffset>-1249680</wp:posOffset>
            </wp:positionV>
            <wp:extent cx="7693660" cy="11868785"/>
            <wp:effectExtent l="0" t="0" r="0" b="0"/>
            <wp:wrapNone/>
            <wp:docPr id="3" name="Picture 3" descr="Uma imagem com texto, captura de ecrã, Tipo de letra, encarn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a imagem com texto, captura de ecrã, Tipo de letra, encarnad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3660" cy="11868785"/>
                    </a:xfrm>
                    <a:prstGeom prst="rect">
                      <a:avLst/>
                    </a:prstGeom>
                    <a:noFill/>
                  </pic:spPr>
                </pic:pic>
              </a:graphicData>
            </a:graphic>
          </wp:anchor>
        </w:drawing>
      </w:r>
      <w:r w:rsidR="00710160" w:rsidRPr="005E1C1F">
        <w:rPr>
          <w:b/>
          <w:bCs/>
          <w:sz w:val="40"/>
          <w:szCs w:val="40"/>
        </w:rPr>
        <w:t xml:space="preserve"> </w:t>
      </w:r>
    </w:p>
    <w:p w14:paraId="5C6A3148" w14:textId="23BA21A6" w:rsidR="00710160" w:rsidRDefault="00710160" w:rsidP="00710160">
      <w:pPr>
        <w:pStyle w:val="Caption"/>
      </w:pPr>
    </w:p>
    <w:p w14:paraId="70F18227" w14:textId="77777777" w:rsidR="00710160" w:rsidRDefault="00710160" w:rsidP="00710160">
      <w:pPr>
        <w:pStyle w:val="Caption"/>
      </w:pPr>
    </w:p>
    <w:p w14:paraId="7C1AFAB1" w14:textId="77777777" w:rsidR="00710160" w:rsidRDefault="00710160" w:rsidP="00710160">
      <w:pPr>
        <w:pStyle w:val="Caption"/>
      </w:pPr>
    </w:p>
    <w:p w14:paraId="32104120" w14:textId="77777777" w:rsidR="00710160" w:rsidRDefault="00710160" w:rsidP="00710160">
      <w:pPr>
        <w:pStyle w:val="Caption"/>
      </w:pPr>
    </w:p>
    <w:p w14:paraId="349F46F6" w14:textId="77777777" w:rsidR="00710160" w:rsidRDefault="00710160" w:rsidP="00710160">
      <w:pPr>
        <w:pStyle w:val="Caption"/>
      </w:pPr>
    </w:p>
    <w:p w14:paraId="5D721924" w14:textId="77777777" w:rsidR="00710160" w:rsidRDefault="00710160" w:rsidP="00710160">
      <w:pPr>
        <w:pStyle w:val="Caption"/>
      </w:pPr>
    </w:p>
    <w:p w14:paraId="0BAF8BB4" w14:textId="77777777" w:rsidR="00DE03BE" w:rsidRPr="000E4814" w:rsidRDefault="00DE03BE" w:rsidP="00710160"/>
    <w:sectPr w:rsidR="00DE03BE" w:rsidRPr="000E4814" w:rsidSect="000D73C5">
      <w:type w:val="oddPage"/>
      <w:pgSz w:w="11907" w:h="16840" w:code="9"/>
      <w:pgMar w:top="1985" w:right="992" w:bottom="1134" w:left="992" w:header="567"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FF547" w14:textId="77777777" w:rsidR="00281741" w:rsidRPr="000E4814" w:rsidRDefault="00281741">
      <w:r w:rsidRPr="000E4814">
        <w:separator/>
      </w:r>
    </w:p>
  </w:endnote>
  <w:endnote w:type="continuationSeparator" w:id="0">
    <w:p w14:paraId="16CE9B2A" w14:textId="77777777" w:rsidR="00281741" w:rsidRPr="000E4814" w:rsidRDefault="00281741">
      <w:r w:rsidRPr="000E4814">
        <w:continuationSeparator/>
      </w:r>
    </w:p>
  </w:endnote>
  <w:endnote w:type="continuationNotice" w:id="1">
    <w:p w14:paraId="59896A09" w14:textId="77777777" w:rsidR="00281741" w:rsidRDefault="00281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Franklin Gothic Medium Cond">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New York">
    <w:panose1 w:val="02040503060506020304"/>
    <w:charset w:val="00"/>
    <w:family w:val="roman"/>
    <w:pitch w:val="variable"/>
    <w:sig w:usb0="00000003" w:usb1="00000000" w:usb2="00000000" w:usb3="00000000" w:csb0="00000001" w:csb1="00000000"/>
  </w:font>
  <w:font w:name="Univers-CondensedLight">
    <w:altName w:val="Univers"/>
    <w:panose1 w:val="00000000000000000000"/>
    <w:charset w:val="00"/>
    <w:family w:val="roman"/>
    <w:notTrueType/>
    <w:pitch w:val="default"/>
    <w:sig w:usb0="00000003" w:usb1="00000000" w:usb2="00000000" w:usb3="00000000" w:csb0="00000001" w:csb1="00000000"/>
  </w:font>
  <w:font w:name="Univers-Condensed">
    <w:altName w:val="Univer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C71893" w:rsidRPr="001571E8" w14:paraId="34AA5C75" w14:textId="77777777" w:rsidTr="00B178FF">
      <w:trPr>
        <w:trHeight w:hRule="exact" w:val="420"/>
      </w:trPr>
      <w:tc>
        <w:tcPr>
          <w:tcW w:w="3929" w:type="pct"/>
        </w:tcPr>
        <w:p w14:paraId="4F67038D" w14:textId="77777777" w:rsidR="00C71893" w:rsidRDefault="00C71893" w:rsidP="00DF3752">
          <w:pPr>
            <w:pStyle w:val="CSWFooterFirstColumn"/>
            <w:rPr>
              <w:sz w:val="10"/>
            </w:rPr>
          </w:pPr>
          <w:r w:rsidRPr="001571E8">
            <w:rPr>
              <w:sz w:val="10"/>
            </w:rPr>
            <w:fldChar w:fldCharType="begin"/>
          </w:r>
          <w:r w:rsidRPr="001571E8">
            <w:rPr>
              <w:sz w:val="10"/>
            </w:rPr>
            <w:instrText xml:space="preserve"> DOCPROPERTY  (LABEL)CSWReference  \* MERGEFORMAT </w:instrText>
          </w:r>
          <w:r w:rsidRPr="001571E8">
            <w:rPr>
              <w:sz w:val="10"/>
            </w:rPr>
            <w:fldChar w:fldCharType="separate"/>
          </w:r>
          <w:r w:rsidR="00043981">
            <w:rPr>
              <w:sz w:val="10"/>
            </w:rPr>
            <w:t>Doc. Ref.:</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"CSW reference"  \* MERGEFORMAT </w:instrText>
          </w:r>
          <w:r w:rsidRPr="001571E8">
            <w:rPr>
              <w:sz w:val="10"/>
            </w:rPr>
            <w:fldChar w:fldCharType="separate"/>
          </w:r>
          <w:r w:rsidR="00043981">
            <w:rPr>
              <w:sz w:val="10"/>
            </w:rPr>
            <w:t>&lt;CSW-PPPP-2011-TTT-NNNNN&gt;</w:t>
          </w:r>
          <w:r w:rsidRPr="001571E8">
            <w:rPr>
              <w:sz w:val="10"/>
            </w:rPr>
            <w:fldChar w:fldCharType="end"/>
          </w:r>
          <w:r>
            <w:rPr>
              <w:sz w:val="10"/>
            </w:rPr>
            <w:t xml:space="preserve">, </w:t>
          </w:r>
          <w:r w:rsidRPr="002918F8">
            <w:rPr>
              <w:sz w:val="10"/>
            </w:rPr>
            <w:fldChar w:fldCharType="begin"/>
          </w:r>
          <w:r w:rsidRPr="002918F8">
            <w:rPr>
              <w:sz w:val="10"/>
            </w:rPr>
            <w:instrText xml:space="preserve"> DOCPROPERTY  "Published version"  \* MERGEFORMAT </w:instrText>
          </w:r>
          <w:r w:rsidRPr="002918F8">
            <w:rPr>
              <w:sz w:val="10"/>
            </w:rPr>
            <w:fldChar w:fldCharType="separate"/>
          </w:r>
          <w:r w:rsidR="00043981">
            <w:rPr>
              <w:sz w:val="10"/>
            </w:rPr>
            <w:t>VV</w:t>
          </w:r>
          <w:r w:rsidRPr="002918F8">
            <w:rPr>
              <w:sz w:val="10"/>
            </w:rPr>
            <w:fldChar w:fldCharType="end"/>
          </w:r>
          <w:r>
            <w:rPr>
              <w:sz w:val="10"/>
            </w:rPr>
            <w:t xml:space="preserve">, </w:t>
          </w:r>
          <w:r w:rsidRPr="002918F8">
            <w:rPr>
              <w:sz w:val="10"/>
            </w:rPr>
            <w:fldChar w:fldCharType="begin"/>
          </w:r>
          <w:r w:rsidRPr="002918F8">
            <w:rPr>
              <w:sz w:val="10"/>
            </w:rPr>
            <w:instrText xml:space="preserve"> DOCPROPERTY  Date  \* MERGEFORMAT </w:instrText>
          </w:r>
          <w:r w:rsidRPr="002918F8">
            <w:rPr>
              <w:sz w:val="10"/>
            </w:rPr>
            <w:fldChar w:fldCharType="separate"/>
          </w:r>
          <w:r w:rsidR="00043981">
            <w:rPr>
              <w:sz w:val="10"/>
            </w:rPr>
            <w:t>YYYY-MM-DD</w:t>
          </w:r>
          <w:r w:rsidRPr="002918F8">
            <w:rPr>
              <w:sz w:val="10"/>
            </w:rPr>
            <w:fldChar w:fldCharType="end"/>
          </w:r>
        </w:p>
        <w:p w14:paraId="3E002638" w14:textId="77777777" w:rsidR="00C71893" w:rsidRPr="001571E8" w:rsidRDefault="00C71893" w:rsidP="00DF3752">
          <w:pPr>
            <w:pStyle w:val="CSWFooterFirstColumn"/>
            <w:rPr>
              <w:sz w:val="10"/>
            </w:rPr>
          </w:pPr>
          <w:r>
            <w:rPr>
              <w:sz w:val="10"/>
            </w:rPr>
            <w:fldChar w:fldCharType="begin"/>
          </w:r>
          <w:r>
            <w:rPr>
              <w:sz w:val="10"/>
            </w:rPr>
            <w:instrText xml:space="preserve"> DOCPROPERTY  (LABEL)CSWTemplate  \* MERGEFORMAT </w:instrText>
          </w:r>
          <w:r>
            <w:rPr>
              <w:sz w:val="10"/>
            </w:rPr>
            <w:fldChar w:fldCharType="separate"/>
          </w:r>
          <w:r w:rsidR="00043981">
            <w:rPr>
              <w:sz w:val="10"/>
            </w:rPr>
            <w:t>TEMPLATE REF.: CSW-QMS-2004-TPL-3250 v6</w:t>
          </w:r>
          <w:r>
            <w:rPr>
              <w:sz w:val="10"/>
            </w:rPr>
            <w:fldChar w:fldCharType="end"/>
          </w:r>
        </w:p>
        <w:p w14:paraId="26C6FEB3" w14:textId="60370AAB" w:rsidR="00C71893" w:rsidRPr="001571E8" w:rsidRDefault="00C71893" w:rsidP="00DF3752">
          <w:pPr>
            <w:pStyle w:val="CSWFooterFirstColumn"/>
            <w:rPr>
              <w:sz w:val="10"/>
            </w:rPr>
          </w:pPr>
          <w:r w:rsidRPr="001571E8">
            <w:rPr>
              <w:sz w:val="10"/>
            </w:rPr>
            <w:fldChar w:fldCharType="begin"/>
          </w:r>
          <w:r w:rsidRPr="001571E8">
            <w:rPr>
              <w:sz w:val="10"/>
            </w:rPr>
            <w:instrText xml:space="preserve"> DOCPROPERTY  (LABEL)CriticalCopyrightHeader  \* MERGEFORMAT </w:instrText>
          </w:r>
          <w:r w:rsidRPr="001571E8">
            <w:rPr>
              <w:sz w:val="10"/>
            </w:rPr>
            <w:fldChar w:fldCharType="separate"/>
          </w:r>
          <w:r w:rsidR="00043981">
            <w:rPr>
              <w:sz w:val="10"/>
            </w:rPr>
            <w:t>©</w:t>
          </w:r>
          <w:r w:rsidRPr="001571E8">
            <w:rPr>
              <w:sz w:val="10"/>
            </w:rPr>
            <w:fldChar w:fldCharType="end"/>
          </w:r>
          <w:r w:rsidRPr="001571E8">
            <w:rPr>
              <w:sz w:val="10"/>
            </w:rPr>
            <w:fldChar w:fldCharType="begin"/>
          </w:r>
          <w:r w:rsidRPr="001571E8">
            <w:rPr>
              <w:sz w:val="10"/>
            </w:rPr>
            <w:instrText xml:space="preserve"> DATE  \@ "yyyy"  \* MERGEFORMAT </w:instrText>
          </w:r>
          <w:r w:rsidRPr="001571E8">
            <w:rPr>
              <w:sz w:val="10"/>
            </w:rPr>
            <w:fldChar w:fldCharType="separate"/>
          </w:r>
          <w:r w:rsidR="00B67696">
            <w:rPr>
              <w:noProof/>
              <w:sz w:val="10"/>
            </w:rPr>
            <w:t>2024</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(LABEL)CriticalCopyright  \* MERGEFORMAT </w:instrText>
          </w:r>
          <w:r w:rsidRPr="001571E8">
            <w:rPr>
              <w:sz w:val="10"/>
            </w:rPr>
            <w:fldChar w:fldCharType="separate"/>
          </w:r>
          <w:r w:rsidR="00043981">
            <w:rPr>
              <w:sz w:val="10"/>
            </w:rPr>
            <w:t>Copyright Critical Software. All Rights Reserved.</w:t>
          </w:r>
          <w:r w:rsidRPr="001571E8">
            <w:rPr>
              <w:sz w:val="10"/>
            </w:rPr>
            <w:fldChar w:fldCharType="end"/>
          </w:r>
        </w:p>
      </w:tc>
      <w:tc>
        <w:tcPr>
          <w:tcW w:w="1071" w:type="pct"/>
        </w:tcPr>
        <w:p w14:paraId="3B25D006" w14:textId="77777777" w:rsidR="00C71893" w:rsidRPr="00224CE5" w:rsidRDefault="00C71893" w:rsidP="00DF3752">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Pr>
              <w:sz w:val="14"/>
            </w:rPr>
            <w:t>18</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Pr>
              <w:sz w:val="14"/>
            </w:rPr>
            <w:t>18</w:t>
          </w:r>
          <w:r w:rsidRPr="00224CE5">
            <w:rPr>
              <w:sz w:val="14"/>
            </w:rPr>
            <w:fldChar w:fldCharType="end"/>
          </w:r>
        </w:p>
      </w:tc>
    </w:tr>
  </w:tbl>
  <w:p w14:paraId="06A9CC06" w14:textId="77777777" w:rsidR="00C71893" w:rsidRDefault="00C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3EACC" w14:textId="77777777" w:rsidR="00281741" w:rsidRPr="000E4814" w:rsidRDefault="00281741">
      <w:r w:rsidRPr="000E4814">
        <w:separator/>
      </w:r>
    </w:p>
  </w:footnote>
  <w:footnote w:type="continuationSeparator" w:id="0">
    <w:p w14:paraId="669524C8" w14:textId="77777777" w:rsidR="00281741" w:rsidRPr="000E4814" w:rsidRDefault="00281741">
      <w:r w:rsidRPr="000E4814">
        <w:continuationSeparator/>
      </w:r>
    </w:p>
  </w:footnote>
  <w:footnote w:type="continuationNotice" w:id="1">
    <w:p w14:paraId="5AC062B1" w14:textId="77777777" w:rsidR="00281741" w:rsidRDefault="002817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188B8" w14:textId="6525BFD3" w:rsidR="00C71893" w:rsidRDefault="00C71893" w:rsidP="00DF3752">
    <w:pPr>
      <w:pStyle w:val="HeaderProjectName"/>
    </w:pPr>
    <w:r>
      <w:rPr>
        <w:noProof/>
        <w:lang w:eastAsia="en-GB"/>
      </w:rPr>
      <w:drawing>
        <wp:anchor distT="0" distB="0" distL="114300" distR="114300" simplePos="0" relativeHeight="251658240" behindDoc="0" locked="0" layoutInCell="1" allowOverlap="1" wp14:anchorId="79A55201" wp14:editId="5647F609">
          <wp:simplePos x="0" y="0"/>
          <wp:positionH relativeFrom="column">
            <wp:posOffset>0</wp:posOffset>
          </wp:positionH>
          <wp:positionV relativeFrom="paragraph">
            <wp:posOffset>20955</wp:posOffset>
          </wp:positionV>
          <wp:extent cx="2159635" cy="500380"/>
          <wp:effectExtent l="0" t="0" r="0" b="0"/>
          <wp:wrapSquare wrapText="bothSides"/>
          <wp:docPr id="28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SW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963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5793">
      <w:rPr>
        <w:noProof/>
        <w:lang w:eastAsia="en-GB"/>
      </w:rPr>
      <w:t>Spacecraft Thermal Control System</w:t>
    </w:r>
  </w:p>
  <w:p w14:paraId="3726DDC0" w14:textId="77777777" w:rsidR="00C71893" w:rsidRDefault="005660B5" w:rsidP="00DF3752">
    <w:pPr>
      <w:pStyle w:val="HeaderProjectName"/>
    </w:pPr>
    <w:fldSimple w:instr="DOCPROPERTY  &quot;Document title&quot;  \* MERGEFORMAT">
      <w:r w:rsidR="00043981">
        <w:t>Test Case Specification</w:t>
      </w:r>
    </w:fldSimple>
  </w:p>
  <w:p w14:paraId="6915DF98" w14:textId="77777777" w:rsidR="00C71893" w:rsidRPr="00616C61" w:rsidRDefault="005660B5" w:rsidP="00DF3752">
    <w:pPr>
      <w:pStyle w:val="HeaderProjectName"/>
      <w:rPr>
        <w:rFonts w:cs="Arial"/>
        <w:caps w:val="0"/>
        <w:smallCaps/>
      </w:rPr>
    </w:pPr>
    <w:fldSimple w:instr="DOCPROPERTY  &quot;(LABEL)Information Classification&quot;  \* MERGEFORMAT">
      <w:r w:rsidR="00043981">
        <w:t>Information Classification:</w:t>
      </w:r>
    </w:fldSimple>
    <w:r w:rsidR="00C71893">
      <w:t xml:space="preserve"> </w:t>
    </w:r>
    <w:fldSimple w:instr="DOCPROPERTY  &quot;Information Classification&quot;  \* MERGEFORMAT">
      <w:r w:rsidR="00043981">
        <w:t>Confidential</w:t>
      </w:r>
    </w:fldSimple>
    <w:r w:rsidR="00C71893" w:rsidRPr="00616C61">
      <w:rPr>
        <w:rFonts w:cs="Arial"/>
        <w:caps w:val="0"/>
        <w:smallCap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F7E763C"/>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0A05853"/>
    <w:multiLevelType w:val="hybridMultilevel"/>
    <w:tmpl w:val="0DDE3F72"/>
    <w:lvl w:ilvl="0" w:tplc="8DBE5D8C">
      <w:start w:val="1"/>
      <w:numFmt w:val="bullet"/>
      <w:lvlText w:val="·"/>
      <w:lvlJc w:val="left"/>
      <w:pPr>
        <w:ind w:left="720" w:hanging="360"/>
      </w:pPr>
      <w:rPr>
        <w:rFonts w:ascii="Symbol" w:hAnsi="Symbol" w:hint="default"/>
      </w:rPr>
    </w:lvl>
    <w:lvl w:ilvl="1" w:tplc="3870ACEA">
      <w:start w:val="1"/>
      <w:numFmt w:val="bullet"/>
      <w:lvlText w:val=""/>
      <w:lvlJc w:val="left"/>
      <w:pPr>
        <w:ind w:left="1440" w:hanging="360"/>
      </w:pPr>
      <w:rPr>
        <w:rFonts w:ascii="Symbol" w:hAnsi="Symbol" w:hint="default"/>
      </w:rPr>
    </w:lvl>
    <w:lvl w:ilvl="2" w:tplc="40FC75C8">
      <w:start w:val="1"/>
      <w:numFmt w:val="bullet"/>
      <w:lvlText w:val=""/>
      <w:lvlJc w:val="left"/>
      <w:pPr>
        <w:ind w:left="2160" w:hanging="360"/>
      </w:pPr>
      <w:rPr>
        <w:rFonts w:ascii="Wingdings" w:hAnsi="Wingdings" w:hint="default"/>
      </w:rPr>
    </w:lvl>
    <w:lvl w:ilvl="3" w:tplc="D7ECEFEA">
      <w:start w:val="1"/>
      <w:numFmt w:val="bullet"/>
      <w:lvlText w:val=""/>
      <w:lvlJc w:val="left"/>
      <w:pPr>
        <w:ind w:left="2880" w:hanging="360"/>
      </w:pPr>
      <w:rPr>
        <w:rFonts w:ascii="Symbol" w:hAnsi="Symbol" w:hint="default"/>
      </w:rPr>
    </w:lvl>
    <w:lvl w:ilvl="4" w:tplc="6B309CAE">
      <w:start w:val="1"/>
      <w:numFmt w:val="bullet"/>
      <w:lvlText w:val="o"/>
      <w:lvlJc w:val="left"/>
      <w:pPr>
        <w:ind w:left="3600" w:hanging="360"/>
      </w:pPr>
      <w:rPr>
        <w:rFonts w:ascii="Courier New" w:hAnsi="Courier New" w:hint="default"/>
      </w:rPr>
    </w:lvl>
    <w:lvl w:ilvl="5" w:tplc="58BA5E62">
      <w:start w:val="1"/>
      <w:numFmt w:val="bullet"/>
      <w:lvlText w:val=""/>
      <w:lvlJc w:val="left"/>
      <w:pPr>
        <w:ind w:left="4320" w:hanging="360"/>
      </w:pPr>
      <w:rPr>
        <w:rFonts w:ascii="Wingdings" w:hAnsi="Wingdings" w:hint="default"/>
      </w:rPr>
    </w:lvl>
    <w:lvl w:ilvl="6" w:tplc="3C2CC194">
      <w:start w:val="1"/>
      <w:numFmt w:val="bullet"/>
      <w:lvlText w:val=""/>
      <w:lvlJc w:val="left"/>
      <w:pPr>
        <w:ind w:left="5040" w:hanging="360"/>
      </w:pPr>
      <w:rPr>
        <w:rFonts w:ascii="Symbol" w:hAnsi="Symbol" w:hint="default"/>
      </w:rPr>
    </w:lvl>
    <w:lvl w:ilvl="7" w:tplc="F5D0B530">
      <w:start w:val="1"/>
      <w:numFmt w:val="bullet"/>
      <w:lvlText w:val="o"/>
      <w:lvlJc w:val="left"/>
      <w:pPr>
        <w:ind w:left="5760" w:hanging="360"/>
      </w:pPr>
      <w:rPr>
        <w:rFonts w:ascii="Courier New" w:hAnsi="Courier New" w:hint="default"/>
      </w:rPr>
    </w:lvl>
    <w:lvl w:ilvl="8" w:tplc="71FEA1CA">
      <w:start w:val="1"/>
      <w:numFmt w:val="bullet"/>
      <w:lvlText w:val=""/>
      <w:lvlJc w:val="left"/>
      <w:pPr>
        <w:ind w:left="6480" w:hanging="360"/>
      </w:pPr>
      <w:rPr>
        <w:rFonts w:ascii="Wingdings" w:hAnsi="Wingdings" w:hint="default"/>
      </w:rPr>
    </w:lvl>
  </w:abstractNum>
  <w:abstractNum w:abstractNumId="2"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5875C39"/>
    <w:multiLevelType w:val="hybridMultilevel"/>
    <w:tmpl w:val="F5B6E8EC"/>
    <w:lvl w:ilvl="0" w:tplc="4AD2BA32">
      <w:start w:val="1"/>
      <w:numFmt w:val="bullet"/>
      <w:lvlText w:val=""/>
      <w:lvlJc w:val="left"/>
      <w:pPr>
        <w:ind w:left="720" w:hanging="360"/>
      </w:pPr>
      <w:rPr>
        <w:rFonts w:ascii="Symbol" w:hAnsi="Symbol" w:hint="default"/>
      </w:rPr>
    </w:lvl>
    <w:lvl w:ilvl="1" w:tplc="C764C304">
      <w:start w:val="1"/>
      <w:numFmt w:val="bullet"/>
      <w:lvlText w:val="o"/>
      <w:lvlJc w:val="left"/>
      <w:pPr>
        <w:ind w:left="1440" w:hanging="360"/>
      </w:pPr>
      <w:rPr>
        <w:rFonts w:ascii="&quot;Courier New&quot;" w:hAnsi="&quot;Courier New&quot;" w:hint="default"/>
      </w:rPr>
    </w:lvl>
    <w:lvl w:ilvl="2" w:tplc="13A287EA">
      <w:start w:val="1"/>
      <w:numFmt w:val="bullet"/>
      <w:lvlText w:val=""/>
      <w:lvlJc w:val="left"/>
      <w:pPr>
        <w:ind w:left="2160" w:hanging="360"/>
      </w:pPr>
      <w:rPr>
        <w:rFonts w:ascii="Wingdings" w:hAnsi="Wingdings" w:hint="default"/>
      </w:rPr>
    </w:lvl>
    <w:lvl w:ilvl="3" w:tplc="91F4BA54">
      <w:start w:val="1"/>
      <w:numFmt w:val="bullet"/>
      <w:lvlText w:val=""/>
      <w:lvlJc w:val="left"/>
      <w:pPr>
        <w:ind w:left="2880" w:hanging="360"/>
      </w:pPr>
      <w:rPr>
        <w:rFonts w:ascii="Symbol" w:hAnsi="Symbol" w:hint="default"/>
      </w:rPr>
    </w:lvl>
    <w:lvl w:ilvl="4" w:tplc="C396E578">
      <w:start w:val="1"/>
      <w:numFmt w:val="bullet"/>
      <w:lvlText w:val="o"/>
      <w:lvlJc w:val="left"/>
      <w:pPr>
        <w:ind w:left="3600" w:hanging="360"/>
      </w:pPr>
      <w:rPr>
        <w:rFonts w:ascii="Courier New" w:hAnsi="Courier New" w:hint="default"/>
      </w:rPr>
    </w:lvl>
    <w:lvl w:ilvl="5" w:tplc="DE66869C">
      <w:start w:val="1"/>
      <w:numFmt w:val="bullet"/>
      <w:lvlText w:val=""/>
      <w:lvlJc w:val="left"/>
      <w:pPr>
        <w:ind w:left="4320" w:hanging="360"/>
      </w:pPr>
      <w:rPr>
        <w:rFonts w:ascii="Wingdings" w:hAnsi="Wingdings" w:hint="default"/>
      </w:rPr>
    </w:lvl>
    <w:lvl w:ilvl="6" w:tplc="75967A6E">
      <w:start w:val="1"/>
      <w:numFmt w:val="bullet"/>
      <w:lvlText w:val=""/>
      <w:lvlJc w:val="left"/>
      <w:pPr>
        <w:ind w:left="5040" w:hanging="360"/>
      </w:pPr>
      <w:rPr>
        <w:rFonts w:ascii="Symbol" w:hAnsi="Symbol" w:hint="default"/>
      </w:rPr>
    </w:lvl>
    <w:lvl w:ilvl="7" w:tplc="4D5E9C46">
      <w:start w:val="1"/>
      <w:numFmt w:val="bullet"/>
      <w:lvlText w:val="o"/>
      <w:lvlJc w:val="left"/>
      <w:pPr>
        <w:ind w:left="5760" w:hanging="360"/>
      </w:pPr>
      <w:rPr>
        <w:rFonts w:ascii="Courier New" w:hAnsi="Courier New" w:hint="default"/>
      </w:rPr>
    </w:lvl>
    <w:lvl w:ilvl="8" w:tplc="CA3E66FE">
      <w:start w:val="1"/>
      <w:numFmt w:val="bullet"/>
      <w:lvlText w:val=""/>
      <w:lvlJc w:val="left"/>
      <w:pPr>
        <w:ind w:left="6480" w:hanging="360"/>
      </w:pPr>
      <w:rPr>
        <w:rFonts w:ascii="Wingdings" w:hAnsi="Wingdings" w:hint="default"/>
      </w:rPr>
    </w:lvl>
  </w:abstractNum>
  <w:abstractNum w:abstractNumId="5" w15:restartNumberingAfterBreak="0">
    <w:nsid w:val="060F0DD9"/>
    <w:multiLevelType w:val="hybridMultilevel"/>
    <w:tmpl w:val="100A94A4"/>
    <w:lvl w:ilvl="0" w:tplc="DAF8091C">
      <w:start w:val="1"/>
      <w:numFmt w:val="decimal"/>
      <w:pStyle w:val="TableListNumb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09676C46"/>
    <w:multiLevelType w:val="hybridMultilevel"/>
    <w:tmpl w:val="ADDC6E94"/>
    <w:lvl w:ilvl="0" w:tplc="E5BAB470">
      <w:start w:val="1"/>
      <w:numFmt w:val="bullet"/>
      <w:pStyle w:val="CSWAttention"/>
      <w:lvlText w:val=""/>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0E326"/>
    <w:multiLevelType w:val="hybridMultilevel"/>
    <w:tmpl w:val="1CB83A50"/>
    <w:lvl w:ilvl="0" w:tplc="5726CD60">
      <w:start w:val="1"/>
      <w:numFmt w:val="bullet"/>
      <w:lvlText w:val="·"/>
      <w:lvlJc w:val="left"/>
      <w:pPr>
        <w:ind w:left="720" w:hanging="360"/>
      </w:pPr>
      <w:rPr>
        <w:rFonts w:ascii="Symbol" w:hAnsi="Symbol" w:hint="default"/>
      </w:rPr>
    </w:lvl>
    <w:lvl w:ilvl="1" w:tplc="941C826E">
      <w:start w:val="1"/>
      <w:numFmt w:val="bullet"/>
      <w:lvlText w:val="o"/>
      <w:lvlJc w:val="left"/>
      <w:pPr>
        <w:ind w:left="1440" w:hanging="360"/>
      </w:pPr>
      <w:rPr>
        <w:rFonts w:ascii="Courier New" w:hAnsi="Courier New" w:hint="default"/>
      </w:rPr>
    </w:lvl>
    <w:lvl w:ilvl="2" w:tplc="14020530">
      <w:start w:val="1"/>
      <w:numFmt w:val="bullet"/>
      <w:lvlText w:val=""/>
      <w:lvlJc w:val="left"/>
      <w:pPr>
        <w:ind w:left="2160" w:hanging="360"/>
      </w:pPr>
      <w:rPr>
        <w:rFonts w:ascii="Wingdings" w:hAnsi="Wingdings" w:hint="default"/>
      </w:rPr>
    </w:lvl>
    <w:lvl w:ilvl="3" w:tplc="6DEEAAD2">
      <w:start w:val="1"/>
      <w:numFmt w:val="bullet"/>
      <w:lvlText w:val=""/>
      <w:lvlJc w:val="left"/>
      <w:pPr>
        <w:ind w:left="2880" w:hanging="360"/>
      </w:pPr>
      <w:rPr>
        <w:rFonts w:ascii="Symbol" w:hAnsi="Symbol" w:hint="default"/>
      </w:rPr>
    </w:lvl>
    <w:lvl w:ilvl="4" w:tplc="D45417E4">
      <w:start w:val="1"/>
      <w:numFmt w:val="bullet"/>
      <w:lvlText w:val="o"/>
      <w:lvlJc w:val="left"/>
      <w:pPr>
        <w:ind w:left="3600" w:hanging="360"/>
      </w:pPr>
      <w:rPr>
        <w:rFonts w:ascii="Courier New" w:hAnsi="Courier New" w:hint="default"/>
      </w:rPr>
    </w:lvl>
    <w:lvl w:ilvl="5" w:tplc="F1CE335C">
      <w:start w:val="1"/>
      <w:numFmt w:val="bullet"/>
      <w:lvlText w:val=""/>
      <w:lvlJc w:val="left"/>
      <w:pPr>
        <w:ind w:left="4320" w:hanging="360"/>
      </w:pPr>
      <w:rPr>
        <w:rFonts w:ascii="Wingdings" w:hAnsi="Wingdings" w:hint="default"/>
      </w:rPr>
    </w:lvl>
    <w:lvl w:ilvl="6" w:tplc="99EA28D4">
      <w:start w:val="1"/>
      <w:numFmt w:val="bullet"/>
      <w:lvlText w:val=""/>
      <w:lvlJc w:val="left"/>
      <w:pPr>
        <w:ind w:left="5040" w:hanging="360"/>
      </w:pPr>
      <w:rPr>
        <w:rFonts w:ascii="Symbol" w:hAnsi="Symbol" w:hint="default"/>
      </w:rPr>
    </w:lvl>
    <w:lvl w:ilvl="7" w:tplc="CD444336">
      <w:start w:val="1"/>
      <w:numFmt w:val="bullet"/>
      <w:lvlText w:val="o"/>
      <w:lvlJc w:val="left"/>
      <w:pPr>
        <w:ind w:left="5760" w:hanging="360"/>
      </w:pPr>
      <w:rPr>
        <w:rFonts w:ascii="Courier New" w:hAnsi="Courier New" w:hint="default"/>
      </w:rPr>
    </w:lvl>
    <w:lvl w:ilvl="8" w:tplc="DACEA382">
      <w:start w:val="1"/>
      <w:numFmt w:val="bullet"/>
      <w:lvlText w:val=""/>
      <w:lvlJc w:val="left"/>
      <w:pPr>
        <w:ind w:left="6480" w:hanging="360"/>
      </w:pPr>
      <w:rPr>
        <w:rFonts w:ascii="Wingdings" w:hAnsi="Wingdings" w:hint="default"/>
      </w:rPr>
    </w:lvl>
  </w:abstractNum>
  <w:abstractNum w:abstractNumId="8" w15:restartNumberingAfterBreak="0">
    <w:nsid w:val="0CAB8507"/>
    <w:multiLevelType w:val="hybridMultilevel"/>
    <w:tmpl w:val="A0D80242"/>
    <w:lvl w:ilvl="0" w:tplc="092E8F70">
      <w:start w:val="1"/>
      <w:numFmt w:val="bullet"/>
      <w:lvlText w:val="o"/>
      <w:lvlJc w:val="left"/>
      <w:pPr>
        <w:ind w:left="720" w:hanging="360"/>
      </w:pPr>
      <w:rPr>
        <w:rFonts w:ascii="&quot;Courier New&quot;" w:hAnsi="&quot;Courier New&quot;" w:hint="default"/>
      </w:rPr>
    </w:lvl>
    <w:lvl w:ilvl="1" w:tplc="445CD0E4">
      <w:start w:val="1"/>
      <w:numFmt w:val="bullet"/>
      <w:lvlText w:val="o"/>
      <w:lvlJc w:val="left"/>
      <w:pPr>
        <w:ind w:left="1440" w:hanging="360"/>
      </w:pPr>
      <w:rPr>
        <w:rFonts w:ascii="Courier New" w:hAnsi="Courier New" w:hint="default"/>
      </w:rPr>
    </w:lvl>
    <w:lvl w:ilvl="2" w:tplc="372CDD82">
      <w:start w:val="1"/>
      <w:numFmt w:val="bullet"/>
      <w:lvlText w:val=""/>
      <w:lvlJc w:val="left"/>
      <w:pPr>
        <w:ind w:left="2160" w:hanging="360"/>
      </w:pPr>
      <w:rPr>
        <w:rFonts w:ascii="Wingdings" w:hAnsi="Wingdings" w:hint="default"/>
      </w:rPr>
    </w:lvl>
    <w:lvl w:ilvl="3" w:tplc="756AED64">
      <w:start w:val="1"/>
      <w:numFmt w:val="bullet"/>
      <w:lvlText w:val=""/>
      <w:lvlJc w:val="left"/>
      <w:pPr>
        <w:ind w:left="2880" w:hanging="360"/>
      </w:pPr>
      <w:rPr>
        <w:rFonts w:ascii="Symbol" w:hAnsi="Symbol" w:hint="default"/>
      </w:rPr>
    </w:lvl>
    <w:lvl w:ilvl="4" w:tplc="AEF6AD32">
      <w:start w:val="1"/>
      <w:numFmt w:val="bullet"/>
      <w:lvlText w:val="o"/>
      <w:lvlJc w:val="left"/>
      <w:pPr>
        <w:ind w:left="3600" w:hanging="360"/>
      </w:pPr>
      <w:rPr>
        <w:rFonts w:ascii="Courier New" w:hAnsi="Courier New" w:hint="default"/>
      </w:rPr>
    </w:lvl>
    <w:lvl w:ilvl="5" w:tplc="F21EECC6">
      <w:start w:val="1"/>
      <w:numFmt w:val="bullet"/>
      <w:lvlText w:val=""/>
      <w:lvlJc w:val="left"/>
      <w:pPr>
        <w:ind w:left="4320" w:hanging="360"/>
      </w:pPr>
      <w:rPr>
        <w:rFonts w:ascii="Wingdings" w:hAnsi="Wingdings" w:hint="default"/>
      </w:rPr>
    </w:lvl>
    <w:lvl w:ilvl="6" w:tplc="19E825DE">
      <w:start w:val="1"/>
      <w:numFmt w:val="bullet"/>
      <w:lvlText w:val=""/>
      <w:lvlJc w:val="left"/>
      <w:pPr>
        <w:ind w:left="5040" w:hanging="360"/>
      </w:pPr>
      <w:rPr>
        <w:rFonts w:ascii="Symbol" w:hAnsi="Symbol" w:hint="default"/>
      </w:rPr>
    </w:lvl>
    <w:lvl w:ilvl="7" w:tplc="3698AF9E">
      <w:start w:val="1"/>
      <w:numFmt w:val="bullet"/>
      <w:lvlText w:val="o"/>
      <w:lvlJc w:val="left"/>
      <w:pPr>
        <w:ind w:left="5760" w:hanging="360"/>
      </w:pPr>
      <w:rPr>
        <w:rFonts w:ascii="Courier New" w:hAnsi="Courier New" w:hint="default"/>
      </w:rPr>
    </w:lvl>
    <w:lvl w:ilvl="8" w:tplc="E94476D6">
      <w:start w:val="1"/>
      <w:numFmt w:val="bullet"/>
      <w:lvlText w:val=""/>
      <w:lvlJc w:val="left"/>
      <w:pPr>
        <w:ind w:left="6480" w:hanging="360"/>
      </w:pPr>
      <w:rPr>
        <w:rFonts w:ascii="Wingdings" w:hAnsi="Wingdings" w:hint="default"/>
      </w:rPr>
    </w:lvl>
  </w:abstractNum>
  <w:abstractNum w:abstractNumId="9" w15:restartNumberingAfterBreak="0">
    <w:nsid w:val="129F06C8"/>
    <w:multiLevelType w:val="hybridMultilevel"/>
    <w:tmpl w:val="AE462BD8"/>
    <w:lvl w:ilvl="0" w:tplc="059456F4">
      <w:start w:val="1"/>
      <w:numFmt w:val="bullet"/>
      <w:pStyle w:val="ListBullet3"/>
      <w:lvlText w:val="o"/>
      <w:lvlJc w:val="left"/>
      <w:pPr>
        <w:ind w:left="2517" w:hanging="360"/>
      </w:pPr>
      <w:rPr>
        <w:rFonts w:ascii="Courier New" w:hAnsi="Courier New" w:cs="Courier New" w:hint="default"/>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10"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7252532"/>
    <w:multiLevelType w:val="multilevel"/>
    <w:tmpl w:val="0F908794"/>
    <w:lvl w:ilvl="0">
      <w:start w:val="1"/>
      <w:numFmt w:val="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12" w15:restartNumberingAfterBreak="0">
    <w:nsid w:val="1EB657BE"/>
    <w:multiLevelType w:val="hybridMultilevel"/>
    <w:tmpl w:val="A87ADE2E"/>
    <w:lvl w:ilvl="0" w:tplc="ED405A78">
      <w:start w:val="1"/>
      <w:numFmt w:val="bullet"/>
      <w:pStyle w:val="CSWWarning"/>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F67727"/>
    <w:multiLevelType w:val="hybridMultilevel"/>
    <w:tmpl w:val="992C98D0"/>
    <w:lvl w:ilvl="0" w:tplc="209A0A46">
      <w:start w:val="1"/>
      <w:numFmt w:val="bullet"/>
      <w:pStyle w:val="ListBullet2"/>
      <w:lvlText w:val=""/>
      <w:lvlJc w:val="left"/>
      <w:pPr>
        <w:ind w:left="1080" w:hanging="360"/>
      </w:pPr>
      <w:rPr>
        <w:rFonts w:ascii="Wingdings" w:hAnsi="Wingdings"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5" w15:restartNumberingAfterBreak="0">
    <w:nsid w:val="21EE5AD9"/>
    <w:multiLevelType w:val="hybridMultilevel"/>
    <w:tmpl w:val="E534B3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9" w15:restartNumberingAfterBreak="0">
    <w:nsid w:val="2613CCEE"/>
    <w:multiLevelType w:val="hybridMultilevel"/>
    <w:tmpl w:val="83F4B07C"/>
    <w:lvl w:ilvl="0" w:tplc="1BBE9506">
      <w:numFmt w:val="none"/>
      <w:lvlText w:val=""/>
      <w:lvlJc w:val="left"/>
      <w:pPr>
        <w:tabs>
          <w:tab w:val="num" w:pos="360"/>
        </w:tabs>
      </w:pPr>
    </w:lvl>
    <w:lvl w:ilvl="1" w:tplc="81AE6436">
      <w:start w:val="1"/>
      <w:numFmt w:val="lowerLetter"/>
      <w:lvlText w:val="%2."/>
      <w:lvlJc w:val="left"/>
      <w:pPr>
        <w:ind w:left="1440" w:hanging="360"/>
      </w:pPr>
    </w:lvl>
    <w:lvl w:ilvl="2" w:tplc="E554697A">
      <w:start w:val="1"/>
      <w:numFmt w:val="lowerRoman"/>
      <w:lvlText w:val="%3."/>
      <w:lvlJc w:val="right"/>
      <w:pPr>
        <w:ind w:left="2160" w:hanging="180"/>
      </w:pPr>
    </w:lvl>
    <w:lvl w:ilvl="3" w:tplc="EA3A3A0C">
      <w:start w:val="1"/>
      <w:numFmt w:val="decimal"/>
      <w:lvlText w:val="%4."/>
      <w:lvlJc w:val="left"/>
      <w:pPr>
        <w:ind w:left="2880" w:hanging="360"/>
      </w:pPr>
    </w:lvl>
    <w:lvl w:ilvl="4" w:tplc="68B09E7E">
      <w:start w:val="1"/>
      <w:numFmt w:val="lowerLetter"/>
      <w:lvlText w:val="%5."/>
      <w:lvlJc w:val="left"/>
      <w:pPr>
        <w:ind w:left="3600" w:hanging="360"/>
      </w:pPr>
    </w:lvl>
    <w:lvl w:ilvl="5" w:tplc="B424502A">
      <w:start w:val="1"/>
      <w:numFmt w:val="lowerRoman"/>
      <w:lvlText w:val="%6."/>
      <w:lvlJc w:val="right"/>
      <w:pPr>
        <w:ind w:left="4320" w:hanging="180"/>
      </w:pPr>
    </w:lvl>
    <w:lvl w:ilvl="6" w:tplc="F35CC27A">
      <w:start w:val="1"/>
      <w:numFmt w:val="decimal"/>
      <w:lvlText w:val="%7."/>
      <w:lvlJc w:val="left"/>
      <w:pPr>
        <w:ind w:left="5040" w:hanging="360"/>
      </w:pPr>
    </w:lvl>
    <w:lvl w:ilvl="7" w:tplc="4078BC90">
      <w:start w:val="1"/>
      <w:numFmt w:val="lowerLetter"/>
      <w:lvlText w:val="%8."/>
      <w:lvlJc w:val="left"/>
      <w:pPr>
        <w:ind w:left="5760" w:hanging="360"/>
      </w:pPr>
    </w:lvl>
    <w:lvl w:ilvl="8" w:tplc="7A20B60C">
      <w:start w:val="1"/>
      <w:numFmt w:val="lowerRoman"/>
      <w:lvlText w:val="%9."/>
      <w:lvlJc w:val="right"/>
      <w:pPr>
        <w:ind w:left="6480" w:hanging="180"/>
      </w:pPr>
    </w:lvl>
  </w:abstractNum>
  <w:abstractNum w:abstractNumId="20" w15:restartNumberingAfterBreak="0">
    <w:nsid w:val="2863E05A"/>
    <w:multiLevelType w:val="hybridMultilevel"/>
    <w:tmpl w:val="DA905C02"/>
    <w:lvl w:ilvl="0" w:tplc="2F6805C8">
      <w:start w:val="1"/>
      <w:numFmt w:val="bullet"/>
      <w:lvlText w:val=""/>
      <w:lvlJc w:val="left"/>
      <w:pPr>
        <w:ind w:left="720" w:hanging="360"/>
      </w:pPr>
      <w:rPr>
        <w:rFonts w:ascii="Symbol" w:hAnsi="Symbol" w:hint="default"/>
      </w:rPr>
    </w:lvl>
    <w:lvl w:ilvl="1" w:tplc="0C127CA6">
      <w:start w:val="1"/>
      <w:numFmt w:val="bullet"/>
      <w:lvlText w:val="o"/>
      <w:lvlJc w:val="left"/>
      <w:pPr>
        <w:ind w:left="1440" w:hanging="360"/>
      </w:pPr>
      <w:rPr>
        <w:rFonts w:ascii="&quot;Courier New&quot;" w:hAnsi="&quot;Courier New&quot;" w:hint="default"/>
      </w:rPr>
    </w:lvl>
    <w:lvl w:ilvl="2" w:tplc="906E70B2">
      <w:start w:val="1"/>
      <w:numFmt w:val="bullet"/>
      <w:lvlText w:val=""/>
      <w:lvlJc w:val="left"/>
      <w:pPr>
        <w:ind w:left="2160" w:hanging="360"/>
      </w:pPr>
      <w:rPr>
        <w:rFonts w:ascii="Wingdings" w:hAnsi="Wingdings" w:hint="default"/>
      </w:rPr>
    </w:lvl>
    <w:lvl w:ilvl="3" w:tplc="EEA23DDE">
      <w:start w:val="1"/>
      <w:numFmt w:val="bullet"/>
      <w:lvlText w:val=""/>
      <w:lvlJc w:val="left"/>
      <w:pPr>
        <w:ind w:left="2880" w:hanging="360"/>
      </w:pPr>
      <w:rPr>
        <w:rFonts w:ascii="Symbol" w:hAnsi="Symbol" w:hint="default"/>
      </w:rPr>
    </w:lvl>
    <w:lvl w:ilvl="4" w:tplc="E2EE770C">
      <w:start w:val="1"/>
      <w:numFmt w:val="bullet"/>
      <w:lvlText w:val="o"/>
      <w:lvlJc w:val="left"/>
      <w:pPr>
        <w:ind w:left="3600" w:hanging="360"/>
      </w:pPr>
      <w:rPr>
        <w:rFonts w:ascii="Courier New" w:hAnsi="Courier New" w:hint="default"/>
      </w:rPr>
    </w:lvl>
    <w:lvl w:ilvl="5" w:tplc="98A09C42">
      <w:start w:val="1"/>
      <w:numFmt w:val="bullet"/>
      <w:lvlText w:val=""/>
      <w:lvlJc w:val="left"/>
      <w:pPr>
        <w:ind w:left="4320" w:hanging="360"/>
      </w:pPr>
      <w:rPr>
        <w:rFonts w:ascii="Wingdings" w:hAnsi="Wingdings" w:hint="default"/>
      </w:rPr>
    </w:lvl>
    <w:lvl w:ilvl="6" w:tplc="03AE97CC">
      <w:start w:val="1"/>
      <w:numFmt w:val="bullet"/>
      <w:lvlText w:val=""/>
      <w:lvlJc w:val="left"/>
      <w:pPr>
        <w:ind w:left="5040" w:hanging="360"/>
      </w:pPr>
      <w:rPr>
        <w:rFonts w:ascii="Symbol" w:hAnsi="Symbol" w:hint="default"/>
      </w:rPr>
    </w:lvl>
    <w:lvl w:ilvl="7" w:tplc="D46EF82C">
      <w:start w:val="1"/>
      <w:numFmt w:val="bullet"/>
      <w:lvlText w:val="o"/>
      <w:lvlJc w:val="left"/>
      <w:pPr>
        <w:ind w:left="5760" w:hanging="360"/>
      </w:pPr>
      <w:rPr>
        <w:rFonts w:ascii="Courier New" w:hAnsi="Courier New" w:hint="default"/>
      </w:rPr>
    </w:lvl>
    <w:lvl w:ilvl="8" w:tplc="7B4C7956">
      <w:start w:val="1"/>
      <w:numFmt w:val="bullet"/>
      <w:lvlText w:val=""/>
      <w:lvlJc w:val="left"/>
      <w:pPr>
        <w:ind w:left="6480" w:hanging="360"/>
      </w:pPr>
      <w:rPr>
        <w:rFonts w:ascii="Wingdings" w:hAnsi="Wingdings" w:hint="default"/>
      </w:rPr>
    </w:lvl>
  </w:abstractNum>
  <w:abstractNum w:abstractNumId="21"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017402"/>
    <w:multiLevelType w:val="hybridMultilevel"/>
    <w:tmpl w:val="827A1C0E"/>
    <w:lvl w:ilvl="0" w:tplc="9684EF7C">
      <w:start w:val="1"/>
      <w:numFmt w:val="bullet"/>
      <w:pStyle w:val="TableList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2D735D3C"/>
    <w:multiLevelType w:val="multilevel"/>
    <w:tmpl w:val="63485CC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4"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25"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E161821"/>
    <w:multiLevelType w:val="hybridMultilevel"/>
    <w:tmpl w:val="480EBDDE"/>
    <w:lvl w:ilvl="0" w:tplc="48684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671FC0"/>
    <w:multiLevelType w:val="hybridMultilevel"/>
    <w:tmpl w:val="767AB2D6"/>
    <w:lvl w:ilvl="0" w:tplc="5ACE14FE">
      <w:start w:val="1"/>
      <w:numFmt w:val="bullet"/>
      <w:lvlText w:val=""/>
      <w:lvlJc w:val="left"/>
      <w:pPr>
        <w:ind w:left="720" w:hanging="360"/>
      </w:pPr>
      <w:rPr>
        <w:rFonts w:ascii="Symbol" w:hAnsi="Symbol" w:hint="default"/>
      </w:rPr>
    </w:lvl>
    <w:lvl w:ilvl="1" w:tplc="C2BEA9AA">
      <w:start w:val="1"/>
      <w:numFmt w:val="bullet"/>
      <w:lvlText w:val="o"/>
      <w:lvlJc w:val="left"/>
      <w:pPr>
        <w:ind w:left="1440" w:hanging="360"/>
      </w:pPr>
      <w:rPr>
        <w:rFonts w:ascii="&quot;Courier New&quot;" w:hAnsi="&quot;Courier New&quot;" w:hint="default"/>
      </w:rPr>
    </w:lvl>
    <w:lvl w:ilvl="2" w:tplc="64A69210">
      <w:start w:val="1"/>
      <w:numFmt w:val="bullet"/>
      <w:lvlText w:val=""/>
      <w:lvlJc w:val="left"/>
      <w:pPr>
        <w:ind w:left="2160" w:hanging="360"/>
      </w:pPr>
      <w:rPr>
        <w:rFonts w:ascii="Wingdings" w:hAnsi="Wingdings" w:hint="default"/>
      </w:rPr>
    </w:lvl>
    <w:lvl w:ilvl="3" w:tplc="063C8B9E">
      <w:start w:val="1"/>
      <w:numFmt w:val="bullet"/>
      <w:lvlText w:val=""/>
      <w:lvlJc w:val="left"/>
      <w:pPr>
        <w:ind w:left="2880" w:hanging="360"/>
      </w:pPr>
      <w:rPr>
        <w:rFonts w:ascii="Symbol" w:hAnsi="Symbol" w:hint="default"/>
      </w:rPr>
    </w:lvl>
    <w:lvl w:ilvl="4" w:tplc="9C4485C0">
      <w:start w:val="1"/>
      <w:numFmt w:val="bullet"/>
      <w:lvlText w:val="o"/>
      <w:lvlJc w:val="left"/>
      <w:pPr>
        <w:ind w:left="3600" w:hanging="360"/>
      </w:pPr>
      <w:rPr>
        <w:rFonts w:ascii="Courier New" w:hAnsi="Courier New" w:hint="default"/>
      </w:rPr>
    </w:lvl>
    <w:lvl w:ilvl="5" w:tplc="850CAC08">
      <w:start w:val="1"/>
      <w:numFmt w:val="bullet"/>
      <w:lvlText w:val=""/>
      <w:lvlJc w:val="left"/>
      <w:pPr>
        <w:ind w:left="4320" w:hanging="360"/>
      </w:pPr>
      <w:rPr>
        <w:rFonts w:ascii="Wingdings" w:hAnsi="Wingdings" w:hint="default"/>
      </w:rPr>
    </w:lvl>
    <w:lvl w:ilvl="6" w:tplc="347E1606">
      <w:start w:val="1"/>
      <w:numFmt w:val="bullet"/>
      <w:lvlText w:val=""/>
      <w:lvlJc w:val="left"/>
      <w:pPr>
        <w:ind w:left="5040" w:hanging="360"/>
      </w:pPr>
      <w:rPr>
        <w:rFonts w:ascii="Symbol" w:hAnsi="Symbol" w:hint="default"/>
      </w:rPr>
    </w:lvl>
    <w:lvl w:ilvl="7" w:tplc="66DC7DE8">
      <w:start w:val="1"/>
      <w:numFmt w:val="bullet"/>
      <w:lvlText w:val="o"/>
      <w:lvlJc w:val="left"/>
      <w:pPr>
        <w:ind w:left="5760" w:hanging="360"/>
      </w:pPr>
      <w:rPr>
        <w:rFonts w:ascii="Courier New" w:hAnsi="Courier New" w:hint="default"/>
      </w:rPr>
    </w:lvl>
    <w:lvl w:ilvl="8" w:tplc="AA505AB6">
      <w:start w:val="1"/>
      <w:numFmt w:val="bullet"/>
      <w:lvlText w:val=""/>
      <w:lvlJc w:val="left"/>
      <w:pPr>
        <w:ind w:left="6480" w:hanging="360"/>
      </w:pPr>
      <w:rPr>
        <w:rFonts w:ascii="Wingdings" w:hAnsi="Wingdings" w:hint="default"/>
      </w:rPr>
    </w:lvl>
  </w:abstractNum>
  <w:abstractNum w:abstractNumId="28" w15:restartNumberingAfterBreak="0">
    <w:nsid w:val="408C809A"/>
    <w:multiLevelType w:val="hybridMultilevel"/>
    <w:tmpl w:val="6876EF60"/>
    <w:lvl w:ilvl="0" w:tplc="E648035A">
      <w:numFmt w:val="none"/>
      <w:lvlText w:val=""/>
      <w:lvlJc w:val="left"/>
      <w:pPr>
        <w:tabs>
          <w:tab w:val="num" w:pos="360"/>
        </w:tabs>
      </w:pPr>
    </w:lvl>
    <w:lvl w:ilvl="1" w:tplc="DEB09634">
      <w:start w:val="1"/>
      <w:numFmt w:val="lowerLetter"/>
      <w:lvlText w:val="%2."/>
      <w:lvlJc w:val="left"/>
      <w:pPr>
        <w:ind w:left="1440" w:hanging="360"/>
      </w:pPr>
    </w:lvl>
    <w:lvl w:ilvl="2" w:tplc="CD78257E">
      <w:start w:val="1"/>
      <w:numFmt w:val="lowerRoman"/>
      <w:lvlText w:val="%3."/>
      <w:lvlJc w:val="right"/>
      <w:pPr>
        <w:ind w:left="2160" w:hanging="180"/>
      </w:pPr>
    </w:lvl>
    <w:lvl w:ilvl="3" w:tplc="9A54F08A">
      <w:start w:val="1"/>
      <w:numFmt w:val="decimal"/>
      <w:lvlText w:val="%4."/>
      <w:lvlJc w:val="left"/>
      <w:pPr>
        <w:ind w:left="2880" w:hanging="360"/>
      </w:pPr>
    </w:lvl>
    <w:lvl w:ilvl="4" w:tplc="7D0C9358">
      <w:start w:val="1"/>
      <w:numFmt w:val="lowerLetter"/>
      <w:lvlText w:val="%5."/>
      <w:lvlJc w:val="left"/>
      <w:pPr>
        <w:ind w:left="3600" w:hanging="360"/>
      </w:pPr>
    </w:lvl>
    <w:lvl w:ilvl="5" w:tplc="2DF2E476">
      <w:start w:val="1"/>
      <w:numFmt w:val="lowerRoman"/>
      <w:lvlText w:val="%6."/>
      <w:lvlJc w:val="right"/>
      <w:pPr>
        <w:ind w:left="4320" w:hanging="180"/>
      </w:pPr>
    </w:lvl>
    <w:lvl w:ilvl="6" w:tplc="2C4E120E">
      <w:start w:val="1"/>
      <w:numFmt w:val="decimal"/>
      <w:lvlText w:val="%7."/>
      <w:lvlJc w:val="left"/>
      <w:pPr>
        <w:ind w:left="5040" w:hanging="360"/>
      </w:pPr>
    </w:lvl>
    <w:lvl w:ilvl="7" w:tplc="29921800">
      <w:start w:val="1"/>
      <w:numFmt w:val="lowerLetter"/>
      <w:lvlText w:val="%8."/>
      <w:lvlJc w:val="left"/>
      <w:pPr>
        <w:ind w:left="5760" w:hanging="360"/>
      </w:pPr>
    </w:lvl>
    <w:lvl w:ilvl="8" w:tplc="08980184">
      <w:start w:val="1"/>
      <w:numFmt w:val="lowerRoman"/>
      <w:lvlText w:val="%9."/>
      <w:lvlJc w:val="right"/>
      <w:pPr>
        <w:ind w:left="6480" w:hanging="180"/>
      </w:pPr>
    </w:lvl>
  </w:abstractNum>
  <w:abstractNum w:abstractNumId="29"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453213A3"/>
    <w:multiLevelType w:val="hybridMultilevel"/>
    <w:tmpl w:val="3EF6E548"/>
    <w:lvl w:ilvl="0" w:tplc="7C86A26E">
      <w:start w:val="1"/>
      <w:numFmt w:val="decimal"/>
      <w:lvlText w:val="%1."/>
      <w:lvlJc w:val="left"/>
      <w:pPr>
        <w:ind w:left="720" w:hanging="360"/>
      </w:pPr>
    </w:lvl>
    <w:lvl w:ilvl="1" w:tplc="D2D48EA0">
      <w:start w:val="1"/>
      <w:numFmt w:val="lowerLetter"/>
      <w:lvlText w:val="%2."/>
      <w:lvlJc w:val="left"/>
      <w:pPr>
        <w:ind w:left="1440" w:hanging="360"/>
      </w:pPr>
    </w:lvl>
    <w:lvl w:ilvl="2" w:tplc="278CAB40">
      <w:start w:val="1"/>
      <w:numFmt w:val="lowerRoman"/>
      <w:lvlText w:val="%3."/>
      <w:lvlJc w:val="right"/>
      <w:pPr>
        <w:ind w:left="2160" w:hanging="180"/>
      </w:pPr>
    </w:lvl>
    <w:lvl w:ilvl="3" w:tplc="4AC00CDE">
      <w:start w:val="1"/>
      <w:numFmt w:val="decimal"/>
      <w:lvlText w:val="%4."/>
      <w:lvlJc w:val="left"/>
      <w:pPr>
        <w:ind w:left="2880" w:hanging="360"/>
      </w:pPr>
    </w:lvl>
    <w:lvl w:ilvl="4" w:tplc="E84C3C1A">
      <w:start w:val="1"/>
      <w:numFmt w:val="lowerLetter"/>
      <w:lvlText w:val="%5."/>
      <w:lvlJc w:val="left"/>
      <w:pPr>
        <w:ind w:left="3600" w:hanging="360"/>
      </w:pPr>
    </w:lvl>
    <w:lvl w:ilvl="5" w:tplc="1708EC98">
      <w:start w:val="1"/>
      <w:numFmt w:val="lowerRoman"/>
      <w:lvlText w:val="%6."/>
      <w:lvlJc w:val="right"/>
      <w:pPr>
        <w:ind w:left="4320" w:hanging="180"/>
      </w:pPr>
    </w:lvl>
    <w:lvl w:ilvl="6" w:tplc="20E8C952">
      <w:start w:val="1"/>
      <w:numFmt w:val="decimal"/>
      <w:lvlText w:val="%7."/>
      <w:lvlJc w:val="left"/>
      <w:pPr>
        <w:ind w:left="5040" w:hanging="360"/>
      </w:pPr>
    </w:lvl>
    <w:lvl w:ilvl="7" w:tplc="FE802522">
      <w:start w:val="1"/>
      <w:numFmt w:val="lowerLetter"/>
      <w:lvlText w:val="%8."/>
      <w:lvlJc w:val="left"/>
      <w:pPr>
        <w:ind w:left="5760" w:hanging="360"/>
      </w:pPr>
    </w:lvl>
    <w:lvl w:ilvl="8" w:tplc="16C84A88">
      <w:start w:val="1"/>
      <w:numFmt w:val="lowerRoman"/>
      <w:lvlText w:val="%9."/>
      <w:lvlJc w:val="right"/>
      <w:pPr>
        <w:ind w:left="6480" w:hanging="180"/>
      </w:pPr>
    </w:lvl>
  </w:abstractNum>
  <w:abstractNum w:abstractNumId="32" w15:restartNumberingAfterBreak="0">
    <w:nsid w:val="5240330E"/>
    <w:multiLevelType w:val="hybridMultilevel"/>
    <w:tmpl w:val="210638B0"/>
    <w:lvl w:ilvl="0" w:tplc="B890F3D4">
      <w:start w:val="1"/>
      <w:numFmt w:val="bullet"/>
      <w:pStyle w:val="CSWNote"/>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0469BC"/>
    <w:multiLevelType w:val="hybridMultilevel"/>
    <w:tmpl w:val="6504A0E2"/>
    <w:lvl w:ilvl="0" w:tplc="9EE65A28">
      <w:start w:val="1"/>
      <w:numFmt w:val="bullet"/>
      <w:lvlText w:val="·"/>
      <w:lvlJc w:val="left"/>
      <w:pPr>
        <w:ind w:left="720" w:hanging="360"/>
      </w:pPr>
      <w:rPr>
        <w:rFonts w:ascii="Symbol" w:hAnsi="Symbol" w:hint="default"/>
      </w:rPr>
    </w:lvl>
    <w:lvl w:ilvl="1" w:tplc="3BB29A12">
      <w:start w:val="1"/>
      <w:numFmt w:val="bullet"/>
      <w:lvlText w:val="o"/>
      <w:lvlJc w:val="left"/>
      <w:pPr>
        <w:ind w:left="1440" w:hanging="360"/>
      </w:pPr>
      <w:rPr>
        <w:rFonts w:ascii="Courier New" w:hAnsi="Courier New" w:hint="default"/>
      </w:rPr>
    </w:lvl>
    <w:lvl w:ilvl="2" w:tplc="2EF8633A">
      <w:start w:val="1"/>
      <w:numFmt w:val="bullet"/>
      <w:lvlText w:val=""/>
      <w:lvlJc w:val="left"/>
      <w:pPr>
        <w:ind w:left="2160" w:hanging="360"/>
      </w:pPr>
      <w:rPr>
        <w:rFonts w:ascii="Wingdings" w:hAnsi="Wingdings" w:hint="default"/>
      </w:rPr>
    </w:lvl>
    <w:lvl w:ilvl="3" w:tplc="29DAFDA4">
      <w:start w:val="1"/>
      <w:numFmt w:val="bullet"/>
      <w:lvlText w:val=""/>
      <w:lvlJc w:val="left"/>
      <w:pPr>
        <w:ind w:left="2880" w:hanging="360"/>
      </w:pPr>
      <w:rPr>
        <w:rFonts w:ascii="Symbol" w:hAnsi="Symbol" w:hint="default"/>
      </w:rPr>
    </w:lvl>
    <w:lvl w:ilvl="4" w:tplc="44865F26">
      <w:start w:val="1"/>
      <w:numFmt w:val="bullet"/>
      <w:lvlText w:val="o"/>
      <w:lvlJc w:val="left"/>
      <w:pPr>
        <w:ind w:left="3600" w:hanging="360"/>
      </w:pPr>
      <w:rPr>
        <w:rFonts w:ascii="Courier New" w:hAnsi="Courier New" w:hint="default"/>
      </w:rPr>
    </w:lvl>
    <w:lvl w:ilvl="5" w:tplc="963AB0D0">
      <w:start w:val="1"/>
      <w:numFmt w:val="bullet"/>
      <w:lvlText w:val=""/>
      <w:lvlJc w:val="left"/>
      <w:pPr>
        <w:ind w:left="4320" w:hanging="360"/>
      </w:pPr>
      <w:rPr>
        <w:rFonts w:ascii="Wingdings" w:hAnsi="Wingdings" w:hint="default"/>
      </w:rPr>
    </w:lvl>
    <w:lvl w:ilvl="6" w:tplc="BC769A5A">
      <w:start w:val="1"/>
      <w:numFmt w:val="bullet"/>
      <w:lvlText w:val=""/>
      <w:lvlJc w:val="left"/>
      <w:pPr>
        <w:ind w:left="5040" w:hanging="360"/>
      </w:pPr>
      <w:rPr>
        <w:rFonts w:ascii="Symbol" w:hAnsi="Symbol" w:hint="default"/>
      </w:rPr>
    </w:lvl>
    <w:lvl w:ilvl="7" w:tplc="DF30D1FC">
      <w:start w:val="1"/>
      <w:numFmt w:val="bullet"/>
      <w:lvlText w:val="o"/>
      <w:lvlJc w:val="left"/>
      <w:pPr>
        <w:ind w:left="5760" w:hanging="360"/>
      </w:pPr>
      <w:rPr>
        <w:rFonts w:ascii="Courier New" w:hAnsi="Courier New" w:hint="default"/>
      </w:rPr>
    </w:lvl>
    <w:lvl w:ilvl="8" w:tplc="25B056E6">
      <w:start w:val="1"/>
      <w:numFmt w:val="bullet"/>
      <w:lvlText w:val=""/>
      <w:lvlJc w:val="left"/>
      <w:pPr>
        <w:ind w:left="6480" w:hanging="360"/>
      </w:pPr>
      <w:rPr>
        <w:rFonts w:ascii="Wingdings" w:hAnsi="Wingdings" w:hint="default"/>
      </w:rPr>
    </w:lvl>
  </w:abstractNum>
  <w:abstractNum w:abstractNumId="34"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5"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36" w15:restartNumberingAfterBreak="0">
    <w:nsid w:val="5C817D72"/>
    <w:multiLevelType w:val="hybridMultilevel"/>
    <w:tmpl w:val="A1EECAA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7"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38" w15:restartNumberingAfterBreak="0">
    <w:nsid w:val="60DD4684"/>
    <w:multiLevelType w:val="singleLevel"/>
    <w:tmpl w:val="DFF2F2E4"/>
    <w:lvl w:ilvl="0">
      <w:start w:val="1"/>
      <w:numFmt w:val="decimal"/>
      <w:pStyle w:val="CSWApplicableDocuments"/>
      <w:lvlText w:val="[AD-%1]"/>
      <w:lvlJc w:val="left"/>
      <w:pPr>
        <w:ind w:left="360" w:hanging="360"/>
      </w:pPr>
      <w:rPr>
        <w:rFonts w:ascii="Franklin Gothic Medium Cond" w:hAnsi="Franklin Gothic Medium Cond" w:hint="default"/>
        <w:b w:val="0"/>
        <w:bCs w:val="0"/>
        <w:color w:val="B71234"/>
        <w:sz w:val="20"/>
        <w:szCs w:val="16"/>
      </w:rPr>
    </w:lvl>
  </w:abstractNum>
  <w:abstractNum w:abstractNumId="39" w15:restartNumberingAfterBreak="0">
    <w:nsid w:val="60FD2467"/>
    <w:multiLevelType w:val="hybridMultilevel"/>
    <w:tmpl w:val="10529F70"/>
    <w:lvl w:ilvl="0" w:tplc="2B0A7DD8">
      <w:start w:val="1"/>
      <w:numFmt w:val="bullet"/>
      <w:lvlText w:val=""/>
      <w:lvlJc w:val="left"/>
      <w:pPr>
        <w:ind w:left="720" w:hanging="360"/>
      </w:pPr>
      <w:rPr>
        <w:rFonts w:ascii="Symbol" w:hAnsi="Symbol" w:hint="default"/>
      </w:rPr>
    </w:lvl>
    <w:lvl w:ilvl="1" w:tplc="2A00A25E">
      <w:start w:val="1"/>
      <w:numFmt w:val="bullet"/>
      <w:lvlText w:val="o"/>
      <w:lvlJc w:val="left"/>
      <w:pPr>
        <w:ind w:left="1440" w:hanging="360"/>
      </w:pPr>
      <w:rPr>
        <w:rFonts w:ascii="&quot;Courier New&quot;" w:hAnsi="&quot;Courier New&quot;" w:hint="default"/>
      </w:rPr>
    </w:lvl>
    <w:lvl w:ilvl="2" w:tplc="8084BD28">
      <w:start w:val="1"/>
      <w:numFmt w:val="bullet"/>
      <w:lvlText w:val=""/>
      <w:lvlJc w:val="left"/>
      <w:pPr>
        <w:ind w:left="2160" w:hanging="360"/>
      </w:pPr>
      <w:rPr>
        <w:rFonts w:ascii="Wingdings" w:hAnsi="Wingdings" w:hint="default"/>
      </w:rPr>
    </w:lvl>
    <w:lvl w:ilvl="3" w:tplc="2DAECE44">
      <w:start w:val="1"/>
      <w:numFmt w:val="bullet"/>
      <w:lvlText w:val=""/>
      <w:lvlJc w:val="left"/>
      <w:pPr>
        <w:ind w:left="2880" w:hanging="360"/>
      </w:pPr>
      <w:rPr>
        <w:rFonts w:ascii="Symbol" w:hAnsi="Symbol" w:hint="default"/>
      </w:rPr>
    </w:lvl>
    <w:lvl w:ilvl="4" w:tplc="7C2C2F72">
      <w:start w:val="1"/>
      <w:numFmt w:val="bullet"/>
      <w:lvlText w:val="o"/>
      <w:lvlJc w:val="left"/>
      <w:pPr>
        <w:ind w:left="3600" w:hanging="360"/>
      </w:pPr>
      <w:rPr>
        <w:rFonts w:ascii="Courier New" w:hAnsi="Courier New" w:hint="default"/>
      </w:rPr>
    </w:lvl>
    <w:lvl w:ilvl="5" w:tplc="8FF671EC">
      <w:start w:val="1"/>
      <w:numFmt w:val="bullet"/>
      <w:lvlText w:val=""/>
      <w:lvlJc w:val="left"/>
      <w:pPr>
        <w:ind w:left="4320" w:hanging="360"/>
      </w:pPr>
      <w:rPr>
        <w:rFonts w:ascii="Wingdings" w:hAnsi="Wingdings" w:hint="default"/>
      </w:rPr>
    </w:lvl>
    <w:lvl w:ilvl="6" w:tplc="D07EFA6E">
      <w:start w:val="1"/>
      <w:numFmt w:val="bullet"/>
      <w:lvlText w:val=""/>
      <w:lvlJc w:val="left"/>
      <w:pPr>
        <w:ind w:left="5040" w:hanging="360"/>
      </w:pPr>
      <w:rPr>
        <w:rFonts w:ascii="Symbol" w:hAnsi="Symbol" w:hint="default"/>
      </w:rPr>
    </w:lvl>
    <w:lvl w:ilvl="7" w:tplc="DEE81B42">
      <w:start w:val="1"/>
      <w:numFmt w:val="bullet"/>
      <w:lvlText w:val="o"/>
      <w:lvlJc w:val="left"/>
      <w:pPr>
        <w:ind w:left="5760" w:hanging="360"/>
      </w:pPr>
      <w:rPr>
        <w:rFonts w:ascii="Courier New" w:hAnsi="Courier New" w:hint="default"/>
      </w:rPr>
    </w:lvl>
    <w:lvl w:ilvl="8" w:tplc="20BC0E6E">
      <w:start w:val="1"/>
      <w:numFmt w:val="bullet"/>
      <w:lvlText w:val=""/>
      <w:lvlJc w:val="left"/>
      <w:pPr>
        <w:ind w:left="6480" w:hanging="360"/>
      </w:pPr>
      <w:rPr>
        <w:rFonts w:ascii="Wingdings" w:hAnsi="Wingdings" w:hint="default"/>
      </w:rPr>
    </w:lvl>
  </w:abstractNum>
  <w:abstractNum w:abstractNumId="40"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41" w15:restartNumberingAfterBreak="0">
    <w:nsid w:val="67600124"/>
    <w:multiLevelType w:val="hybridMultilevel"/>
    <w:tmpl w:val="F1CA6582"/>
    <w:lvl w:ilvl="0" w:tplc="BF524080">
      <w:start w:val="1"/>
      <w:numFmt w:val="bullet"/>
      <w:lvlText w:val=""/>
      <w:lvlJc w:val="left"/>
      <w:pPr>
        <w:ind w:left="720" w:hanging="360"/>
      </w:pPr>
      <w:rPr>
        <w:rFonts w:ascii="Symbol" w:hAnsi="Symbol" w:hint="default"/>
      </w:rPr>
    </w:lvl>
    <w:lvl w:ilvl="1" w:tplc="F0244ABA">
      <w:start w:val="1"/>
      <w:numFmt w:val="bullet"/>
      <w:lvlText w:val="o"/>
      <w:lvlJc w:val="left"/>
      <w:pPr>
        <w:ind w:left="1440" w:hanging="360"/>
      </w:pPr>
      <w:rPr>
        <w:rFonts w:ascii="&quot;Courier New&quot;" w:hAnsi="&quot;Courier New&quot;" w:hint="default"/>
      </w:rPr>
    </w:lvl>
    <w:lvl w:ilvl="2" w:tplc="387C6A84">
      <w:start w:val="1"/>
      <w:numFmt w:val="bullet"/>
      <w:lvlText w:val=""/>
      <w:lvlJc w:val="left"/>
      <w:pPr>
        <w:ind w:left="2160" w:hanging="360"/>
      </w:pPr>
      <w:rPr>
        <w:rFonts w:ascii="Wingdings" w:hAnsi="Wingdings" w:hint="default"/>
      </w:rPr>
    </w:lvl>
    <w:lvl w:ilvl="3" w:tplc="B1EEAC08">
      <w:start w:val="1"/>
      <w:numFmt w:val="bullet"/>
      <w:lvlText w:val=""/>
      <w:lvlJc w:val="left"/>
      <w:pPr>
        <w:ind w:left="2880" w:hanging="360"/>
      </w:pPr>
      <w:rPr>
        <w:rFonts w:ascii="Symbol" w:hAnsi="Symbol" w:hint="default"/>
      </w:rPr>
    </w:lvl>
    <w:lvl w:ilvl="4" w:tplc="45F41C64">
      <w:start w:val="1"/>
      <w:numFmt w:val="bullet"/>
      <w:lvlText w:val="o"/>
      <w:lvlJc w:val="left"/>
      <w:pPr>
        <w:ind w:left="3600" w:hanging="360"/>
      </w:pPr>
      <w:rPr>
        <w:rFonts w:ascii="Courier New" w:hAnsi="Courier New" w:hint="default"/>
      </w:rPr>
    </w:lvl>
    <w:lvl w:ilvl="5" w:tplc="6D36138E">
      <w:start w:val="1"/>
      <w:numFmt w:val="bullet"/>
      <w:lvlText w:val=""/>
      <w:lvlJc w:val="left"/>
      <w:pPr>
        <w:ind w:left="4320" w:hanging="360"/>
      </w:pPr>
      <w:rPr>
        <w:rFonts w:ascii="Wingdings" w:hAnsi="Wingdings" w:hint="default"/>
      </w:rPr>
    </w:lvl>
    <w:lvl w:ilvl="6" w:tplc="9FD6649C">
      <w:start w:val="1"/>
      <w:numFmt w:val="bullet"/>
      <w:lvlText w:val=""/>
      <w:lvlJc w:val="left"/>
      <w:pPr>
        <w:ind w:left="5040" w:hanging="360"/>
      </w:pPr>
      <w:rPr>
        <w:rFonts w:ascii="Symbol" w:hAnsi="Symbol" w:hint="default"/>
      </w:rPr>
    </w:lvl>
    <w:lvl w:ilvl="7" w:tplc="177EC316">
      <w:start w:val="1"/>
      <w:numFmt w:val="bullet"/>
      <w:lvlText w:val="o"/>
      <w:lvlJc w:val="left"/>
      <w:pPr>
        <w:ind w:left="5760" w:hanging="360"/>
      </w:pPr>
      <w:rPr>
        <w:rFonts w:ascii="Courier New" w:hAnsi="Courier New" w:hint="default"/>
      </w:rPr>
    </w:lvl>
    <w:lvl w:ilvl="8" w:tplc="C930C678">
      <w:start w:val="1"/>
      <w:numFmt w:val="bullet"/>
      <w:lvlText w:val=""/>
      <w:lvlJc w:val="left"/>
      <w:pPr>
        <w:ind w:left="6480" w:hanging="360"/>
      </w:pPr>
      <w:rPr>
        <w:rFonts w:ascii="Wingdings" w:hAnsi="Wingdings" w:hint="default"/>
      </w:rPr>
    </w:lvl>
  </w:abstractNum>
  <w:abstractNum w:abstractNumId="42" w15:restartNumberingAfterBreak="0">
    <w:nsid w:val="6A7845D9"/>
    <w:multiLevelType w:val="hybridMultilevel"/>
    <w:tmpl w:val="91D4DC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4"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45"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46" w15:restartNumberingAfterBreak="0">
    <w:nsid w:val="7B6F1C8F"/>
    <w:multiLevelType w:val="multilevel"/>
    <w:tmpl w:val="C308A828"/>
    <w:lvl w:ilvl="0">
      <w:start w:val="1"/>
      <w:numFmt w:val="decimal"/>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num w:numId="1" w16cid:durableId="858351693">
    <w:abstractNumId w:val="45"/>
  </w:num>
  <w:num w:numId="2" w16cid:durableId="1673801852">
    <w:abstractNumId w:val="29"/>
  </w:num>
  <w:num w:numId="3" w16cid:durableId="1644891809">
    <w:abstractNumId w:val="17"/>
  </w:num>
  <w:num w:numId="4" w16cid:durableId="1821727443">
    <w:abstractNumId w:val="10"/>
  </w:num>
  <w:num w:numId="5" w16cid:durableId="95566776">
    <w:abstractNumId w:val="3"/>
  </w:num>
  <w:num w:numId="6" w16cid:durableId="1457024640">
    <w:abstractNumId w:val="37"/>
  </w:num>
  <w:num w:numId="7" w16cid:durableId="1360005303">
    <w:abstractNumId w:val="2"/>
  </w:num>
  <w:num w:numId="8" w16cid:durableId="397048067">
    <w:abstractNumId w:val="23"/>
  </w:num>
  <w:num w:numId="9" w16cid:durableId="142548865">
    <w:abstractNumId w:val="40"/>
  </w:num>
  <w:num w:numId="10" w16cid:durableId="1347757243">
    <w:abstractNumId w:val="18"/>
  </w:num>
  <w:num w:numId="11" w16cid:durableId="977412817">
    <w:abstractNumId w:val="44"/>
  </w:num>
  <w:num w:numId="12" w16cid:durableId="1789157065">
    <w:abstractNumId w:val="34"/>
  </w:num>
  <w:num w:numId="13" w16cid:durableId="1728869187">
    <w:abstractNumId w:val="43"/>
  </w:num>
  <w:num w:numId="14" w16cid:durableId="926155449">
    <w:abstractNumId w:val="30"/>
  </w:num>
  <w:num w:numId="15" w16cid:durableId="1705866631">
    <w:abstractNumId w:val="13"/>
  </w:num>
  <w:num w:numId="16" w16cid:durableId="678434019">
    <w:abstractNumId w:val="9"/>
  </w:num>
  <w:num w:numId="17" w16cid:durableId="804930521">
    <w:abstractNumId w:val="24"/>
  </w:num>
  <w:num w:numId="18" w16cid:durableId="86122911">
    <w:abstractNumId w:val="0"/>
  </w:num>
  <w:num w:numId="19" w16cid:durableId="1913809416">
    <w:abstractNumId w:val="35"/>
  </w:num>
  <w:num w:numId="20" w16cid:durableId="1845897979">
    <w:abstractNumId w:val="21"/>
  </w:num>
  <w:num w:numId="21" w16cid:durableId="1749695149">
    <w:abstractNumId w:val="38"/>
  </w:num>
  <w:num w:numId="22" w16cid:durableId="1585605308">
    <w:abstractNumId w:val="6"/>
  </w:num>
  <w:num w:numId="23" w16cid:durableId="2120025299">
    <w:abstractNumId w:val="12"/>
  </w:num>
  <w:num w:numId="24" w16cid:durableId="752238777">
    <w:abstractNumId w:val="32"/>
  </w:num>
  <w:num w:numId="25" w16cid:durableId="96213646">
    <w:abstractNumId w:val="14"/>
  </w:num>
  <w:num w:numId="26" w16cid:durableId="583078076">
    <w:abstractNumId w:val="11"/>
  </w:num>
  <w:num w:numId="27" w16cid:durableId="1625888075">
    <w:abstractNumId w:val="46"/>
  </w:num>
  <w:num w:numId="28" w16cid:durableId="83573861">
    <w:abstractNumId w:val="26"/>
  </w:num>
  <w:num w:numId="29" w16cid:durableId="499809675">
    <w:abstractNumId w:val="16"/>
  </w:num>
  <w:num w:numId="30" w16cid:durableId="1609847193">
    <w:abstractNumId w:val="22"/>
  </w:num>
  <w:num w:numId="31" w16cid:durableId="2008055479">
    <w:abstractNumId w:val="5"/>
  </w:num>
  <w:num w:numId="32" w16cid:durableId="1066607628">
    <w:abstractNumId w:val="15"/>
  </w:num>
  <w:num w:numId="33" w16cid:durableId="1578859954">
    <w:abstractNumId w:val="36"/>
  </w:num>
  <w:num w:numId="34" w16cid:durableId="493957539">
    <w:abstractNumId w:val="42"/>
  </w:num>
  <w:num w:numId="35" w16cid:durableId="298876588">
    <w:abstractNumId w:val="8"/>
  </w:num>
  <w:num w:numId="36" w16cid:durableId="1411855103">
    <w:abstractNumId w:val="41"/>
  </w:num>
  <w:num w:numId="37" w16cid:durableId="794638561">
    <w:abstractNumId w:val="4"/>
  </w:num>
  <w:num w:numId="38" w16cid:durableId="1682776333">
    <w:abstractNumId w:val="20"/>
  </w:num>
  <w:num w:numId="39" w16cid:durableId="150294419">
    <w:abstractNumId w:val="27"/>
  </w:num>
  <w:num w:numId="40" w16cid:durableId="469711415">
    <w:abstractNumId w:val="7"/>
  </w:num>
  <w:num w:numId="41" w16cid:durableId="1805343467">
    <w:abstractNumId w:val="39"/>
  </w:num>
  <w:num w:numId="42" w16cid:durableId="1476488287">
    <w:abstractNumId w:val="1"/>
  </w:num>
  <w:num w:numId="43" w16cid:durableId="1929191347">
    <w:abstractNumId w:val="31"/>
  </w:num>
  <w:num w:numId="44" w16cid:durableId="1903978360">
    <w:abstractNumId w:val="33"/>
  </w:num>
  <w:num w:numId="45" w16cid:durableId="560096944">
    <w:abstractNumId w:val="28"/>
  </w:num>
  <w:num w:numId="46" w16cid:durableId="135222411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appName="MSWord" w:lang="en-US" w:vendorID="64" w:dllVersion="0" w:nlCheck="1" w:checkStyle="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__Grammarly_42____i" w:val="H4sIAAAAAAAEAKtWckksSQxILCpxzi/NK1GyMqwFAAEhoTITAAAA"/>
    <w:docVar w:name="__Grammarly_42___1" w:val="H4sIAAAAAAAEAKtWcslP9kxRslIyNDY0MzcyNrOwsDAwBUILQyUdpeDU4uLM/DyQAjPzWgCs3NztLQAAAA=="/>
    <w:docVar w:name="Access" w:val="&lt;Public / Confidential Project / Confidential Critical / Nato Secret / Name List&gt;"/>
    <w:docVar w:name="Project" w:val="&lt;Project Name&gt;"/>
    <w:docVar w:name="RightsWATCHMark" w:val="67|CSW-CSW-PUBLIC|"/>
    <w:docVar w:name="Status" w:val="Draft / Approved"/>
  </w:docVars>
  <w:rsids>
    <w:rsidRoot w:val="00043981"/>
    <w:rsid w:val="0000065C"/>
    <w:rsid w:val="00000D3E"/>
    <w:rsid w:val="0000175A"/>
    <w:rsid w:val="00001A09"/>
    <w:rsid w:val="00001B25"/>
    <w:rsid w:val="00001D07"/>
    <w:rsid w:val="0000244C"/>
    <w:rsid w:val="000027F9"/>
    <w:rsid w:val="000028AA"/>
    <w:rsid w:val="00002BF4"/>
    <w:rsid w:val="00002D8F"/>
    <w:rsid w:val="0000344A"/>
    <w:rsid w:val="000035B6"/>
    <w:rsid w:val="000037A2"/>
    <w:rsid w:val="00003908"/>
    <w:rsid w:val="00003A61"/>
    <w:rsid w:val="00003AEB"/>
    <w:rsid w:val="00003E17"/>
    <w:rsid w:val="00003F6F"/>
    <w:rsid w:val="00004368"/>
    <w:rsid w:val="0000487F"/>
    <w:rsid w:val="00004A02"/>
    <w:rsid w:val="00004B0D"/>
    <w:rsid w:val="00004E97"/>
    <w:rsid w:val="00004F38"/>
    <w:rsid w:val="000050ED"/>
    <w:rsid w:val="00005349"/>
    <w:rsid w:val="000054DE"/>
    <w:rsid w:val="0000613E"/>
    <w:rsid w:val="00006502"/>
    <w:rsid w:val="00006568"/>
    <w:rsid w:val="0000672D"/>
    <w:rsid w:val="000067B3"/>
    <w:rsid w:val="00006A02"/>
    <w:rsid w:val="00006C83"/>
    <w:rsid w:val="00006E71"/>
    <w:rsid w:val="0000750E"/>
    <w:rsid w:val="00007735"/>
    <w:rsid w:val="000077CB"/>
    <w:rsid w:val="000077FF"/>
    <w:rsid w:val="00007838"/>
    <w:rsid w:val="00007A4F"/>
    <w:rsid w:val="00007CC2"/>
    <w:rsid w:val="00007FC7"/>
    <w:rsid w:val="00010BDD"/>
    <w:rsid w:val="00010DEF"/>
    <w:rsid w:val="00010F2A"/>
    <w:rsid w:val="00011265"/>
    <w:rsid w:val="00011421"/>
    <w:rsid w:val="00012528"/>
    <w:rsid w:val="00012608"/>
    <w:rsid w:val="000128BA"/>
    <w:rsid w:val="00012CCC"/>
    <w:rsid w:val="00012CE1"/>
    <w:rsid w:val="00012DA6"/>
    <w:rsid w:val="00012DD3"/>
    <w:rsid w:val="000137AD"/>
    <w:rsid w:val="0001381D"/>
    <w:rsid w:val="00014737"/>
    <w:rsid w:val="00014833"/>
    <w:rsid w:val="00014898"/>
    <w:rsid w:val="00014D6C"/>
    <w:rsid w:val="00015283"/>
    <w:rsid w:val="00015753"/>
    <w:rsid w:val="000159E5"/>
    <w:rsid w:val="00015AE6"/>
    <w:rsid w:val="00015C4E"/>
    <w:rsid w:val="00016223"/>
    <w:rsid w:val="000167A1"/>
    <w:rsid w:val="00016E8E"/>
    <w:rsid w:val="000177C0"/>
    <w:rsid w:val="00017B46"/>
    <w:rsid w:val="00017DE7"/>
    <w:rsid w:val="00017F33"/>
    <w:rsid w:val="000203C0"/>
    <w:rsid w:val="0002061E"/>
    <w:rsid w:val="0002092A"/>
    <w:rsid w:val="000210B1"/>
    <w:rsid w:val="000213A0"/>
    <w:rsid w:val="00021593"/>
    <w:rsid w:val="00021929"/>
    <w:rsid w:val="00022C62"/>
    <w:rsid w:val="00022C7F"/>
    <w:rsid w:val="000238DF"/>
    <w:rsid w:val="00023BD2"/>
    <w:rsid w:val="00023DEC"/>
    <w:rsid w:val="00024002"/>
    <w:rsid w:val="000241F9"/>
    <w:rsid w:val="00024C12"/>
    <w:rsid w:val="000251DA"/>
    <w:rsid w:val="0002557B"/>
    <w:rsid w:val="0002591A"/>
    <w:rsid w:val="0002597A"/>
    <w:rsid w:val="000262D5"/>
    <w:rsid w:val="00026B5A"/>
    <w:rsid w:val="00027343"/>
    <w:rsid w:val="0002734B"/>
    <w:rsid w:val="000279A1"/>
    <w:rsid w:val="000303B3"/>
    <w:rsid w:val="0003051A"/>
    <w:rsid w:val="00030924"/>
    <w:rsid w:val="00030B57"/>
    <w:rsid w:val="00030D42"/>
    <w:rsid w:val="00030E71"/>
    <w:rsid w:val="000310F1"/>
    <w:rsid w:val="000314E5"/>
    <w:rsid w:val="00031690"/>
    <w:rsid w:val="000318FD"/>
    <w:rsid w:val="00031913"/>
    <w:rsid w:val="00031A1F"/>
    <w:rsid w:val="00031C5A"/>
    <w:rsid w:val="00031C87"/>
    <w:rsid w:val="00032201"/>
    <w:rsid w:val="000326FE"/>
    <w:rsid w:val="00032B38"/>
    <w:rsid w:val="00033111"/>
    <w:rsid w:val="0003330B"/>
    <w:rsid w:val="0003362B"/>
    <w:rsid w:val="000339F2"/>
    <w:rsid w:val="00033E2E"/>
    <w:rsid w:val="00033F62"/>
    <w:rsid w:val="0003459E"/>
    <w:rsid w:val="00034F31"/>
    <w:rsid w:val="0003502F"/>
    <w:rsid w:val="0003534B"/>
    <w:rsid w:val="00035811"/>
    <w:rsid w:val="000364C8"/>
    <w:rsid w:val="00036C7C"/>
    <w:rsid w:val="00037180"/>
    <w:rsid w:val="000377D8"/>
    <w:rsid w:val="000379EF"/>
    <w:rsid w:val="00037CE8"/>
    <w:rsid w:val="000402D9"/>
    <w:rsid w:val="00040532"/>
    <w:rsid w:val="00040954"/>
    <w:rsid w:val="00040996"/>
    <w:rsid w:val="000409C1"/>
    <w:rsid w:val="0004117F"/>
    <w:rsid w:val="000416A9"/>
    <w:rsid w:val="000418CA"/>
    <w:rsid w:val="00041BD5"/>
    <w:rsid w:val="00041E96"/>
    <w:rsid w:val="00042213"/>
    <w:rsid w:val="00042A44"/>
    <w:rsid w:val="00042E9D"/>
    <w:rsid w:val="00042F6D"/>
    <w:rsid w:val="00043964"/>
    <w:rsid w:val="00043981"/>
    <w:rsid w:val="00043B8A"/>
    <w:rsid w:val="00043B93"/>
    <w:rsid w:val="00044254"/>
    <w:rsid w:val="000449E9"/>
    <w:rsid w:val="00044BDC"/>
    <w:rsid w:val="0004512C"/>
    <w:rsid w:val="000451B7"/>
    <w:rsid w:val="00045D26"/>
    <w:rsid w:val="000465D7"/>
    <w:rsid w:val="00046AEF"/>
    <w:rsid w:val="00046B08"/>
    <w:rsid w:val="00046ED3"/>
    <w:rsid w:val="0004707A"/>
    <w:rsid w:val="000474D9"/>
    <w:rsid w:val="0004750A"/>
    <w:rsid w:val="000475F0"/>
    <w:rsid w:val="00047DCB"/>
    <w:rsid w:val="00047E1A"/>
    <w:rsid w:val="00050AB4"/>
    <w:rsid w:val="00050BF3"/>
    <w:rsid w:val="00051493"/>
    <w:rsid w:val="00051844"/>
    <w:rsid w:val="00051BAE"/>
    <w:rsid w:val="00051DB1"/>
    <w:rsid w:val="00051F67"/>
    <w:rsid w:val="0005234C"/>
    <w:rsid w:val="000524BE"/>
    <w:rsid w:val="00052565"/>
    <w:rsid w:val="00052CE9"/>
    <w:rsid w:val="00052E8C"/>
    <w:rsid w:val="00053C07"/>
    <w:rsid w:val="00053ED3"/>
    <w:rsid w:val="00054268"/>
    <w:rsid w:val="00054548"/>
    <w:rsid w:val="00054BB9"/>
    <w:rsid w:val="00054EEB"/>
    <w:rsid w:val="00055405"/>
    <w:rsid w:val="00055A4B"/>
    <w:rsid w:val="00055D3F"/>
    <w:rsid w:val="000569EE"/>
    <w:rsid w:val="00056AE5"/>
    <w:rsid w:val="0005710B"/>
    <w:rsid w:val="00057136"/>
    <w:rsid w:val="00057954"/>
    <w:rsid w:val="00057E16"/>
    <w:rsid w:val="000605A7"/>
    <w:rsid w:val="00060821"/>
    <w:rsid w:val="0006084E"/>
    <w:rsid w:val="00060E75"/>
    <w:rsid w:val="00061287"/>
    <w:rsid w:val="00061662"/>
    <w:rsid w:val="000616AE"/>
    <w:rsid w:val="000616B8"/>
    <w:rsid w:val="00061C55"/>
    <w:rsid w:val="00062E52"/>
    <w:rsid w:val="00062F90"/>
    <w:rsid w:val="00063269"/>
    <w:rsid w:val="00063336"/>
    <w:rsid w:val="0006347B"/>
    <w:rsid w:val="00063850"/>
    <w:rsid w:val="0006386D"/>
    <w:rsid w:val="000639C2"/>
    <w:rsid w:val="00063F04"/>
    <w:rsid w:val="0006402A"/>
    <w:rsid w:val="00064481"/>
    <w:rsid w:val="00064A08"/>
    <w:rsid w:val="00064C75"/>
    <w:rsid w:val="00064E9F"/>
    <w:rsid w:val="00065882"/>
    <w:rsid w:val="00065980"/>
    <w:rsid w:val="00065BC6"/>
    <w:rsid w:val="00065F5A"/>
    <w:rsid w:val="000662CC"/>
    <w:rsid w:val="00066624"/>
    <w:rsid w:val="0006785B"/>
    <w:rsid w:val="000678D1"/>
    <w:rsid w:val="000679EF"/>
    <w:rsid w:val="000679F0"/>
    <w:rsid w:val="00067CE6"/>
    <w:rsid w:val="00067DF5"/>
    <w:rsid w:val="00067E17"/>
    <w:rsid w:val="00070044"/>
    <w:rsid w:val="00070546"/>
    <w:rsid w:val="0007063B"/>
    <w:rsid w:val="000706B6"/>
    <w:rsid w:val="0007095C"/>
    <w:rsid w:val="00070D2E"/>
    <w:rsid w:val="00070E53"/>
    <w:rsid w:val="00070EC2"/>
    <w:rsid w:val="00071AF3"/>
    <w:rsid w:val="00071D64"/>
    <w:rsid w:val="00071F8C"/>
    <w:rsid w:val="00072050"/>
    <w:rsid w:val="00072584"/>
    <w:rsid w:val="00072CC1"/>
    <w:rsid w:val="00073A61"/>
    <w:rsid w:val="00074036"/>
    <w:rsid w:val="0007489D"/>
    <w:rsid w:val="00074A53"/>
    <w:rsid w:val="000754A9"/>
    <w:rsid w:val="000757C1"/>
    <w:rsid w:val="00075A46"/>
    <w:rsid w:val="00075A7A"/>
    <w:rsid w:val="00075B93"/>
    <w:rsid w:val="00075D76"/>
    <w:rsid w:val="000763BE"/>
    <w:rsid w:val="000763F4"/>
    <w:rsid w:val="00076546"/>
    <w:rsid w:val="00076756"/>
    <w:rsid w:val="000768EA"/>
    <w:rsid w:val="00076D62"/>
    <w:rsid w:val="0007722C"/>
    <w:rsid w:val="000772B0"/>
    <w:rsid w:val="000774C6"/>
    <w:rsid w:val="00077966"/>
    <w:rsid w:val="00077C98"/>
    <w:rsid w:val="00077DAD"/>
    <w:rsid w:val="00077DBB"/>
    <w:rsid w:val="0008050C"/>
    <w:rsid w:val="000806B7"/>
    <w:rsid w:val="00080C32"/>
    <w:rsid w:val="00081492"/>
    <w:rsid w:val="000814EF"/>
    <w:rsid w:val="0008153D"/>
    <w:rsid w:val="00081B4F"/>
    <w:rsid w:val="00082478"/>
    <w:rsid w:val="00082494"/>
    <w:rsid w:val="000825E7"/>
    <w:rsid w:val="00082A60"/>
    <w:rsid w:val="00082D16"/>
    <w:rsid w:val="00083361"/>
    <w:rsid w:val="00083400"/>
    <w:rsid w:val="000835CE"/>
    <w:rsid w:val="00083795"/>
    <w:rsid w:val="00083BED"/>
    <w:rsid w:val="00083D9E"/>
    <w:rsid w:val="000843EA"/>
    <w:rsid w:val="00084939"/>
    <w:rsid w:val="00084D9D"/>
    <w:rsid w:val="00085024"/>
    <w:rsid w:val="00085135"/>
    <w:rsid w:val="00085289"/>
    <w:rsid w:val="000852E3"/>
    <w:rsid w:val="0008536B"/>
    <w:rsid w:val="000856FD"/>
    <w:rsid w:val="0008604D"/>
    <w:rsid w:val="00086088"/>
    <w:rsid w:val="000862A4"/>
    <w:rsid w:val="000863F5"/>
    <w:rsid w:val="00086457"/>
    <w:rsid w:val="000866CC"/>
    <w:rsid w:val="00086BC9"/>
    <w:rsid w:val="00087AFD"/>
    <w:rsid w:val="000904DA"/>
    <w:rsid w:val="000906B8"/>
    <w:rsid w:val="000907F4"/>
    <w:rsid w:val="00090E8A"/>
    <w:rsid w:val="00091190"/>
    <w:rsid w:val="00091A44"/>
    <w:rsid w:val="00092066"/>
    <w:rsid w:val="00092CEB"/>
    <w:rsid w:val="00092F17"/>
    <w:rsid w:val="00092F96"/>
    <w:rsid w:val="000935D7"/>
    <w:rsid w:val="0009386F"/>
    <w:rsid w:val="00093926"/>
    <w:rsid w:val="00093A2F"/>
    <w:rsid w:val="00093B67"/>
    <w:rsid w:val="00094394"/>
    <w:rsid w:val="00095D69"/>
    <w:rsid w:val="00095EC6"/>
    <w:rsid w:val="00096CCA"/>
    <w:rsid w:val="00096DFB"/>
    <w:rsid w:val="000973C0"/>
    <w:rsid w:val="000973C1"/>
    <w:rsid w:val="000973E6"/>
    <w:rsid w:val="00097873"/>
    <w:rsid w:val="00097D11"/>
    <w:rsid w:val="00097D2F"/>
    <w:rsid w:val="000A04A0"/>
    <w:rsid w:val="000A075D"/>
    <w:rsid w:val="000A0B38"/>
    <w:rsid w:val="000A0CFC"/>
    <w:rsid w:val="000A0E76"/>
    <w:rsid w:val="000A0F19"/>
    <w:rsid w:val="000A105C"/>
    <w:rsid w:val="000A1117"/>
    <w:rsid w:val="000A17FD"/>
    <w:rsid w:val="000A1B9B"/>
    <w:rsid w:val="000A1BCC"/>
    <w:rsid w:val="000A1E07"/>
    <w:rsid w:val="000A20A9"/>
    <w:rsid w:val="000A20AE"/>
    <w:rsid w:val="000A217B"/>
    <w:rsid w:val="000A232C"/>
    <w:rsid w:val="000A2367"/>
    <w:rsid w:val="000A2A85"/>
    <w:rsid w:val="000A344D"/>
    <w:rsid w:val="000A36B3"/>
    <w:rsid w:val="000A398E"/>
    <w:rsid w:val="000A3E06"/>
    <w:rsid w:val="000A4153"/>
    <w:rsid w:val="000A4436"/>
    <w:rsid w:val="000A452A"/>
    <w:rsid w:val="000A4A7D"/>
    <w:rsid w:val="000A4DF7"/>
    <w:rsid w:val="000A5003"/>
    <w:rsid w:val="000A5317"/>
    <w:rsid w:val="000A53CF"/>
    <w:rsid w:val="000A5A83"/>
    <w:rsid w:val="000A5E01"/>
    <w:rsid w:val="000A5FC7"/>
    <w:rsid w:val="000A6187"/>
    <w:rsid w:val="000A63B7"/>
    <w:rsid w:val="000A63C5"/>
    <w:rsid w:val="000A64CE"/>
    <w:rsid w:val="000A6F9E"/>
    <w:rsid w:val="000A7107"/>
    <w:rsid w:val="000A7328"/>
    <w:rsid w:val="000A73DC"/>
    <w:rsid w:val="000A795A"/>
    <w:rsid w:val="000A7BA4"/>
    <w:rsid w:val="000B05A0"/>
    <w:rsid w:val="000B06AD"/>
    <w:rsid w:val="000B0D47"/>
    <w:rsid w:val="000B0F55"/>
    <w:rsid w:val="000B1259"/>
    <w:rsid w:val="000B157A"/>
    <w:rsid w:val="000B17F2"/>
    <w:rsid w:val="000B1B28"/>
    <w:rsid w:val="000B211E"/>
    <w:rsid w:val="000B2590"/>
    <w:rsid w:val="000B25EC"/>
    <w:rsid w:val="000B2A7D"/>
    <w:rsid w:val="000B2D7B"/>
    <w:rsid w:val="000B36B9"/>
    <w:rsid w:val="000B37AB"/>
    <w:rsid w:val="000B3D81"/>
    <w:rsid w:val="000B4337"/>
    <w:rsid w:val="000B434F"/>
    <w:rsid w:val="000B450D"/>
    <w:rsid w:val="000B45D2"/>
    <w:rsid w:val="000B49F1"/>
    <w:rsid w:val="000B4A4B"/>
    <w:rsid w:val="000B522F"/>
    <w:rsid w:val="000B524B"/>
    <w:rsid w:val="000B5358"/>
    <w:rsid w:val="000B59D4"/>
    <w:rsid w:val="000B5C87"/>
    <w:rsid w:val="000B5C9F"/>
    <w:rsid w:val="000B5D4D"/>
    <w:rsid w:val="000B60A9"/>
    <w:rsid w:val="000B6412"/>
    <w:rsid w:val="000B651B"/>
    <w:rsid w:val="000B65C6"/>
    <w:rsid w:val="000B6BF8"/>
    <w:rsid w:val="000B73DB"/>
    <w:rsid w:val="000B7459"/>
    <w:rsid w:val="000B76F4"/>
    <w:rsid w:val="000B7997"/>
    <w:rsid w:val="000B7D2A"/>
    <w:rsid w:val="000B7E18"/>
    <w:rsid w:val="000B7EA7"/>
    <w:rsid w:val="000C0356"/>
    <w:rsid w:val="000C0514"/>
    <w:rsid w:val="000C06F4"/>
    <w:rsid w:val="000C09FF"/>
    <w:rsid w:val="000C10EB"/>
    <w:rsid w:val="000C15D8"/>
    <w:rsid w:val="000C2112"/>
    <w:rsid w:val="000C273D"/>
    <w:rsid w:val="000C276A"/>
    <w:rsid w:val="000C2D5C"/>
    <w:rsid w:val="000C2D60"/>
    <w:rsid w:val="000C361E"/>
    <w:rsid w:val="000C3E62"/>
    <w:rsid w:val="000C3E6E"/>
    <w:rsid w:val="000C43F0"/>
    <w:rsid w:val="000C4813"/>
    <w:rsid w:val="000C4A02"/>
    <w:rsid w:val="000C5164"/>
    <w:rsid w:val="000C533E"/>
    <w:rsid w:val="000C62D9"/>
    <w:rsid w:val="000C6971"/>
    <w:rsid w:val="000C6B96"/>
    <w:rsid w:val="000C7456"/>
    <w:rsid w:val="000C7EF8"/>
    <w:rsid w:val="000C7F4B"/>
    <w:rsid w:val="000C7FAE"/>
    <w:rsid w:val="000D0045"/>
    <w:rsid w:val="000D043C"/>
    <w:rsid w:val="000D0456"/>
    <w:rsid w:val="000D0831"/>
    <w:rsid w:val="000D093E"/>
    <w:rsid w:val="000D0DF4"/>
    <w:rsid w:val="000D0F35"/>
    <w:rsid w:val="000D1E02"/>
    <w:rsid w:val="000D1F2B"/>
    <w:rsid w:val="000D2041"/>
    <w:rsid w:val="000D23BF"/>
    <w:rsid w:val="000D2707"/>
    <w:rsid w:val="000D356D"/>
    <w:rsid w:val="000D38D2"/>
    <w:rsid w:val="000D3917"/>
    <w:rsid w:val="000D392E"/>
    <w:rsid w:val="000D4310"/>
    <w:rsid w:val="000D436B"/>
    <w:rsid w:val="000D499B"/>
    <w:rsid w:val="000D4A7E"/>
    <w:rsid w:val="000D4EDF"/>
    <w:rsid w:val="000D5129"/>
    <w:rsid w:val="000D542E"/>
    <w:rsid w:val="000D54CA"/>
    <w:rsid w:val="000D59F2"/>
    <w:rsid w:val="000D5DD4"/>
    <w:rsid w:val="000D5EE8"/>
    <w:rsid w:val="000D63A9"/>
    <w:rsid w:val="000D65A1"/>
    <w:rsid w:val="000D65D3"/>
    <w:rsid w:val="000D6FAA"/>
    <w:rsid w:val="000D7290"/>
    <w:rsid w:val="000D730B"/>
    <w:rsid w:val="000D73C5"/>
    <w:rsid w:val="000D74EA"/>
    <w:rsid w:val="000D7902"/>
    <w:rsid w:val="000D7AFD"/>
    <w:rsid w:val="000E0674"/>
    <w:rsid w:val="000E0BA6"/>
    <w:rsid w:val="000E11F9"/>
    <w:rsid w:val="000E13E9"/>
    <w:rsid w:val="000E2130"/>
    <w:rsid w:val="000E30B0"/>
    <w:rsid w:val="000E3FDC"/>
    <w:rsid w:val="000E4814"/>
    <w:rsid w:val="000E4BB4"/>
    <w:rsid w:val="000E4DF3"/>
    <w:rsid w:val="000E4E55"/>
    <w:rsid w:val="000E5CAD"/>
    <w:rsid w:val="000E61AA"/>
    <w:rsid w:val="000E6320"/>
    <w:rsid w:val="000E68F6"/>
    <w:rsid w:val="000E6E81"/>
    <w:rsid w:val="000E734F"/>
    <w:rsid w:val="000E7DC2"/>
    <w:rsid w:val="000E7F29"/>
    <w:rsid w:val="000F017D"/>
    <w:rsid w:val="000F0317"/>
    <w:rsid w:val="000F06F8"/>
    <w:rsid w:val="000F0752"/>
    <w:rsid w:val="000F172E"/>
    <w:rsid w:val="000F17AE"/>
    <w:rsid w:val="000F1881"/>
    <w:rsid w:val="000F18E3"/>
    <w:rsid w:val="000F19B1"/>
    <w:rsid w:val="000F1AFE"/>
    <w:rsid w:val="000F1EA2"/>
    <w:rsid w:val="000F1F40"/>
    <w:rsid w:val="000F2B1F"/>
    <w:rsid w:val="000F2F6F"/>
    <w:rsid w:val="000F31CC"/>
    <w:rsid w:val="000F3775"/>
    <w:rsid w:val="000F395D"/>
    <w:rsid w:val="000F3CDF"/>
    <w:rsid w:val="000F3F69"/>
    <w:rsid w:val="000F4037"/>
    <w:rsid w:val="000F471F"/>
    <w:rsid w:val="000F4ACC"/>
    <w:rsid w:val="000F4C27"/>
    <w:rsid w:val="000F4FD4"/>
    <w:rsid w:val="000F522F"/>
    <w:rsid w:val="000F550E"/>
    <w:rsid w:val="000F5A53"/>
    <w:rsid w:val="000F5D6A"/>
    <w:rsid w:val="000F5F9A"/>
    <w:rsid w:val="000F692B"/>
    <w:rsid w:val="000F6F1F"/>
    <w:rsid w:val="000F74FC"/>
    <w:rsid w:val="000F7EE4"/>
    <w:rsid w:val="0010060B"/>
    <w:rsid w:val="00100874"/>
    <w:rsid w:val="00100CEE"/>
    <w:rsid w:val="00101111"/>
    <w:rsid w:val="001021A6"/>
    <w:rsid w:val="00102670"/>
    <w:rsid w:val="0010359E"/>
    <w:rsid w:val="00103663"/>
    <w:rsid w:val="001038FA"/>
    <w:rsid w:val="00103DC0"/>
    <w:rsid w:val="00103F46"/>
    <w:rsid w:val="00104123"/>
    <w:rsid w:val="001044B7"/>
    <w:rsid w:val="00104A44"/>
    <w:rsid w:val="00104A80"/>
    <w:rsid w:val="00104E2D"/>
    <w:rsid w:val="00104F81"/>
    <w:rsid w:val="00105137"/>
    <w:rsid w:val="001053E3"/>
    <w:rsid w:val="00105572"/>
    <w:rsid w:val="0010575B"/>
    <w:rsid w:val="001062AC"/>
    <w:rsid w:val="00106679"/>
    <w:rsid w:val="00106ADF"/>
    <w:rsid w:val="00107599"/>
    <w:rsid w:val="00107747"/>
    <w:rsid w:val="00110356"/>
    <w:rsid w:val="001104A4"/>
    <w:rsid w:val="001105A7"/>
    <w:rsid w:val="00110685"/>
    <w:rsid w:val="001109F3"/>
    <w:rsid w:val="00110A78"/>
    <w:rsid w:val="00110AA3"/>
    <w:rsid w:val="00111569"/>
    <w:rsid w:val="00111DCE"/>
    <w:rsid w:val="00112103"/>
    <w:rsid w:val="001121FA"/>
    <w:rsid w:val="0011227E"/>
    <w:rsid w:val="0011270C"/>
    <w:rsid w:val="001127D1"/>
    <w:rsid w:val="0011314E"/>
    <w:rsid w:val="00113449"/>
    <w:rsid w:val="00113468"/>
    <w:rsid w:val="00113671"/>
    <w:rsid w:val="00113716"/>
    <w:rsid w:val="0011440B"/>
    <w:rsid w:val="00114CB7"/>
    <w:rsid w:val="00114D13"/>
    <w:rsid w:val="001159F9"/>
    <w:rsid w:val="00115C25"/>
    <w:rsid w:val="00115E80"/>
    <w:rsid w:val="00115F87"/>
    <w:rsid w:val="001164D2"/>
    <w:rsid w:val="001164EA"/>
    <w:rsid w:val="001167C5"/>
    <w:rsid w:val="00116DA4"/>
    <w:rsid w:val="00116E97"/>
    <w:rsid w:val="00116FFB"/>
    <w:rsid w:val="001174B4"/>
    <w:rsid w:val="00117906"/>
    <w:rsid w:val="00117F87"/>
    <w:rsid w:val="00120EFC"/>
    <w:rsid w:val="001211A5"/>
    <w:rsid w:val="00121224"/>
    <w:rsid w:val="001215C4"/>
    <w:rsid w:val="00121671"/>
    <w:rsid w:val="00121692"/>
    <w:rsid w:val="0012179A"/>
    <w:rsid w:val="00121903"/>
    <w:rsid w:val="00121C8D"/>
    <w:rsid w:val="00122322"/>
    <w:rsid w:val="0012263F"/>
    <w:rsid w:val="00122F89"/>
    <w:rsid w:val="0012351F"/>
    <w:rsid w:val="001235A6"/>
    <w:rsid w:val="00123830"/>
    <w:rsid w:val="00123968"/>
    <w:rsid w:val="001239F6"/>
    <w:rsid w:val="00123A02"/>
    <w:rsid w:val="00123C27"/>
    <w:rsid w:val="00124111"/>
    <w:rsid w:val="00124464"/>
    <w:rsid w:val="00124723"/>
    <w:rsid w:val="00124A17"/>
    <w:rsid w:val="00124B09"/>
    <w:rsid w:val="00124C27"/>
    <w:rsid w:val="00124CD7"/>
    <w:rsid w:val="00124DF9"/>
    <w:rsid w:val="00124F3A"/>
    <w:rsid w:val="00125692"/>
    <w:rsid w:val="001257F7"/>
    <w:rsid w:val="001258BB"/>
    <w:rsid w:val="00125BAE"/>
    <w:rsid w:val="00125F9B"/>
    <w:rsid w:val="0012602D"/>
    <w:rsid w:val="0012642C"/>
    <w:rsid w:val="00126B23"/>
    <w:rsid w:val="00126F09"/>
    <w:rsid w:val="00127580"/>
    <w:rsid w:val="00127949"/>
    <w:rsid w:val="00127D9D"/>
    <w:rsid w:val="00130121"/>
    <w:rsid w:val="001302BF"/>
    <w:rsid w:val="00130406"/>
    <w:rsid w:val="00130BD7"/>
    <w:rsid w:val="00130D0E"/>
    <w:rsid w:val="00130D79"/>
    <w:rsid w:val="00131125"/>
    <w:rsid w:val="00131A7E"/>
    <w:rsid w:val="00132326"/>
    <w:rsid w:val="0013263A"/>
    <w:rsid w:val="00132801"/>
    <w:rsid w:val="00132962"/>
    <w:rsid w:val="00132992"/>
    <w:rsid w:val="00133501"/>
    <w:rsid w:val="00133F34"/>
    <w:rsid w:val="00134091"/>
    <w:rsid w:val="001341BF"/>
    <w:rsid w:val="001343BC"/>
    <w:rsid w:val="0013506F"/>
    <w:rsid w:val="00135096"/>
    <w:rsid w:val="0013556A"/>
    <w:rsid w:val="001355F0"/>
    <w:rsid w:val="00135646"/>
    <w:rsid w:val="0013668B"/>
    <w:rsid w:val="00136B81"/>
    <w:rsid w:val="001372E6"/>
    <w:rsid w:val="001375DD"/>
    <w:rsid w:val="00137899"/>
    <w:rsid w:val="00137957"/>
    <w:rsid w:val="001379A4"/>
    <w:rsid w:val="00137CCA"/>
    <w:rsid w:val="00137D32"/>
    <w:rsid w:val="00137ED6"/>
    <w:rsid w:val="00140088"/>
    <w:rsid w:val="0014047E"/>
    <w:rsid w:val="00140AD3"/>
    <w:rsid w:val="00140FAE"/>
    <w:rsid w:val="00141911"/>
    <w:rsid w:val="00141A6F"/>
    <w:rsid w:val="00141DAA"/>
    <w:rsid w:val="0014219E"/>
    <w:rsid w:val="0014287E"/>
    <w:rsid w:val="00142887"/>
    <w:rsid w:val="00142F06"/>
    <w:rsid w:val="001430FF"/>
    <w:rsid w:val="00143294"/>
    <w:rsid w:val="00144019"/>
    <w:rsid w:val="00144C1C"/>
    <w:rsid w:val="0014524C"/>
    <w:rsid w:val="00145338"/>
    <w:rsid w:val="001455C3"/>
    <w:rsid w:val="001458C3"/>
    <w:rsid w:val="00145ABA"/>
    <w:rsid w:val="001468C0"/>
    <w:rsid w:val="0014697C"/>
    <w:rsid w:val="00146B8B"/>
    <w:rsid w:val="00147155"/>
    <w:rsid w:val="00147367"/>
    <w:rsid w:val="001478F3"/>
    <w:rsid w:val="00147BA7"/>
    <w:rsid w:val="00147F62"/>
    <w:rsid w:val="00150017"/>
    <w:rsid w:val="00150134"/>
    <w:rsid w:val="00150699"/>
    <w:rsid w:val="00150C9E"/>
    <w:rsid w:val="00150EC0"/>
    <w:rsid w:val="001510C3"/>
    <w:rsid w:val="001514E0"/>
    <w:rsid w:val="00151962"/>
    <w:rsid w:val="00151C32"/>
    <w:rsid w:val="00151ED7"/>
    <w:rsid w:val="00151F57"/>
    <w:rsid w:val="00152301"/>
    <w:rsid w:val="001525D1"/>
    <w:rsid w:val="001528D9"/>
    <w:rsid w:val="00152B9D"/>
    <w:rsid w:val="00152EF9"/>
    <w:rsid w:val="0015305A"/>
    <w:rsid w:val="0015359D"/>
    <w:rsid w:val="001536E7"/>
    <w:rsid w:val="001536EB"/>
    <w:rsid w:val="00153B0F"/>
    <w:rsid w:val="00153D3C"/>
    <w:rsid w:val="00153DE9"/>
    <w:rsid w:val="00153F89"/>
    <w:rsid w:val="001547C8"/>
    <w:rsid w:val="00154AAB"/>
    <w:rsid w:val="00154E5A"/>
    <w:rsid w:val="0015501F"/>
    <w:rsid w:val="0015517C"/>
    <w:rsid w:val="0015555B"/>
    <w:rsid w:val="0015557C"/>
    <w:rsid w:val="001559F3"/>
    <w:rsid w:val="001560D6"/>
    <w:rsid w:val="001562EF"/>
    <w:rsid w:val="001566A2"/>
    <w:rsid w:val="00156DEE"/>
    <w:rsid w:val="001574E1"/>
    <w:rsid w:val="00160076"/>
    <w:rsid w:val="00160495"/>
    <w:rsid w:val="00160697"/>
    <w:rsid w:val="001608D5"/>
    <w:rsid w:val="00160AD9"/>
    <w:rsid w:val="00160F21"/>
    <w:rsid w:val="001614DB"/>
    <w:rsid w:val="00161571"/>
    <w:rsid w:val="00161F1C"/>
    <w:rsid w:val="0016253D"/>
    <w:rsid w:val="0016259A"/>
    <w:rsid w:val="001626DD"/>
    <w:rsid w:val="001631A9"/>
    <w:rsid w:val="0016362B"/>
    <w:rsid w:val="0016377E"/>
    <w:rsid w:val="00163898"/>
    <w:rsid w:val="001640F6"/>
    <w:rsid w:val="001642FF"/>
    <w:rsid w:val="00164876"/>
    <w:rsid w:val="00164C80"/>
    <w:rsid w:val="00164F7D"/>
    <w:rsid w:val="00165581"/>
    <w:rsid w:val="0016566A"/>
    <w:rsid w:val="00165928"/>
    <w:rsid w:val="00165C79"/>
    <w:rsid w:val="0016635B"/>
    <w:rsid w:val="001664A8"/>
    <w:rsid w:val="001669AB"/>
    <w:rsid w:val="00166CE8"/>
    <w:rsid w:val="00167043"/>
    <w:rsid w:val="001676DA"/>
    <w:rsid w:val="0016783B"/>
    <w:rsid w:val="00167889"/>
    <w:rsid w:val="001700AB"/>
    <w:rsid w:val="00170181"/>
    <w:rsid w:val="00170317"/>
    <w:rsid w:val="00170662"/>
    <w:rsid w:val="0017137C"/>
    <w:rsid w:val="001714D3"/>
    <w:rsid w:val="00171961"/>
    <w:rsid w:val="00171AD9"/>
    <w:rsid w:val="00171CBE"/>
    <w:rsid w:val="001726FA"/>
    <w:rsid w:val="00172782"/>
    <w:rsid w:val="00172894"/>
    <w:rsid w:val="00172B3D"/>
    <w:rsid w:val="00172D55"/>
    <w:rsid w:val="00172F96"/>
    <w:rsid w:val="001735F5"/>
    <w:rsid w:val="0017369E"/>
    <w:rsid w:val="001736D2"/>
    <w:rsid w:val="00173A8D"/>
    <w:rsid w:val="001746A6"/>
    <w:rsid w:val="001748B7"/>
    <w:rsid w:val="00174AF9"/>
    <w:rsid w:val="00174DC7"/>
    <w:rsid w:val="00175432"/>
    <w:rsid w:val="00175D18"/>
    <w:rsid w:val="00175DDE"/>
    <w:rsid w:val="00176253"/>
    <w:rsid w:val="00176268"/>
    <w:rsid w:val="001768BF"/>
    <w:rsid w:val="00176DC8"/>
    <w:rsid w:val="0017739B"/>
    <w:rsid w:val="00177AA8"/>
    <w:rsid w:val="00177D10"/>
    <w:rsid w:val="0017EB71"/>
    <w:rsid w:val="00180261"/>
    <w:rsid w:val="00180527"/>
    <w:rsid w:val="001807A7"/>
    <w:rsid w:val="00180C48"/>
    <w:rsid w:val="00180DB5"/>
    <w:rsid w:val="00182456"/>
    <w:rsid w:val="00182636"/>
    <w:rsid w:val="001827D1"/>
    <w:rsid w:val="001827D6"/>
    <w:rsid w:val="0018283B"/>
    <w:rsid w:val="00182BD5"/>
    <w:rsid w:val="00182E59"/>
    <w:rsid w:val="00183025"/>
    <w:rsid w:val="00183035"/>
    <w:rsid w:val="00183313"/>
    <w:rsid w:val="001836EE"/>
    <w:rsid w:val="00183BC0"/>
    <w:rsid w:val="00184409"/>
    <w:rsid w:val="00184457"/>
    <w:rsid w:val="0018455B"/>
    <w:rsid w:val="001849B6"/>
    <w:rsid w:val="00184FD0"/>
    <w:rsid w:val="001850E3"/>
    <w:rsid w:val="00185123"/>
    <w:rsid w:val="00185360"/>
    <w:rsid w:val="001856D1"/>
    <w:rsid w:val="001857B9"/>
    <w:rsid w:val="00185A1C"/>
    <w:rsid w:val="00185A89"/>
    <w:rsid w:val="00185D51"/>
    <w:rsid w:val="00186067"/>
    <w:rsid w:val="00186DC3"/>
    <w:rsid w:val="001870C1"/>
    <w:rsid w:val="001873B3"/>
    <w:rsid w:val="001878AD"/>
    <w:rsid w:val="00187988"/>
    <w:rsid w:val="001879AA"/>
    <w:rsid w:val="00187AC5"/>
    <w:rsid w:val="00187C2D"/>
    <w:rsid w:val="00187D08"/>
    <w:rsid w:val="00187DA9"/>
    <w:rsid w:val="001901DA"/>
    <w:rsid w:val="00190202"/>
    <w:rsid w:val="00190374"/>
    <w:rsid w:val="001903E7"/>
    <w:rsid w:val="00190769"/>
    <w:rsid w:val="00190CF0"/>
    <w:rsid w:val="00190DC9"/>
    <w:rsid w:val="00191431"/>
    <w:rsid w:val="001917A3"/>
    <w:rsid w:val="00191F56"/>
    <w:rsid w:val="00192127"/>
    <w:rsid w:val="0019273F"/>
    <w:rsid w:val="001927A9"/>
    <w:rsid w:val="001937DF"/>
    <w:rsid w:val="00194086"/>
    <w:rsid w:val="00194458"/>
    <w:rsid w:val="00194B50"/>
    <w:rsid w:val="00195236"/>
    <w:rsid w:val="0019587B"/>
    <w:rsid w:val="00195DA4"/>
    <w:rsid w:val="00195ED5"/>
    <w:rsid w:val="00195F66"/>
    <w:rsid w:val="001963B9"/>
    <w:rsid w:val="00196BA2"/>
    <w:rsid w:val="00196EF5"/>
    <w:rsid w:val="00196FC0"/>
    <w:rsid w:val="0019732A"/>
    <w:rsid w:val="001975EF"/>
    <w:rsid w:val="00197C41"/>
    <w:rsid w:val="00197F1E"/>
    <w:rsid w:val="001A0473"/>
    <w:rsid w:val="001A04E4"/>
    <w:rsid w:val="001A0D01"/>
    <w:rsid w:val="001A0ECC"/>
    <w:rsid w:val="001A0FDE"/>
    <w:rsid w:val="001A1221"/>
    <w:rsid w:val="001A15A3"/>
    <w:rsid w:val="001A169D"/>
    <w:rsid w:val="001A1955"/>
    <w:rsid w:val="001A2B2E"/>
    <w:rsid w:val="001A2C3F"/>
    <w:rsid w:val="001A35F0"/>
    <w:rsid w:val="001A3669"/>
    <w:rsid w:val="001A39BD"/>
    <w:rsid w:val="001A4119"/>
    <w:rsid w:val="001A4292"/>
    <w:rsid w:val="001A42FC"/>
    <w:rsid w:val="001A4624"/>
    <w:rsid w:val="001A4AF6"/>
    <w:rsid w:val="001A5158"/>
    <w:rsid w:val="001A5337"/>
    <w:rsid w:val="001A5B20"/>
    <w:rsid w:val="001A5EF2"/>
    <w:rsid w:val="001A5F75"/>
    <w:rsid w:val="001A600E"/>
    <w:rsid w:val="001A615B"/>
    <w:rsid w:val="001A6CF5"/>
    <w:rsid w:val="001A6D4D"/>
    <w:rsid w:val="001A6D9F"/>
    <w:rsid w:val="001A716F"/>
    <w:rsid w:val="001A73D4"/>
    <w:rsid w:val="001A792C"/>
    <w:rsid w:val="001A79F4"/>
    <w:rsid w:val="001B002F"/>
    <w:rsid w:val="001B037F"/>
    <w:rsid w:val="001B06A0"/>
    <w:rsid w:val="001B07FF"/>
    <w:rsid w:val="001B0957"/>
    <w:rsid w:val="001B0CCE"/>
    <w:rsid w:val="001B106F"/>
    <w:rsid w:val="001B17CE"/>
    <w:rsid w:val="001B189C"/>
    <w:rsid w:val="001B190D"/>
    <w:rsid w:val="001B1993"/>
    <w:rsid w:val="001B1B0D"/>
    <w:rsid w:val="001B1FA0"/>
    <w:rsid w:val="001B2165"/>
    <w:rsid w:val="001B2457"/>
    <w:rsid w:val="001B2CE5"/>
    <w:rsid w:val="001B2E0F"/>
    <w:rsid w:val="001B2E2A"/>
    <w:rsid w:val="001B3419"/>
    <w:rsid w:val="001B3D40"/>
    <w:rsid w:val="001B40D2"/>
    <w:rsid w:val="001B45A0"/>
    <w:rsid w:val="001B4A8E"/>
    <w:rsid w:val="001B4B5A"/>
    <w:rsid w:val="001B523C"/>
    <w:rsid w:val="001B5326"/>
    <w:rsid w:val="001B5523"/>
    <w:rsid w:val="001B5813"/>
    <w:rsid w:val="001B5CF6"/>
    <w:rsid w:val="001B5D36"/>
    <w:rsid w:val="001B62A8"/>
    <w:rsid w:val="001B6918"/>
    <w:rsid w:val="001B6AB4"/>
    <w:rsid w:val="001B6CCC"/>
    <w:rsid w:val="001B73EE"/>
    <w:rsid w:val="001B76AA"/>
    <w:rsid w:val="001B7755"/>
    <w:rsid w:val="001C0501"/>
    <w:rsid w:val="001C0A66"/>
    <w:rsid w:val="001C0B7C"/>
    <w:rsid w:val="001C0DF3"/>
    <w:rsid w:val="001C147F"/>
    <w:rsid w:val="001C1F55"/>
    <w:rsid w:val="001C2B55"/>
    <w:rsid w:val="001C33F0"/>
    <w:rsid w:val="001C35D7"/>
    <w:rsid w:val="001C3890"/>
    <w:rsid w:val="001C3A1D"/>
    <w:rsid w:val="001C3A90"/>
    <w:rsid w:val="001C4415"/>
    <w:rsid w:val="001C48B6"/>
    <w:rsid w:val="001C4AC8"/>
    <w:rsid w:val="001C4B86"/>
    <w:rsid w:val="001C5220"/>
    <w:rsid w:val="001C5603"/>
    <w:rsid w:val="001C5673"/>
    <w:rsid w:val="001C629E"/>
    <w:rsid w:val="001C6338"/>
    <w:rsid w:val="001C642E"/>
    <w:rsid w:val="001C778E"/>
    <w:rsid w:val="001C7A62"/>
    <w:rsid w:val="001C7D1D"/>
    <w:rsid w:val="001D004E"/>
    <w:rsid w:val="001D056A"/>
    <w:rsid w:val="001D0665"/>
    <w:rsid w:val="001D07DE"/>
    <w:rsid w:val="001D0951"/>
    <w:rsid w:val="001D1B08"/>
    <w:rsid w:val="001D1C7C"/>
    <w:rsid w:val="001D1CE0"/>
    <w:rsid w:val="001D1DB4"/>
    <w:rsid w:val="001D23E0"/>
    <w:rsid w:val="001D2480"/>
    <w:rsid w:val="001D2518"/>
    <w:rsid w:val="001D2649"/>
    <w:rsid w:val="001D3370"/>
    <w:rsid w:val="001D33F5"/>
    <w:rsid w:val="001D38AF"/>
    <w:rsid w:val="001D3F14"/>
    <w:rsid w:val="001D434F"/>
    <w:rsid w:val="001D43FB"/>
    <w:rsid w:val="001D467C"/>
    <w:rsid w:val="001D4B87"/>
    <w:rsid w:val="001D4F87"/>
    <w:rsid w:val="001D5328"/>
    <w:rsid w:val="001D597C"/>
    <w:rsid w:val="001D5BBB"/>
    <w:rsid w:val="001D5CB0"/>
    <w:rsid w:val="001D6091"/>
    <w:rsid w:val="001D64CC"/>
    <w:rsid w:val="001D6D88"/>
    <w:rsid w:val="001D7587"/>
    <w:rsid w:val="001D7C8E"/>
    <w:rsid w:val="001D7DC1"/>
    <w:rsid w:val="001E0399"/>
    <w:rsid w:val="001E03A3"/>
    <w:rsid w:val="001E04FF"/>
    <w:rsid w:val="001E05D9"/>
    <w:rsid w:val="001E05E0"/>
    <w:rsid w:val="001E06B1"/>
    <w:rsid w:val="001E071C"/>
    <w:rsid w:val="001E09C6"/>
    <w:rsid w:val="001E0F2B"/>
    <w:rsid w:val="001E0FE1"/>
    <w:rsid w:val="001E1584"/>
    <w:rsid w:val="001E1DB2"/>
    <w:rsid w:val="001E2F32"/>
    <w:rsid w:val="001E33FE"/>
    <w:rsid w:val="001E3938"/>
    <w:rsid w:val="001E3A53"/>
    <w:rsid w:val="001E40CC"/>
    <w:rsid w:val="001E44F5"/>
    <w:rsid w:val="001E46ED"/>
    <w:rsid w:val="001E4B57"/>
    <w:rsid w:val="001E4D67"/>
    <w:rsid w:val="001E50EB"/>
    <w:rsid w:val="001E548D"/>
    <w:rsid w:val="001E56AF"/>
    <w:rsid w:val="001E570F"/>
    <w:rsid w:val="001E620D"/>
    <w:rsid w:val="001E6665"/>
    <w:rsid w:val="001E6D83"/>
    <w:rsid w:val="001E6FCD"/>
    <w:rsid w:val="001E7217"/>
    <w:rsid w:val="001E7221"/>
    <w:rsid w:val="001E766C"/>
    <w:rsid w:val="001F0127"/>
    <w:rsid w:val="001F04DF"/>
    <w:rsid w:val="001F0584"/>
    <w:rsid w:val="001F063D"/>
    <w:rsid w:val="001F09CF"/>
    <w:rsid w:val="001F0CAB"/>
    <w:rsid w:val="001F10C2"/>
    <w:rsid w:val="001F15CA"/>
    <w:rsid w:val="001F1740"/>
    <w:rsid w:val="001F19DB"/>
    <w:rsid w:val="001F1CEE"/>
    <w:rsid w:val="001F1E0A"/>
    <w:rsid w:val="001F1ED6"/>
    <w:rsid w:val="001F1EDE"/>
    <w:rsid w:val="001F25D7"/>
    <w:rsid w:val="001F27D6"/>
    <w:rsid w:val="001F327F"/>
    <w:rsid w:val="001F35B4"/>
    <w:rsid w:val="001F3B03"/>
    <w:rsid w:val="001F3F51"/>
    <w:rsid w:val="001F44A3"/>
    <w:rsid w:val="001F473B"/>
    <w:rsid w:val="001F4787"/>
    <w:rsid w:val="001F4940"/>
    <w:rsid w:val="001F4B87"/>
    <w:rsid w:val="001F5790"/>
    <w:rsid w:val="001F57D5"/>
    <w:rsid w:val="001F616D"/>
    <w:rsid w:val="001F6829"/>
    <w:rsid w:val="001F6EF4"/>
    <w:rsid w:val="001F7059"/>
    <w:rsid w:val="001F7C34"/>
    <w:rsid w:val="002003FF"/>
    <w:rsid w:val="002011C6"/>
    <w:rsid w:val="00201360"/>
    <w:rsid w:val="0020143A"/>
    <w:rsid w:val="00201687"/>
    <w:rsid w:val="0020184F"/>
    <w:rsid w:val="00201C72"/>
    <w:rsid w:val="00201FFC"/>
    <w:rsid w:val="00202022"/>
    <w:rsid w:val="0020254D"/>
    <w:rsid w:val="0020314A"/>
    <w:rsid w:val="002031CB"/>
    <w:rsid w:val="002032A2"/>
    <w:rsid w:val="002032D3"/>
    <w:rsid w:val="002034CD"/>
    <w:rsid w:val="0020378D"/>
    <w:rsid w:val="00203A78"/>
    <w:rsid w:val="00203C27"/>
    <w:rsid w:val="0020471A"/>
    <w:rsid w:val="00204923"/>
    <w:rsid w:val="002049E1"/>
    <w:rsid w:val="00204D53"/>
    <w:rsid w:val="002052BC"/>
    <w:rsid w:val="002053C0"/>
    <w:rsid w:val="00205884"/>
    <w:rsid w:val="00205AF5"/>
    <w:rsid w:val="00205E44"/>
    <w:rsid w:val="002064E9"/>
    <w:rsid w:val="00206594"/>
    <w:rsid w:val="00206B2B"/>
    <w:rsid w:val="00206C61"/>
    <w:rsid w:val="00206FB5"/>
    <w:rsid w:val="0020748E"/>
    <w:rsid w:val="002074B8"/>
    <w:rsid w:val="00207566"/>
    <w:rsid w:val="002077A7"/>
    <w:rsid w:val="00210179"/>
    <w:rsid w:val="0021020D"/>
    <w:rsid w:val="002103AD"/>
    <w:rsid w:val="002104D0"/>
    <w:rsid w:val="00210543"/>
    <w:rsid w:val="00210699"/>
    <w:rsid w:val="00210954"/>
    <w:rsid w:val="00210F6B"/>
    <w:rsid w:val="00210F98"/>
    <w:rsid w:val="00211093"/>
    <w:rsid w:val="0021174F"/>
    <w:rsid w:val="00211FE7"/>
    <w:rsid w:val="002123D8"/>
    <w:rsid w:val="00213258"/>
    <w:rsid w:val="002134E1"/>
    <w:rsid w:val="00213501"/>
    <w:rsid w:val="002139EB"/>
    <w:rsid w:val="00213D59"/>
    <w:rsid w:val="0021442F"/>
    <w:rsid w:val="002144F1"/>
    <w:rsid w:val="002147F9"/>
    <w:rsid w:val="00214961"/>
    <w:rsid w:val="00214C1D"/>
    <w:rsid w:val="002150CD"/>
    <w:rsid w:val="0021591A"/>
    <w:rsid w:val="00215B32"/>
    <w:rsid w:val="002164B0"/>
    <w:rsid w:val="00216777"/>
    <w:rsid w:val="002174D8"/>
    <w:rsid w:val="00217551"/>
    <w:rsid w:val="00217953"/>
    <w:rsid w:val="00217D51"/>
    <w:rsid w:val="002204EC"/>
    <w:rsid w:val="002206A7"/>
    <w:rsid w:val="002208D3"/>
    <w:rsid w:val="00220A6D"/>
    <w:rsid w:val="00220B29"/>
    <w:rsid w:val="00220E8F"/>
    <w:rsid w:val="0022136B"/>
    <w:rsid w:val="002213E0"/>
    <w:rsid w:val="00221466"/>
    <w:rsid w:val="002216D0"/>
    <w:rsid w:val="00221C32"/>
    <w:rsid w:val="00221D78"/>
    <w:rsid w:val="00221DF2"/>
    <w:rsid w:val="00222081"/>
    <w:rsid w:val="00222582"/>
    <w:rsid w:val="002225CE"/>
    <w:rsid w:val="0022261C"/>
    <w:rsid w:val="00222D6C"/>
    <w:rsid w:val="002237C6"/>
    <w:rsid w:val="00224243"/>
    <w:rsid w:val="00224570"/>
    <w:rsid w:val="00224671"/>
    <w:rsid w:val="00224A8E"/>
    <w:rsid w:val="0022527A"/>
    <w:rsid w:val="0022531A"/>
    <w:rsid w:val="002253D1"/>
    <w:rsid w:val="0022593F"/>
    <w:rsid w:val="00225A7F"/>
    <w:rsid w:val="00226102"/>
    <w:rsid w:val="00226872"/>
    <w:rsid w:val="0022694A"/>
    <w:rsid w:val="002271A5"/>
    <w:rsid w:val="00227A04"/>
    <w:rsid w:val="00227A3F"/>
    <w:rsid w:val="00227DE5"/>
    <w:rsid w:val="00227FFA"/>
    <w:rsid w:val="0023036F"/>
    <w:rsid w:val="00230551"/>
    <w:rsid w:val="002305EA"/>
    <w:rsid w:val="002307C0"/>
    <w:rsid w:val="00230B0B"/>
    <w:rsid w:val="00230FA4"/>
    <w:rsid w:val="002310E9"/>
    <w:rsid w:val="002311DC"/>
    <w:rsid w:val="002315AB"/>
    <w:rsid w:val="0023178A"/>
    <w:rsid w:val="00231945"/>
    <w:rsid w:val="00231DDC"/>
    <w:rsid w:val="00231E02"/>
    <w:rsid w:val="00232448"/>
    <w:rsid w:val="002326D7"/>
    <w:rsid w:val="00232D82"/>
    <w:rsid w:val="0023308F"/>
    <w:rsid w:val="00233727"/>
    <w:rsid w:val="0023418A"/>
    <w:rsid w:val="002344B3"/>
    <w:rsid w:val="002345A8"/>
    <w:rsid w:val="002347E9"/>
    <w:rsid w:val="00234954"/>
    <w:rsid w:val="00234A8E"/>
    <w:rsid w:val="002353E7"/>
    <w:rsid w:val="00235826"/>
    <w:rsid w:val="00235A33"/>
    <w:rsid w:val="00235ABC"/>
    <w:rsid w:val="00235EEA"/>
    <w:rsid w:val="002366F0"/>
    <w:rsid w:val="00236872"/>
    <w:rsid w:val="00237557"/>
    <w:rsid w:val="002400F6"/>
    <w:rsid w:val="00240AC0"/>
    <w:rsid w:val="00240D5C"/>
    <w:rsid w:val="00241180"/>
    <w:rsid w:val="002413CB"/>
    <w:rsid w:val="002418AD"/>
    <w:rsid w:val="002421A3"/>
    <w:rsid w:val="00242C98"/>
    <w:rsid w:val="00242F32"/>
    <w:rsid w:val="00243184"/>
    <w:rsid w:val="00243915"/>
    <w:rsid w:val="00243A4C"/>
    <w:rsid w:val="00243C4E"/>
    <w:rsid w:val="0024400E"/>
    <w:rsid w:val="002447D8"/>
    <w:rsid w:val="00244968"/>
    <w:rsid w:val="00244DA4"/>
    <w:rsid w:val="002450BE"/>
    <w:rsid w:val="0024515E"/>
    <w:rsid w:val="0024526B"/>
    <w:rsid w:val="00245B9D"/>
    <w:rsid w:val="0024607B"/>
    <w:rsid w:val="002461E4"/>
    <w:rsid w:val="0024652C"/>
    <w:rsid w:val="00246805"/>
    <w:rsid w:val="00246B25"/>
    <w:rsid w:val="00246FAC"/>
    <w:rsid w:val="002470EC"/>
    <w:rsid w:val="00247695"/>
    <w:rsid w:val="00247C8D"/>
    <w:rsid w:val="0025009B"/>
    <w:rsid w:val="002501C8"/>
    <w:rsid w:val="00250266"/>
    <w:rsid w:val="002503DD"/>
    <w:rsid w:val="00250459"/>
    <w:rsid w:val="002508AD"/>
    <w:rsid w:val="002516EE"/>
    <w:rsid w:val="0025172B"/>
    <w:rsid w:val="002523DC"/>
    <w:rsid w:val="002523ED"/>
    <w:rsid w:val="00252730"/>
    <w:rsid w:val="0025285C"/>
    <w:rsid w:val="00252E1C"/>
    <w:rsid w:val="00252E8C"/>
    <w:rsid w:val="00252F7F"/>
    <w:rsid w:val="002533E7"/>
    <w:rsid w:val="00253944"/>
    <w:rsid w:val="002539B7"/>
    <w:rsid w:val="00253AA4"/>
    <w:rsid w:val="00254280"/>
    <w:rsid w:val="00254C94"/>
    <w:rsid w:val="00255B52"/>
    <w:rsid w:val="00255BA7"/>
    <w:rsid w:val="00255C0C"/>
    <w:rsid w:val="0025611D"/>
    <w:rsid w:val="002563DD"/>
    <w:rsid w:val="00256714"/>
    <w:rsid w:val="00256C3F"/>
    <w:rsid w:val="00256D9C"/>
    <w:rsid w:val="00256FCB"/>
    <w:rsid w:val="002572EE"/>
    <w:rsid w:val="00257447"/>
    <w:rsid w:val="00257C84"/>
    <w:rsid w:val="00260EC9"/>
    <w:rsid w:val="00261616"/>
    <w:rsid w:val="00261A21"/>
    <w:rsid w:val="00261C4C"/>
    <w:rsid w:val="00261CAC"/>
    <w:rsid w:val="00262346"/>
    <w:rsid w:val="0026252E"/>
    <w:rsid w:val="00262840"/>
    <w:rsid w:val="00262A91"/>
    <w:rsid w:val="00262B47"/>
    <w:rsid w:val="002630F0"/>
    <w:rsid w:val="00263173"/>
    <w:rsid w:val="002634BB"/>
    <w:rsid w:val="002636E7"/>
    <w:rsid w:val="00263CAD"/>
    <w:rsid w:val="002641E1"/>
    <w:rsid w:val="002642AE"/>
    <w:rsid w:val="00264AF7"/>
    <w:rsid w:val="00264D1D"/>
    <w:rsid w:val="00265011"/>
    <w:rsid w:val="002658C7"/>
    <w:rsid w:val="00265A51"/>
    <w:rsid w:val="00265C82"/>
    <w:rsid w:val="00265D67"/>
    <w:rsid w:val="00265FA9"/>
    <w:rsid w:val="002664F8"/>
    <w:rsid w:val="0026681E"/>
    <w:rsid w:val="002669BD"/>
    <w:rsid w:val="00266AEC"/>
    <w:rsid w:val="00266C59"/>
    <w:rsid w:val="00267740"/>
    <w:rsid w:val="00267756"/>
    <w:rsid w:val="00267D78"/>
    <w:rsid w:val="0027000C"/>
    <w:rsid w:val="002705A8"/>
    <w:rsid w:val="002709E0"/>
    <w:rsid w:val="00270AE9"/>
    <w:rsid w:val="00270BEE"/>
    <w:rsid w:val="00270C26"/>
    <w:rsid w:val="002718B4"/>
    <w:rsid w:val="00271A8F"/>
    <w:rsid w:val="00271C28"/>
    <w:rsid w:val="00271C73"/>
    <w:rsid w:val="002721D5"/>
    <w:rsid w:val="00272506"/>
    <w:rsid w:val="0027267D"/>
    <w:rsid w:val="002727F1"/>
    <w:rsid w:val="00272A6A"/>
    <w:rsid w:val="00273115"/>
    <w:rsid w:val="00273263"/>
    <w:rsid w:val="00273381"/>
    <w:rsid w:val="00273C97"/>
    <w:rsid w:val="00274146"/>
    <w:rsid w:val="00274A91"/>
    <w:rsid w:val="002750D4"/>
    <w:rsid w:val="002753CB"/>
    <w:rsid w:val="00275536"/>
    <w:rsid w:val="00275985"/>
    <w:rsid w:val="00276623"/>
    <w:rsid w:val="00276647"/>
    <w:rsid w:val="0027715F"/>
    <w:rsid w:val="00277338"/>
    <w:rsid w:val="002776FD"/>
    <w:rsid w:val="0028067A"/>
    <w:rsid w:val="00280D73"/>
    <w:rsid w:val="00280DF4"/>
    <w:rsid w:val="00280E29"/>
    <w:rsid w:val="00281741"/>
    <w:rsid w:val="00281976"/>
    <w:rsid w:val="002820CD"/>
    <w:rsid w:val="0028218F"/>
    <w:rsid w:val="002826BE"/>
    <w:rsid w:val="00282714"/>
    <w:rsid w:val="00282A38"/>
    <w:rsid w:val="00282A71"/>
    <w:rsid w:val="00282B72"/>
    <w:rsid w:val="00282B88"/>
    <w:rsid w:val="00283178"/>
    <w:rsid w:val="0028323B"/>
    <w:rsid w:val="00283367"/>
    <w:rsid w:val="00283756"/>
    <w:rsid w:val="00283776"/>
    <w:rsid w:val="00283A29"/>
    <w:rsid w:val="00283AC0"/>
    <w:rsid w:val="00283C7C"/>
    <w:rsid w:val="002844BA"/>
    <w:rsid w:val="00284685"/>
    <w:rsid w:val="00284FBE"/>
    <w:rsid w:val="0028536C"/>
    <w:rsid w:val="0028556A"/>
    <w:rsid w:val="002856B0"/>
    <w:rsid w:val="0028619A"/>
    <w:rsid w:val="002863CC"/>
    <w:rsid w:val="002866A3"/>
    <w:rsid w:val="00286890"/>
    <w:rsid w:val="00286962"/>
    <w:rsid w:val="00286A7B"/>
    <w:rsid w:val="002871B0"/>
    <w:rsid w:val="002873A7"/>
    <w:rsid w:val="00287A3D"/>
    <w:rsid w:val="00287E88"/>
    <w:rsid w:val="00287FB3"/>
    <w:rsid w:val="00290187"/>
    <w:rsid w:val="00290584"/>
    <w:rsid w:val="002909C4"/>
    <w:rsid w:val="00290F14"/>
    <w:rsid w:val="002910B5"/>
    <w:rsid w:val="0029174C"/>
    <w:rsid w:val="0029189C"/>
    <w:rsid w:val="00291C32"/>
    <w:rsid w:val="00291DC7"/>
    <w:rsid w:val="00291FE3"/>
    <w:rsid w:val="002924A4"/>
    <w:rsid w:val="00292586"/>
    <w:rsid w:val="002926A6"/>
    <w:rsid w:val="00292A75"/>
    <w:rsid w:val="00292B4C"/>
    <w:rsid w:val="00293024"/>
    <w:rsid w:val="00293545"/>
    <w:rsid w:val="00293714"/>
    <w:rsid w:val="00293825"/>
    <w:rsid w:val="002938F8"/>
    <w:rsid w:val="00293C0D"/>
    <w:rsid w:val="00293D95"/>
    <w:rsid w:val="00293E58"/>
    <w:rsid w:val="00293E5D"/>
    <w:rsid w:val="00293FC8"/>
    <w:rsid w:val="0029488B"/>
    <w:rsid w:val="00294BC6"/>
    <w:rsid w:val="00294F82"/>
    <w:rsid w:val="00295E7F"/>
    <w:rsid w:val="00296116"/>
    <w:rsid w:val="00296DBB"/>
    <w:rsid w:val="00297314"/>
    <w:rsid w:val="00297978"/>
    <w:rsid w:val="00297B26"/>
    <w:rsid w:val="00297B52"/>
    <w:rsid w:val="00297C71"/>
    <w:rsid w:val="002A0245"/>
    <w:rsid w:val="002A0511"/>
    <w:rsid w:val="002A0C65"/>
    <w:rsid w:val="002A0D5B"/>
    <w:rsid w:val="002A0FFC"/>
    <w:rsid w:val="002A1480"/>
    <w:rsid w:val="002A16F9"/>
    <w:rsid w:val="002A1811"/>
    <w:rsid w:val="002A18BC"/>
    <w:rsid w:val="002A1CB3"/>
    <w:rsid w:val="002A2ADB"/>
    <w:rsid w:val="002A3C6D"/>
    <w:rsid w:val="002A3CE5"/>
    <w:rsid w:val="002A3DD6"/>
    <w:rsid w:val="002A45FD"/>
    <w:rsid w:val="002A473E"/>
    <w:rsid w:val="002A4EDA"/>
    <w:rsid w:val="002A5094"/>
    <w:rsid w:val="002A5165"/>
    <w:rsid w:val="002A58A5"/>
    <w:rsid w:val="002A5A9B"/>
    <w:rsid w:val="002A6199"/>
    <w:rsid w:val="002A6429"/>
    <w:rsid w:val="002A66B6"/>
    <w:rsid w:val="002A6DAC"/>
    <w:rsid w:val="002A6EC4"/>
    <w:rsid w:val="002A702E"/>
    <w:rsid w:val="002A7201"/>
    <w:rsid w:val="002A7938"/>
    <w:rsid w:val="002A7D11"/>
    <w:rsid w:val="002B0120"/>
    <w:rsid w:val="002B0368"/>
    <w:rsid w:val="002B06A3"/>
    <w:rsid w:val="002B0A87"/>
    <w:rsid w:val="002B0C44"/>
    <w:rsid w:val="002B175B"/>
    <w:rsid w:val="002B1A27"/>
    <w:rsid w:val="002B2202"/>
    <w:rsid w:val="002B2749"/>
    <w:rsid w:val="002B2A03"/>
    <w:rsid w:val="002B2B59"/>
    <w:rsid w:val="002B3003"/>
    <w:rsid w:val="002B304F"/>
    <w:rsid w:val="002B350D"/>
    <w:rsid w:val="002B463D"/>
    <w:rsid w:val="002B4649"/>
    <w:rsid w:val="002B484E"/>
    <w:rsid w:val="002B48F6"/>
    <w:rsid w:val="002B4960"/>
    <w:rsid w:val="002B4ED3"/>
    <w:rsid w:val="002B5290"/>
    <w:rsid w:val="002B5403"/>
    <w:rsid w:val="002B55DE"/>
    <w:rsid w:val="002B5A17"/>
    <w:rsid w:val="002B5D18"/>
    <w:rsid w:val="002B60B1"/>
    <w:rsid w:val="002B61DC"/>
    <w:rsid w:val="002B63EB"/>
    <w:rsid w:val="002B6415"/>
    <w:rsid w:val="002B6449"/>
    <w:rsid w:val="002B6707"/>
    <w:rsid w:val="002B71A3"/>
    <w:rsid w:val="002B74E3"/>
    <w:rsid w:val="002C01FF"/>
    <w:rsid w:val="002C0A83"/>
    <w:rsid w:val="002C10CA"/>
    <w:rsid w:val="002C1107"/>
    <w:rsid w:val="002C1109"/>
    <w:rsid w:val="002C13F4"/>
    <w:rsid w:val="002C1828"/>
    <w:rsid w:val="002C193E"/>
    <w:rsid w:val="002C19EE"/>
    <w:rsid w:val="002C1A4B"/>
    <w:rsid w:val="002C1DB0"/>
    <w:rsid w:val="002C2416"/>
    <w:rsid w:val="002C25DE"/>
    <w:rsid w:val="002C275E"/>
    <w:rsid w:val="002C2D32"/>
    <w:rsid w:val="002C386D"/>
    <w:rsid w:val="002C3B70"/>
    <w:rsid w:val="002C3C66"/>
    <w:rsid w:val="002C3D43"/>
    <w:rsid w:val="002C4245"/>
    <w:rsid w:val="002C425A"/>
    <w:rsid w:val="002C50D1"/>
    <w:rsid w:val="002C539F"/>
    <w:rsid w:val="002C56A1"/>
    <w:rsid w:val="002C56CD"/>
    <w:rsid w:val="002C5B8E"/>
    <w:rsid w:val="002C5CAB"/>
    <w:rsid w:val="002C5DA7"/>
    <w:rsid w:val="002C6980"/>
    <w:rsid w:val="002C6A51"/>
    <w:rsid w:val="002C6C59"/>
    <w:rsid w:val="002C7B8D"/>
    <w:rsid w:val="002C7E9A"/>
    <w:rsid w:val="002D0075"/>
    <w:rsid w:val="002D08DF"/>
    <w:rsid w:val="002D0D21"/>
    <w:rsid w:val="002D0DE7"/>
    <w:rsid w:val="002D0F78"/>
    <w:rsid w:val="002D1452"/>
    <w:rsid w:val="002D14AD"/>
    <w:rsid w:val="002D1BB4"/>
    <w:rsid w:val="002D224A"/>
    <w:rsid w:val="002D2785"/>
    <w:rsid w:val="002D2A74"/>
    <w:rsid w:val="002D2B40"/>
    <w:rsid w:val="002D31EC"/>
    <w:rsid w:val="002D334F"/>
    <w:rsid w:val="002D360C"/>
    <w:rsid w:val="002D3885"/>
    <w:rsid w:val="002D4D5E"/>
    <w:rsid w:val="002D4D7D"/>
    <w:rsid w:val="002D50ED"/>
    <w:rsid w:val="002D5583"/>
    <w:rsid w:val="002D57EA"/>
    <w:rsid w:val="002D5938"/>
    <w:rsid w:val="002D5BEA"/>
    <w:rsid w:val="002D5C74"/>
    <w:rsid w:val="002D5D53"/>
    <w:rsid w:val="002D5D5E"/>
    <w:rsid w:val="002D5E13"/>
    <w:rsid w:val="002D690F"/>
    <w:rsid w:val="002D6EA0"/>
    <w:rsid w:val="002D77E5"/>
    <w:rsid w:val="002D7D4E"/>
    <w:rsid w:val="002D7DDA"/>
    <w:rsid w:val="002D7F81"/>
    <w:rsid w:val="002E05DF"/>
    <w:rsid w:val="002E08BB"/>
    <w:rsid w:val="002E090F"/>
    <w:rsid w:val="002E0CFD"/>
    <w:rsid w:val="002E118A"/>
    <w:rsid w:val="002E1566"/>
    <w:rsid w:val="002E1885"/>
    <w:rsid w:val="002E19AE"/>
    <w:rsid w:val="002E24CB"/>
    <w:rsid w:val="002E2782"/>
    <w:rsid w:val="002E27F0"/>
    <w:rsid w:val="002E288C"/>
    <w:rsid w:val="002E2D8F"/>
    <w:rsid w:val="002E2DA4"/>
    <w:rsid w:val="002E2E3C"/>
    <w:rsid w:val="002E3351"/>
    <w:rsid w:val="002E36A5"/>
    <w:rsid w:val="002E3755"/>
    <w:rsid w:val="002E3BCB"/>
    <w:rsid w:val="002E3D0D"/>
    <w:rsid w:val="002E46C5"/>
    <w:rsid w:val="002E47D6"/>
    <w:rsid w:val="002E4B35"/>
    <w:rsid w:val="002E5BDE"/>
    <w:rsid w:val="002E5E34"/>
    <w:rsid w:val="002E5F56"/>
    <w:rsid w:val="002E6119"/>
    <w:rsid w:val="002E67F2"/>
    <w:rsid w:val="002E6852"/>
    <w:rsid w:val="002E6B60"/>
    <w:rsid w:val="002E72D0"/>
    <w:rsid w:val="002E746C"/>
    <w:rsid w:val="002E79B0"/>
    <w:rsid w:val="002E7F4B"/>
    <w:rsid w:val="002F0F31"/>
    <w:rsid w:val="002F1247"/>
    <w:rsid w:val="002F1427"/>
    <w:rsid w:val="002F144E"/>
    <w:rsid w:val="002F16EA"/>
    <w:rsid w:val="002F1892"/>
    <w:rsid w:val="002F1926"/>
    <w:rsid w:val="002F1DC3"/>
    <w:rsid w:val="002F1E59"/>
    <w:rsid w:val="002F1F35"/>
    <w:rsid w:val="002F220F"/>
    <w:rsid w:val="002F22E4"/>
    <w:rsid w:val="002F3245"/>
    <w:rsid w:val="002F3360"/>
    <w:rsid w:val="002F346C"/>
    <w:rsid w:val="002F34F4"/>
    <w:rsid w:val="002F3E5B"/>
    <w:rsid w:val="002F42D8"/>
    <w:rsid w:val="002F45B5"/>
    <w:rsid w:val="002F4A08"/>
    <w:rsid w:val="002F4CBD"/>
    <w:rsid w:val="002F4F18"/>
    <w:rsid w:val="002F512E"/>
    <w:rsid w:val="002F5248"/>
    <w:rsid w:val="002F5816"/>
    <w:rsid w:val="002F5839"/>
    <w:rsid w:val="002F5908"/>
    <w:rsid w:val="002F5BC0"/>
    <w:rsid w:val="002F64F9"/>
    <w:rsid w:val="002F684A"/>
    <w:rsid w:val="002F6C6E"/>
    <w:rsid w:val="002F6CA4"/>
    <w:rsid w:val="002F6CE4"/>
    <w:rsid w:val="002F6E8E"/>
    <w:rsid w:val="002F7967"/>
    <w:rsid w:val="002F7DAF"/>
    <w:rsid w:val="00300219"/>
    <w:rsid w:val="003005D6"/>
    <w:rsid w:val="0030061B"/>
    <w:rsid w:val="0030149E"/>
    <w:rsid w:val="0030150D"/>
    <w:rsid w:val="00301AA2"/>
    <w:rsid w:val="00301CB7"/>
    <w:rsid w:val="00301CE6"/>
    <w:rsid w:val="003028BF"/>
    <w:rsid w:val="00302C6C"/>
    <w:rsid w:val="0030315F"/>
    <w:rsid w:val="003032F5"/>
    <w:rsid w:val="00303323"/>
    <w:rsid w:val="00303A2E"/>
    <w:rsid w:val="00303AB4"/>
    <w:rsid w:val="00303AD1"/>
    <w:rsid w:val="00303B23"/>
    <w:rsid w:val="00303DC5"/>
    <w:rsid w:val="00303FE4"/>
    <w:rsid w:val="0030428C"/>
    <w:rsid w:val="00304469"/>
    <w:rsid w:val="003044DB"/>
    <w:rsid w:val="0030459D"/>
    <w:rsid w:val="00304AAE"/>
    <w:rsid w:val="003051D2"/>
    <w:rsid w:val="003053F9"/>
    <w:rsid w:val="003055E1"/>
    <w:rsid w:val="003057F6"/>
    <w:rsid w:val="00305F9F"/>
    <w:rsid w:val="0030629C"/>
    <w:rsid w:val="0030651A"/>
    <w:rsid w:val="00306685"/>
    <w:rsid w:val="003067A4"/>
    <w:rsid w:val="0030688D"/>
    <w:rsid w:val="00306E0F"/>
    <w:rsid w:val="00307270"/>
    <w:rsid w:val="0030751E"/>
    <w:rsid w:val="003075C8"/>
    <w:rsid w:val="00310C17"/>
    <w:rsid w:val="00310E0E"/>
    <w:rsid w:val="00310E75"/>
    <w:rsid w:val="003113F3"/>
    <w:rsid w:val="00311CDB"/>
    <w:rsid w:val="00311FC1"/>
    <w:rsid w:val="003121F5"/>
    <w:rsid w:val="00312544"/>
    <w:rsid w:val="003125FA"/>
    <w:rsid w:val="00312A0A"/>
    <w:rsid w:val="00312AFA"/>
    <w:rsid w:val="00312C27"/>
    <w:rsid w:val="00312F69"/>
    <w:rsid w:val="00313349"/>
    <w:rsid w:val="0031358C"/>
    <w:rsid w:val="00313967"/>
    <w:rsid w:val="00313AB4"/>
    <w:rsid w:val="003142AF"/>
    <w:rsid w:val="00314314"/>
    <w:rsid w:val="00314392"/>
    <w:rsid w:val="00314FBB"/>
    <w:rsid w:val="003155FF"/>
    <w:rsid w:val="003157D4"/>
    <w:rsid w:val="003159E5"/>
    <w:rsid w:val="003161FF"/>
    <w:rsid w:val="00316274"/>
    <w:rsid w:val="003164C0"/>
    <w:rsid w:val="00316A76"/>
    <w:rsid w:val="00316CC0"/>
    <w:rsid w:val="00316CCC"/>
    <w:rsid w:val="00316F38"/>
    <w:rsid w:val="003170BB"/>
    <w:rsid w:val="003202DC"/>
    <w:rsid w:val="003205F9"/>
    <w:rsid w:val="00320657"/>
    <w:rsid w:val="003211AB"/>
    <w:rsid w:val="00321329"/>
    <w:rsid w:val="0032146D"/>
    <w:rsid w:val="00321779"/>
    <w:rsid w:val="00321C9F"/>
    <w:rsid w:val="003222F8"/>
    <w:rsid w:val="00322682"/>
    <w:rsid w:val="00322CE3"/>
    <w:rsid w:val="00323175"/>
    <w:rsid w:val="0032397C"/>
    <w:rsid w:val="00323CC6"/>
    <w:rsid w:val="00324CD4"/>
    <w:rsid w:val="00325012"/>
    <w:rsid w:val="003250CC"/>
    <w:rsid w:val="00325542"/>
    <w:rsid w:val="00325961"/>
    <w:rsid w:val="00325A85"/>
    <w:rsid w:val="00325D36"/>
    <w:rsid w:val="0032711A"/>
    <w:rsid w:val="00327266"/>
    <w:rsid w:val="00327308"/>
    <w:rsid w:val="00327D09"/>
    <w:rsid w:val="00330531"/>
    <w:rsid w:val="00330843"/>
    <w:rsid w:val="00330D8F"/>
    <w:rsid w:val="00330DF2"/>
    <w:rsid w:val="00330F38"/>
    <w:rsid w:val="003322D3"/>
    <w:rsid w:val="003323FF"/>
    <w:rsid w:val="003325C6"/>
    <w:rsid w:val="003328C4"/>
    <w:rsid w:val="00332A5E"/>
    <w:rsid w:val="00332C8F"/>
    <w:rsid w:val="0033302F"/>
    <w:rsid w:val="00333DF8"/>
    <w:rsid w:val="00334026"/>
    <w:rsid w:val="00334202"/>
    <w:rsid w:val="00334344"/>
    <w:rsid w:val="00334820"/>
    <w:rsid w:val="00334BF6"/>
    <w:rsid w:val="00335112"/>
    <w:rsid w:val="00335525"/>
    <w:rsid w:val="0033599C"/>
    <w:rsid w:val="0033625A"/>
    <w:rsid w:val="00336289"/>
    <w:rsid w:val="003363B3"/>
    <w:rsid w:val="003365FC"/>
    <w:rsid w:val="00336758"/>
    <w:rsid w:val="003369F6"/>
    <w:rsid w:val="00336C75"/>
    <w:rsid w:val="003371DB"/>
    <w:rsid w:val="003373B5"/>
    <w:rsid w:val="003373F9"/>
    <w:rsid w:val="00337938"/>
    <w:rsid w:val="00337A32"/>
    <w:rsid w:val="00337D1F"/>
    <w:rsid w:val="00337D7D"/>
    <w:rsid w:val="00337F64"/>
    <w:rsid w:val="00340309"/>
    <w:rsid w:val="00340428"/>
    <w:rsid w:val="0034043B"/>
    <w:rsid w:val="0034082D"/>
    <w:rsid w:val="00340BBB"/>
    <w:rsid w:val="0034116C"/>
    <w:rsid w:val="003411B1"/>
    <w:rsid w:val="003414AB"/>
    <w:rsid w:val="00341836"/>
    <w:rsid w:val="003418BD"/>
    <w:rsid w:val="00341A05"/>
    <w:rsid w:val="00341D9B"/>
    <w:rsid w:val="0034277A"/>
    <w:rsid w:val="00342C2E"/>
    <w:rsid w:val="00342DC4"/>
    <w:rsid w:val="00342E17"/>
    <w:rsid w:val="00342F3F"/>
    <w:rsid w:val="00343039"/>
    <w:rsid w:val="00343852"/>
    <w:rsid w:val="003439DB"/>
    <w:rsid w:val="00343B44"/>
    <w:rsid w:val="00343CFD"/>
    <w:rsid w:val="00343E2F"/>
    <w:rsid w:val="00343F5F"/>
    <w:rsid w:val="00344314"/>
    <w:rsid w:val="003446F3"/>
    <w:rsid w:val="00344867"/>
    <w:rsid w:val="00345094"/>
    <w:rsid w:val="00345268"/>
    <w:rsid w:val="003453E9"/>
    <w:rsid w:val="003454FB"/>
    <w:rsid w:val="00345851"/>
    <w:rsid w:val="00345E73"/>
    <w:rsid w:val="00345F9D"/>
    <w:rsid w:val="00346248"/>
    <w:rsid w:val="003463D2"/>
    <w:rsid w:val="003464FE"/>
    <w:rsid w:val="003465FD"/>
    <w:rsid w:val="003467AD"/>
    <w:rsid w:val="00346D5B"/>
    <w:rsid w:val="003474ED"/>
    <w:rsid w:val="00347831"/>
    <w:rsid w:val="00347C3E"/>
    <w:rsid w:val="00347EF6"/>
    <w:rsid w:val="00347F93"/>
    <w:rsid w:val="00347FEB"/>
    <w:rsid w:val="0035016A"/>
    <w:rsid w:val="003506C2"/>
    <w:rsid w:val="00350DA3"/>
    <w:rsid w:val="003510C4"/>
    <w:rsid w:val="00351236"/>
    <w:rsid w:val="003519F5"/>
    <w:rsid w:val="00351B2F"/>
    <w:rsid w:val="00351E1C"/>
    <w:rsid w:val="0035232A"/>
    <w:rsid w:val="003525DD"/>
    <w:rsid w:val="0035287D"/>
    <w:rsid w:val="003529AD"/>
    <w:rsid w:val="00353315"/>
    <w:rsid w:val="00353380"/>
    <w:rsid w:val="00353465"/>
    <w:rsid w:val="00353781"/>
    <w:rsid w:val="003540B9"/>
    <w:rsid w:val="003543D3"/>
    <w:rsid w:val="00354424"/>
    <w:rsid w:val="00354700"/>
    <w:rsid w:val="0035498A"/>
    <w:rsid w:val="00355741"/>
    <w:rsid w:val="00355AAA"/>
    <w:rsid w:val="003561E5"/>
    <w:rsid w:val="003568E6"/>
    <w:rsid w:val="00356C12"/>
    <w:rsid w:val="00356C7E"/>
    <w:rsid w:val="00356DC3"/>
    <w:rsid w:val="00356DE5"/>
    <w:rsid w:val="00357F20"/>
    <w:rsid w:val="00360255"/>
    <w:rsid w:val="0036035B"/>
    <w:rsid w:val="00360631"/>
    <w:rsid w:val="00360887"/>
    <w:rsid w:val="00360C4A"/>
    <w:rsid w:val="0036159D"/>
    <w:rsid w:val="003619AD"/>
    <w:rsid w:val="00361A41"/>
    <w:rsid w:val="00362397"/>
    <w:rsid w:val="00362AAA"/>
    <w:rsid w:val="0036394D"/>
    <w:rsid w:val="00363CC4"/>
    <w:rsid w:val="00364283"/>
    <w:rsid w:val="00364A33"/>
    <w:rsid w:val="00364B6D"/>
    <w:rsid w:val="00364B8A"/>
    <w:rsid w:val="00364BF4"/>
    <w:rsid w:val="00364E62"/>
    <w:rsid w:val="003659A1"/>
    <w:rsid w:val="00365AB7"/>
    <w:rsid w:val="00365EE6"/>
    <w:rsid w:val="00366132"/>
    <w:rsid w:val="003667B2"/>
    <w:rsid w:val="00366B5D"/>
    <w:rsid w:val="00366BC1"/>
    <w:rsid w:val="00366FE3"/>
    <w:rsid w:val="00367095"/>
    <w:rsid w:val="00367241"/>
    <w:rsid w:val="0036749E"/>
    <w:rsid w:val="00367DA1"/>
    <w:rsid w:val="00367E49"/>
    <w:rsid w:val="00367FD3"/>
    <w:rsid w:val="00370310"/>
    <w:rsid w:val="0037035A"/>
    <w:rsid w:val="00370486"/>
    <w:rsid w:val="003706A3"/>
    <w:rsid w:val="00370A31"/>
    <w:rsid w:val="00370AC9"/>
    <w:rsid w:val="00370D64"/>
    <w:rsid w:val="003714E6"/>
    <w:rsid w:val="00371EDC"/>
    <w:rsid w:val="0037204E"/>
    <w:rsid w:val="003721B7"/>
    <w:rsid w:val="00372D03"/>
    <w:rsid w:val="00373573"/>
    <w:rsid w:val="003737AB"/>
    <w:rsid w:val="0037385B"/>
    <w:rsid w:val="003743A0"/>
    <w:rsid w:val="00374481"/>
    <w:rsid w:val="00374721"/>
    <w:rsid w:val="00374787"/>
    <w:rsid w:val="00374A7A"/>
    <w:rsid w:val="00374DF0"/>
    <w:rsid w:val="00374E71"/>
    <w:rsid w:val="00374F3F"/>
    <w:rsid w:val="00375258"/>
    <w:rsid w:val="00375606"/>
    <w:rsid w:val="00375D73"/>
    <w:rsid w:val="00375F01"/>
    <w:rsid w:val="00376114"/>
    <w:rsid w:val="003765EB"/>
    <w:rsid w:val="00376A13"/>
    <w:rsid w:val="00376E6B"/>
    <w:rsid w:val="0037752C"/>
    <w:rsid w:val="00377784"/>
    <w:rsid w:val="00377C20"/>
    <w:rsid w:val="00377CA7"/>
    <w:rsid w:val="003800E2"/>
    <w:rsid w:val="0038034B"/>
    <w:rsid w:val="003804D9"/>
    <w:rsid w:val="00380ADF"/>
    <w:rsid w:val="00380C3C"/>
    <w:rsid w:val="00380C46"/>
    <w:rsid w:val="00380C6B"/>
    <w:rsid w:val="00380D1E"/>
    <w:rsid w:val="00380D7D"/>
    <w:rsid w:val="003812C5"/>
    <w:rsid w:val="0038138E"/>
    <w:rsid w:val="0038139F"/>
    <w:rsid w:val="00381555"/>
    <w:rsid w:val="00381A67"/>
    <w:rsid w:val="00381AD4"/>
    <w:rsid w:val="00381F2D"/>
    <w:rsid w:val="00382837"/>
    <w:rsid w:val="003828E9"/>
    <w:rsid w:val="00383276"/>
    <w:rsid w:val="00383A38"/>
    <w:rsid w:val="0038406E"/>
    <w:rsid w:val="003847CA"/>
    <w:rsid w:val="00384862"/>
    <w:rsid w:val="00384CAA"/>
    <w:rsid w:val="00384FC7"/>
    <w:rsid w:val="0038516E"/>
    <w:rsid w:val="00385482"/>
    <w:rsid w:val="0038554B"/>
    <w:rsid w:val="0038554E"/>
    <w:rsid w:val="003856CC"/>
    <w:rsid w:val="00385F5B"/>
    <w:rsid w:val="00385FD4"/>
    <w:rsid w:val="003866D5"/>
    <w:rsid w:val="0038676A"/>
    <w:rsid w:val="00386D2A"/>
    <w:rsid w:val="00387155"/>
    <w:rsid w:val="00387294"/>
    <w:rsid w:val="003875BD"/>
    <w:rsid w:val="00387710"/>
    <w:rsid w:val="0039052D"/>
    <w:rsid w:val="003907DD"/>
    <w:rsid w:val="00390CA8"/>
    <w:rsid w:val="00390E7C"/>
    <w:rsid w:val="00390F72"/>
    <w:rsid w:val="003910C1"/>
    <w:rsid w:val="003911DB"/>
    <w:rsid w:val="003911DF"/>
    <w:rsid w:val="0039158F"/>
    <w:rsid w:val="00391A62"/>
    <w:rsid w:val="00391DA4"/>
    <w:rsid w:val="003920BB"/>
    <w:rsid w:val="003921A7"/>
    <w:rsid w:val="00392258"/>
    <w:rsid w:val="003923AB"/>
    <w:rsid w:val="0039241F"/>
    <w:rsid w:val="00392EF8"/>
    <w:rsid w:val="003931E9"/>
    <w:rsid w:val="00393227"/>
    <w:rsid w:val="00393277"/>
    <w:rsid w:val="00393981"/>
    <w:rsid w:val="00393ABA"/>
    <w:rsid w:val="00393B4C"/>
    <w:rsid w:val="00394552"/>
    <w:rsid w:val="00395399"/>
    <w:rsid w:val="00395654"/>
    <w:rsid w:val="0039580D"/>
    <w:rsid w:val="00395859"/>
    <w:rsid w:val="00395AE4"/>
    <w:rsid w:val="00395CA8"/>
    <w:rsid w:val="003960B0"/>
    <w:rsid w:val="0039651A"/>
    <w:rsid w:val="00397496"/>
    <w:rsid w:val="0039767E"/>
    <w:rsid w:val="00397B52"/>
    <w:rsid w:val="00397BA0"/>
    <w:rsid w:val="00397BB7"/>
    <w:rsid w:val="003A0396"/>
    <w:rsid w:val="003A076F"/>
    <w:rsid w:val="003A126D"/>
    <w:rsid w:val="003A179C"/>
    <w:rsid w:val="003A1C85"/>
    <w:rsid w:val="003A1D63"/>
    <w:rsid w:val="003A1DC1"/>
    <w:rsid w:val="003A210C"/>
    <w:rsid w:val="003A228B"/>
    <w:rsid w:val="003A242E"/>
    <w:rsid w:val="003A29F2"/>
    <w:rsid w:val="003A2BA2"/>
    <w:rsid w:val="003A30C0"/>
    <w:rsid w:val="003A36E6"/>
    <w:rsid w:val="003A3741"/>
    <w:rsid w:val="003A38DB"/>
    <w:rsid w:val="003A39BD"/>
    <w:rsid w:val="003A3B05"/>
    <w:rsid w:val="003A3B0E"/>
    <w:rsid w:val="003A4146"/>
    <w:rsid w:val="003A4333"/>
    <w:rsid w:val="003A4A91"/>
    <w:rsid w:val="003A537D"/>
    <w:rsid w:val="003A593D"/>
    <w:rsid w:val="003A603E"/>
    <w:rsid w:val="003A60A1"/>
    <w:rsid w:val="003A6382"/>
    <w:rsid w:val="003A6C48"/>
    <w:rsid w:val="003A6C91"/>
    <w:rsid w:val="003A6D29"/>
    <w:rsid w:val="003A6D88"/>
    <w:rsid w:val="003A79BF"/>
    <w:rsid w:val="003A7AF4"/>
    <w:rsid w:val="003A7F9E"/>
    <w:rsid w:val="003B0816"/>
    <w:rsid w:val="003B0A51"/>
    <w:rsid w:val="003B0B6B"/>
    <w:rsid w:val="003B101A"/>
    <w:rsid w:val="003B1125"/>
    <w:rsid w:val="003B1D2F"/>
    <w:rsid w:val="003B2871"/>
    <w:rsid w:val="003B29D3"/>
    <w:rsid w:val="003B2C8F"/>
    <w:rsid w:val="003B30B3"/>
    <w:rsid w:val="003B3562"/>
    <w:rsid w:val="003B3582"/>
    <w:rsid w:val="003B3E40"/>
    <w:rsid w:val="003B41AA"/>
    <w:rsid w:val="003B472B"/>
    <w:rsid w:val="003B472C"/>
    <w:rsid w:val="003B4D16"/>
    <w:rsid w:val="003B4EB5"/>
    <w:rsid w:val="003B5040"/>
    <w:rsid w:val="003B52AE"/>
    <w:rsid w:val="003B5700"/>
    <w:rsid w:val="003B5FB5"/>
    <w:rsid w:val="003B620B"/>
    <w:rsid w:val="003B64C4"/>
    <w:rsid w:val="003B652F"/>
    <w:rsid w:val="003B65AF"/>
    <w:rsid w:val="003B6839"/>
    <w:rsid w:val="003B6F2B"/>
    <w:rsid w:val="003B7514"/>
    <w:rsid w:val="003B7909"/>
    <w:rsid w:val="003B7B97"/>
    <w:rsid w:val="003B7F66"/>
    <w:rsid w:val="003B7FB2"/>
    <w:rsid w:val="003C04BE"/>
    <w:rsid w:val="003C094B"/>
    <w:rsid w:val="003C0A29"/>
    <w:rsid w:val="003C0AC2"/>
    <w:rsid w:val="003C0B0E"/>
    <w:rsid w:val="003C0E62"/>
    <w:rsid w:val="003C0ED7"/>
    <w:rsid w:val="003C280E"/>
    <w:rsid w:val="003C2A53"/>
    <w:rsid w:val="003C2C62"/>
    <w:rsid w:val="003C2DF7"/>
    <w:rsid w:val="003C30B4"/>
    <w:rsid w:val="003C330E"/>
    <w:rsid w:val="003C37E2"/>
    <w:rsid w:val="003C3E2A"/>
    <w:rsid w:val="003C428D"/>
    <w:rsid w:val="003C5232"/>
    <w:rsid w:val="003C55B2"/>
    <w:rsid w:val="003C585A"/>
    <w:rsid w:val="003C5997"/>
    <w:rsid w:val="003C647B"/>
    <w:rsid w:val="003C66DF"/>
    <w:rsid w:val="003C6B1A"/>
    <w:rsid w:val="003C6BDF"/>
    <w:rsid w:val="003C7557"/>
    <w:rsid w:val="003C78C1"/>
    <w:rsid w:val="003C7BCD"/>
    <w:rsid w:val="003D0239"/>
    <w:rsid w:val="003D04F3"/>
    <w:rsid w:val="003D064B"/>
    <w:rsid w:val="003D0BA3"/>
    <w:rsid w:val="003D0FFA"/>
    <w:rsid w:val="003D1454"/>
    <w:rsid w:val="003D1511"/>
    <w:rsid w:val="003D1532"/>
    <w:rsid w:val="003D18C2"/>
    <w:rsid w:val="003D26C5"/>
    <w:rsid w:val="003D2C63"/>
    <w:rsid w:val="003D2DB4"/>
    <w:rsid w:val="003D2EB3"/>
    <w:rsid w:val="003D37F3"/>
    <w:rsid w:val="003D3897"/>
    <w:rsid w:val="003D3DD0"/>
    <w:rsid w:val="003D3F29"/>
    <w:rsid w:val="003D428B"/>
    <w:rsid w:val="003D43C0"/>
    <w:rsid w:val="003D53C3"/>
    <w:rsid w:val="003D58CA"/>
    <w:rsid w:val="003D58DC"/>
    <w:rsid w:val="003D5F8A"/>
    <w:rsid w:val="003D62BD"/>
    <w:rsid w:val="003D63C3"/>
    <w:rsid w:val="003D6530"/>
    <w:rsid w:val="003D656A"/>
    <w:rsid w:val="003D6845"/>
    <w:rsid w:val="003D693C"/>
    <w:rsid w:val="003D6C86"/>
    <w:rsid w:val="003D6F2E"/>
    <w:rsid w:val="003D6F5D"/>
    <w:rsid w:val="003D7077"/>
    <w:rsid w:val="003D7C9C"/>
    <w:rsid w:val="003D7DE5"/>
    <w:rsid w:val="003E0908"/>
    <w:rsid w:val="003E092E"/>
    <w:rsid w:val="003E1526"/>
    <w:rsid w:val="003E19AB"/>
    <w:rsid w:val="003E1AF6"/>
    <w:rsid w:val="003E1BBB"/>
    <w:rsid w:val="003E1C98"/>
    <w:rsid w:val="003E2C6E"/>
    <w:rsid w:val="003E2CB2"/>
    <w:rsid w:val="003E31D9"/>
    <w:rsid w:val="003E3460"/>
    <w:rsid w:val="003E3562"/>
    <w:rsid w:val="003E3CD8"/>
    <w:rsid w:val="003E3D98"/>
    <w:rsid w:val="003E3EB8"/>
    <w:rsid w:val="003E4263"/>
    <w:rsid w:val="003E4534"/>
    <w:rsid w:val="003E45D8"/>
    <w:rsid w:val="003E49D1"/>
    <w:rsid w:val="003E4CE4"/>
    <w:rsid w:val="003E4FFF"/>
    <w:rsid w:val="003E525D"/>
    <w:rsid w:val="003E5596"/>
    <w:rsid w:val="003E579E"/>
    <w:rsid w:val="003E58F7"/>
    <w:rsid w:val="003E5C34"/>
    <w:rsid w:val="003E5D3A"/>
    <w:rsid w:val="003E60B2"/>
    <w:rsid w:val="003E665C"/>
    <w:rsid w:val="003E7132"/>
    <w:rsid w:val="003E716F"/>
    <w:rsid w:val="003E74A5"/>
    <w:rsid w:val="003E765F"/>
    <w:rsid w:val="003E7F30"/>
    <w:rsid w:val="003F0300"/>
    <w:rsid w:val="003F0F2E"/>
    <w:rsid w:val="003F139F"/>
    <w:rsid w:val="003F15F4"/>
    <w:rsid w:val="003F2B9B"/>
    <w:rsid w:val="003F2CB1"/>
    <w:rsid w:val="003F2EA4"/>
    <w:rsid w:val="003F30DD"/>
    <w:rsid w:val="003F3333"/>
    <w:rsid w:val="003F334D"/>
    <w:rsid w:val="003F34C4"/>
    <w:rsid w:val="003F34C7"/>
    <w:rsid w:val="003F3B73"/>
    <w:rsid w:val="003F42E3"/>
    <w:rsid w:val="003F43F0"/>
    <w:rsid w:val="003F45E2"/>
    <w:rsid w:val="003F491D"/>
    <w:rsid w:val="003F4A6A"/>
    <w:rsid w:val="003F4DA6"/>
    <w:rsid w:val="003F5384"/>
    <w:rsid w:val="003F5387"/>
    <w:rsid w:val="003F5C23"/>
    <w:rsid w:val="003F5C51"/>
    <w:rsid w:val="003F640F"/>
    <w:rsid w:val="003F66E1"/>
    <w:rsid w:val="003F6764"/>
    <w:rsid w:val="003F6782"/>
    <w:rsid w:val="003F6AA7"/>
    <w:rsid w:val="003F6BD0"/>
    <w:rsid w:val="003F7206"/>
    <w:rsid w:val="003F73EF"/>
    <w:rsid w:val="003F778E"/>
    <w:rsid w:val="003F7B42"/>
    <w:rsid w:val="003F7C30"/>
    <w:rsid w:val="004001EC"/>
    <w:rsid w:val="00400251"/>
    <w:rsid w:val="00400414"/>
    <w:rsid w:val="0040050A"/>
    <w:rsid w:val="00400A87"/>
    <w:rsid w:val="00400C21"/>
    <w:rsid w:val="00401BE2"/>
    <w:rsid w:val="004021E5"/>
    <w:rsid w:val="00402318"/>
    <w:rsid w:val="00402382"/>
    <w:rsid w:val="00402AA3"/>
    <w:rsid w:val="00402AEE"/>
    <w:rsid w:val="00403C23"/>
    <w:rsid w:val="00403D94"/>
    <w:rsid w:val="004042D0"/>
    <w:rsid w:val="004044CC"/>
    <w:rsid w:val="004045BA"/>
    <w:rsid w:val="00404650"/>
    <w:rsid w:val="00404E69"/>
    <w:rsid w:val="00405577"/>
    <w:rsid w:val="004055BA"/>
    <w:rsid w:val="0040636F"/>
    <w:rsid w:val="00406A68"/>
    <w:rsid w:val="00406AC7"/>
    <w:rsid w:val="00406D81"/>
    <w:rsid w:val="00406FC0"/>
    <w:rsid w:val="0040745D"/>
    <w:rsid w:val="00407709"/>
    <w:rsid w:val="0041001F"/>
    <w:rsid w:val="00410AB5"/>
    <w:rsid w:val="00410AC6"/>
    <w:rsid w:val="00410DF3"/>
    <w:rsid w:val="00410E13"/>
    <w:rsid w:val="00410F0E"/>
    <w:rsid w:val="004114AE"/>
    <w:rsid w:val="00411D7B"/>
    <w:rsid w:val="00412CB4"/>
    <w:rsid w:val="00412D59"/>
    <w:rsid w:val="00412F19"/>
    <w:rsid w:val="00412F3F"/>
    <w:rsid w:val="00413041"/>
    <w:rsid w:val="00413867"/>
    <w:rsid w:val="00413919"/>
    <w:rsid w:val="00413D24"/>
    <w:rsid w:val="004140EE"/>
    <w:rsid w:val="00414A67"/>
    <w:rsid w:val="00414A7C"/>
    <w:rsid w:val="00414BB1"/>
    <w:rsid w:val="00415175"/>
    <w:rsid w:val="004152DD"/>
    <w:rsid w:val="004153F2"/>
    <w:rsid w:val="00415511"/>
    <w:rsid w:val="00415616"/>
    <w:rsid w:val="004158EA"/>
    <w:rsid w:val="004159C6"/>
    <w:rsid w:val="00415A48"/>
    <w:rsid w:val="00415AEC"/>
    <w:rsid w:val="00415D23"/>
    <w:rsid w:val="00416FE9"/>
    <w:rsid w:val="0041769C"/>
    <w:rsid w:val="00417A20"/>
    <w:rsid w:val="00417AC0"/>
    <w:rsid w:val="00417F08"/>
    <w:rsid w:val="00420609"/>
    <w:rsid w:val="0042070F"/>
    <w:rsid w:val="0042143F"/>
    <w:rsid w:val="00421B64"/>
    <w:rsid w:val="0042304E"/>
    <w:rsid w:val="00423710"/>
    <w:rsid w:val="004238FD"/>
    <w:rsid w:val="00424D41"/>
    <w:rsid w:val="00424EC9"/>
    <w:rsid w:val="004250BF"/>
    <w:rsid w:val="00425A13"/>
    <w:rsid w:val="00425B3C"/>
    <w:rsid w:val="00425C47"/>
    <w:rsid w:val="004260B9"/>
    <w:rsid w:val="004265AF"/>
    <w:rsid w:val="00426621"/>
    <w:rsid w:val="004267F7"/>
    <w:rsid w:val="00426950"/>
    <w:rsid w:val="00426C47"/>
    <w:rsid w:val="00426DF0"/>
    <w:rsid w:val="00426FB2"/>
    <w:rsid w:val="00427144"/>
    <w:rsid w:val="00427158"/>
    <w:rsid w:val="004276D7"/>
    <w:rsid w:val="00427E7E"/>
    <w:rsid w:val="00430115"/>
    <w:rsid w:val="004303A7"/>
    <w:rsid w:val="0043053F"/>
    <w:rsid w:val="004308C5"/>
    <w:rsid w:val="00430B06"/>
    <w:rsid w:val="00430C88"/>
    <w:rsid w:val="00430F42"/>
    <w:rsid w:val="004310C9"/>
    <w:rsid w:val="004312A4"/>
    <w:rsid w:val="004312B0"/>
    <w:rsid w:val="00431463"/>
    <w:rsid w:val="00432975"/>
    <w:rsid w:val="00433904"/>
    <w:rsid w:val="00433A16"/>
    <w:rsid w:val="00433AC2"/>
    <w:rsid w:val="00434078"/>
    <w:rsid w:val="00434360"/>
    <w:rsid w:val="0043475C"/>
    <w:rsid w:val="004349DB"/>
    <w:rsid w:val="00434AFE"/>
    <w:rsid w:val="00434C4B"/>
    <w:rsid w:val="00434DD0"/>
    <w:rsid w:val="00434F0A"/>
    <w:rsid w:val="0043516C"/>
    <w:rsid w:val="00435CD0"/>
    <w:rsid w:val="0043645B"/>
    <w:rsid w:val="00436773"/>
    <w:rsid w:val="00436BE6"/>
    <w:rsid w:val="00436E78"/>
    <w:rsid w:val="00437001"/>
    <w:rsid w:val="0043729B"/>
    <w:rsid w:val="00437414"/>
    <w:rsid w:val="004374A3"/>
    <w:rsid w:val="00437B36"/>
    <w:rsid w:val="00440060"/>
    <w:rsid w:val="0044075E"/>
    <w:rsid w:val="00440BD9"/>
    <w:rsid w:val="00440E75"/>
    <w:rsid w:val="004418BA"/>
    <w:rsid w:val="00442138"/>
    <w:rsid w:val="00442388"/>
    <w:rsid w:val="00442938"/>
    <w:rsid w:val="00442A9F"/>
    <w:rsid w:val="00442F4A"/>
    <w:rsid w:val="00442FBC"/>
    <w:rsid w:val="00443077"/>
    <w:rsid w:val="0044396D"/>
    <w:rsid w:val="00443CBF"/>
    <w:rsid w:val="00443F57"/>
    <w:rsid w:val="004440C0"/>
    <w:rsid w:val="00444434"/>
    <w:rsid w:val="004445DA"/>
    <w:rsid w:val="0044487D"/>
    <w:rsid w:val="004449CC"/>
    <w:rsid w:val="00444D2B"/>
    <w:rsid w:val="0044509A"/>
    <w:rsid w:val="004457AF"/>
    <w:rsid w:val="00445842"/>
    <w:rsid w:val="00445A80"/>
    <w:rsid w:val="004465D8"/>
    <w:rsid w:val="004467E1"/>
    <w:rsid w:val="00446944"/>
    <w:rsid w:val="00446E24"/>
    <w:rsid w:val="00446E48"/>
    <w:rsid w:val="00447509"/>
    <w:rsid w:val="0044799E"/>
    <w:rsid w:val="004479C0"/>
    <w:rsid w:val="00450791"/>
    <w:rsid w:val="00450833"/>
    <w:rsid w:val="00450B32"/>
    <w:rsid w:val="004511F4"/>
    <w:rsid w:val="004513D2"/>
    <w:rsid w:val="0045160E"/>
    <w:rsid w:val="0045183A"/>
    <w:rsid w:val="00451A2C"/>
    <w:rsid w:val="00451A74"/>
    <w:rsid w:val="00451C5E"/>
    <w:rsid w:val="00451C63"/>
    <w:rsid w:val="00451D4F"/>
    <w:rsid w:val="004520E5"/>
    <w:rsid w:val="0045219C"/>
    <w:rsid w:val="004525B7"/>
    <w:rsid w:val="00452BA4"/>
    <w:rsid w:val="00453075"/>
    <w:rsid w:val="004533CE"/>
    <w:rsid w:val="004534B8"/>
    <w:rsid w:val="0045378E"/>
    <w:rsid w:val="00453AF7"/>
    <w:rsid w:val="00453B44"/>
    <w:rsid w:val="00453C80"/>
    <w:rsid w:val="00453F4B"/>
    <w:rsid w:val="00454112"/>
    <w:rsid w:val="0045433C"/>
    <w:rsid w:val="00454576"/>
    <w:rsid w:val="0045458B"/>
    <w:rsid w:val="004545AF"/>
    <w:rsid w:val="004549B9"/>
    <w:rsid w:val="00454C69"/>
    <w:rsid w:val="00454D85"/>
    <w:rsid w:val="00454E26"/>
    <w:rsid w:val="00455292"/>
    <w:rsid w:val="004552F0"/>
    <w:rsid w:val="00455303"/>
    <w:rsid w:val="00455320"/>
    <w:rsid w:val="00455409"/>
    <w:rsid w:val="00455926"/>
    <w:rsid w:val="00455A17"/>
    <w:rsid w:val="00455AEC"/>
    <w:rsid w:val="00456023"/>
    <w:rsid w:val="0045630C"/>
    <w:rsid w:val="00456366"/>
    <w:rsid w:val="00457159"/>
    <w:rsid w:val="004576F2"/>
    <w:rsid w:val="00457836"/>
    <w:rsid w:val="00457850"/>
    <w:rsid w:val="004578B8"/>
    <w:rsid w:val="00460160"/>
    <w:rsid w:val="004601F0"/>
    <w:rsid w:val="004605CF"/>
    <w:rsid w:val="00460654"/>
    <w:rsid w:val="00460936"/>
    <w:rsid w:val="004609B8"/>
    <w:rsid w:val="00460BF2"/>
    <w:rsid w:val="00460D5B"/>
    <w:rsid w:val="00461066"/>
    <w:rsid w:val="004614ED"/>
    <w:rsid w:val="00461802"/>
    <w:rsid w:val="00461CBD"/>
    <w:rsid w:val="00461DDA"/>
    <w:rsid w:val="00461EB5"/>
    <w:rsid w:val="00461EBC"/>
    <w:rsid w:val="00461FAB"/>
    <w:rsid w:val="00462A21"/>
    <w:rsid w:val="004638A5"/>
    <w:rsid w:val="00463A26"/>
    <w:rsid w:val="004640BB"/>
    <w:rsid w:val="0046434F"/>
    <w:rsid w:val="004655DE"/>
    <w:rsid w:val="00465949"/>
    <w:rsid w:val="00465E77"/>
    <w:rsid w:val="00465E91"/>
    <w:rsid w:val="00465F64"/>
    <w:rsid w:val="00466172"/>
    <w:rsid w:val="004662CE"/>
    <w:rsid w:val="00466514"/>
    <w:rsid w:val="004665C8"/>
    <w:rsid w:val="004668A8"/>
    <w:rsid w:val="00467489"/>
    <w:rsid w:val="004678D3"/>
    <w:rsid w:val="004679F7"/>
    <w:rsid w:val="00470069"/>
    <w:rsid w:val="004707AB"/>
    <w:rsid w:val="00470CB9"/>
    <w:rsid w:val="00470D6E"/>
    <w:rsid w:val="004710C5"/>
    <w:rsid w:val="00471363"/>
    <w:rsid w:val="0047158E"/>
    <w:rsid w:val="00471D53"/>
    <w:rsid w:val="00471D5D"/>
    <w:rsid w:val="00472F3F"/>
    <w:rsid w:val="0047300D"/>
    <w:rsid w:val="004732E5"/>
    <w:rsid w:val="0047375D"/>
    <w:rsid w:val="00473CC5"/>
    <w:rsid w:val="00473CF1"/>
    <w:rsid w:val="00474AB9"/>
    <w:rsid w:val="00474DA9"/>
    <w:rsid w:val="00475183"/>
    <w:rsid w:val="0047535B"/>
    <w:rsid w:val="004756F2"/>
    <w:rsid w:val="004757BB"/>
    <w:rsid w:val="00475860"/>
    <w:rsid w:val="00475D04"/>
    <w:rsid w:val="004763AD"/>
    <w:rsid w:val="00476AF6"/>
    <w:rsid w:val="00476C7F"/>
    <w:rsid w:val="0047717B"/>
    <w:rsid w:val="00477237"/>
    <w:rsid w:val="00477629"/>
    <w:rsid w:val="00480151"/>
    <w:rsid w:val="004806F4"/>
    <w:rsid w:val="0048097F"/>
    <w:rsid w:val="00480D30"/>
    <w:rsid w:val="00480D75"/>
    <w:rsid w:val="004821D2"/>
    <w:rsid w:val="0048230F"/>
    <w:rsid w:val="004826AF"/>
    <w:rsid w:val="00482AD2"/>
    <w:rsid w:val="00483188"/>
    <w:rsid w:val="00483BE9"/>
    <w:rsid w:val="00483DAE"/>
    <w:rsid w:val="0048429E"/>
    <w:rsid w:val="00484997"/>
    <w:rsid w:val="00484E91"/>
    <w:rsid w:val="00484EFF"/>
    <w:rsid w:val="00484F6D"/>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0F22"/>
    <w:rsid w:val="004910BA"/>
    <w:rsid w:val="004918C6"/>
    <w:rsid w:val="00492006"/>
    <w:rsid w:val="00492158"/>
    <w:rsid w:val="004922C7"/>
    <w:rsid w:val="00492B2F"/>
    <w:rsid w:val="004932FC"/>
    <w:rsid w:val="0049346A"/>
    <w:rsid w:val="004934E1"/>
    <w:rsid w:val="0049366A"/>
    <w:rsid w:val="004936C0"/>
    <w:rsid w:val="004936FF"/>
    <w:rsid w:val="00493842"/>
    <w:rsid w:val="00493A58"/>
    <w:rsid w:val="00493A6E"/>
    <w:rsid w:val="00493B39"/>
    <w:rsid w:val="0049457E"/>
    <w:rsid w:val="004947CC"/>
    <w:rsid w:val="004947E4"/>
    <w:rsid w:val="00494F5A"/>
    <w:rsid w:val="004952BF"/>
    <w:rsid w:val="00495634"/>
    <w:rsid w:val="00495683"/>
    <w:rsid w:val="004959BA"/>
    <w:rsid w:val="004962D5"/>
    <w:rsid w:val="00496385"/>
    <w:rsid w:val="004966D8"/>
    <w:rsid w:val="0049671C"/>
    <w:rsid w:val="00496722"/>
    <w:rsid w:val="00497025"/>
    <w:rsid w:val="00497087"/>
    <w:rsid w:val="0049714B"/>
    <w:rsid w:val="00497920"/>
    <w:rsid w:val="00497B5E"/>
    <w:rsid w:val="00497E8C"/>
    <w:rsid w:val="004A0161"/>
    <w:rsid w:val="004A0382"/>
    <w:rsid w:val="004A03B9"/>
    <w:rsid w:val="004A06F1"/>
    <w:rsid w:val="004A0B8A"/>
    <w:rsid w:val="004A0C19"/>
    <w:rsid w:val="004A0C20"/>
    <w:rsid w:val="004A113E"/>
    <w:rsid w:val="004A1BE6"/>
    <w:rsid w:val="004A1DF6"/>
    <w:rsid w:val="004A1E63"/>
    <w:rsid w:val="004A208C"/>
    <w:rsid w:val="004A29D4"/>
    <w:rsid w:val="004A2CC3"/>
    <w:rsid w:val="004A33ED"/>
    <w:rsid w:val="004A386D"/>
    <w:rsid w:val="004A3935"/>
    <w:rsid w:val="004A3A90"/>
    <w:rsid w:val="004A3E7D"/>
    <w:rsid w:val="004A4A8A"/>
    <w:rsid w:val="004A4E3C"/>
    <w:rsid w:val="004A5947"/>
    <w:rsid w:val="004A5D55"/>
    <w:rsid w:val="004A5D7E"/>
    <w:rsid w:val="004A601D"/>
    <w:rsid w:val="004A688D"/>
    <w:rsid w:val="004A699B"/>
    <w:rsid w:val="004A6B42"/>
    <w:rsid w:val="004A6E7B"/>
    <w:rsid w:val="004A70A6"/>
    <w:rsid w:val="004A7638"/>
    <w:rsid w:val="004A7A22"/>
    <w:rsid w:val="004A7B95"/>
    <w:rsid w:val="004A7C2A"/>
    <w:rsid w:val="004B03D3"/>
    <w:rsid w:val="004B1122"/>
    <w:rsid w:val="004B12FE"/>
    <w:rsid w:val="004B1359"/>
    <w:rsid w:val="004B1570"/>
    <w:rsid w:val="004B192E"/>
    <w:rsid w:val="004B1A87"/>
    <w:rsid w:val="004B1BFA"/>
    <w:rsid w:val="004B1D43"/>
    <w:rsid w:val="004B2122"/>
    <w:rsid w:val="004B27E5"/>
    <w:rsid w:val="004B2E3F"/>
    <w:rsid w:val="004B2F08"/>
    <w:rsid w:val="004B2F89"/>
    <w:rsid w:val="004B3407"/>
    <w:rsid w:val="004B357A"/>
    <w:rsid w:val="004B3DFF"/>
    <w:rsid w:val="004B414F"/>
    <w:rsid w:val="004B423B"/>
    <w:rsid w:val="004B440B"/>
    <w:rsid w:val="004B47A3"/>
    <w:rsid w:val="004B4832"/>
    <w:rsid w:val="004B4CCC"/>
    <w:rsid w:val="004B5466"/>
    <w:rsid w:val="004B58E2"/>
    <w:rsid w:val="004B5CC1"/>
    <w:rsid w:val="004B5FDA"/>
    <w:rsid w:val="004B659D"/>
    <w:rsid w:val="004B6A24"/>
    <w:rsid w:val="004B774C"/>
    <w:rsid w:val="004B7970"/>
    <w:rsid w:val="004C00F9"/>
    <w:rsid w:val="004C02BA"/>
    <w:rsid w:val="004C0B5C"/>
    <w:rsid w:val="004C0F20"/>
    <w:rsid w:val="004C104E"/>
    <w:rsid w:val="004C1595"/>
    <w:rsid w:val="004C1BDF"/>
    <w:rsid w:val="004C219C"/>
    <w:rsid w:val="004C21AA"/>
    <w:rsid w:val="004C23B7"/>
    <w:rsid w:val="004C24F9"/>
    <w:rsid w:val="004C254A"/>
    <w:rsid w:val="004C257B"/>
    <w:rsid w:val="004C2B18"/>
    <w:rsid w:val="004C3319"/>
    <w:rsid w:val="004C3CB2"/>
    <w:rsid w:val="004C3F30"/>
    <w:rsid w:val="004C42E2"/>
    <w:rsid w:val="004C4666"/>
    <w:rsid w:val="004C4A53"/>
    <w:rsid w:val="004C4BA5"/>
    <w:rsid w:val="004C4CD3"/>
    <w:rsid w:val="004C4FB7"/>
    <w:rsid w:val="004C5184"/>
    <w:rsid w:val="004C537F"/>
    <w:rsid w:val="004C6C7D"/>
    <w:rsid w:val="004C7096"/>
    <w:rsid w:val="004C7DEA"/>
    <w:rsid w:val="004D00F5"/>
    <w:rsid w:val="004D01A8"/>
    <w:rsid w:val="004D01BB"/>
    <w:rsid w:val="004D0357"/>
    <w:rsid w:val="004D0B53"/>
    <w:rsid w:val="004D1203"/>
    <w:rsid w:val="004D177C"/>
    <w:rsid w:val="004D1BA3"/>
    <w:rsid w:val="004D1F94"/>
    <w:rsid w:val="004D1FE0"/>
    <w:rsid w:val="004D22FD"/>
    <w:rsid w:val="004D23B2"/>
    <w:rsid w:val="004D2ADB"/>
    <w:rsid w:val="004D2E64"/>
    <w:rsid w:val="004D2EC2"/>
    <w:rsid w:val="004D30C5"/>
    <w:rsid w:val="004D3BD9"/>
    <w:rsid w:val="004D40DC"/>
    <w:rsid w:val="004D416D"/>
    <w:rsid w:val="004D4922"/>
    <w:rsid w:val="004D4A4A"/>
    <w:rsid w:val="004D5529"/>
    <w:rsid w:val="004D5A61"/>
    <w:rsid w:val="004D5CCE"/>
    <w:rsid w:val="004D5EC5"/>
    <w:rsid w:val="004D5FC4"/>
    <w:rsid w:val="004D6215"/>
    <w:rsid w:val="004D6A80"/>
    <w:rsid w:val="004D6AFA"/>
    <w:rsid w:val="004D70AE"/>
    <w:rsid w:val="004D71E4"/>
    <w:rsid w:val="004D797C"/>
    <w:rsid w:val="004E00C9"/>
    <w:rsid w:val="004E089A"/>
    <w:rsid w:val="004E0A27"/>
    <w:rsid w:val="004E0C53"/>
    <w:rsid w:val="004E0CC8"/>
    <w:rsid w:val="004E1730"/>
    <w:rsid w:val="004E1E51"/>
    <w:rsid w:val="004E1EFB"/>
    <w:rsid w:val="004E1FE4"/>
    <w:rsid w:val="004E2179"/>
    <w:rsid w:val="004E23B7"/>
    <w:rsid w:val="004E24F5"/>
    <w:rsid w:val="004E298D"/>
    <w:rsid w:val="004E2AFB"/>
    <w:rsid w:val="004E2B0F"/>
    <w:rsid w:val="004E2BF8"/>
    <w:rsid w:val="004E2C4F"/>
    <w:rsid w:val="004E3157"/>
    <w:rsid w:val="004E32D6"/>
    <w:rsid w:val="004E344D"/>
    <w:rsid w:val="004E35DF"/>
    <w:rsid w:val="004E3859"/>
    <w:rsid w:val="004E3868"/>
    <w:rsid w:val="004E3937"/>
    <w:rsid w:val="004E3AB2"/>
    <w:rsid w:val="004E3C2B"/>
    <w:rsid w:val="004E489D"/>
    <w:rsid w:val="004E4B3D"/>
    <w:rsid w:val="004E4B4B"/>
    <w:rsid w:val="004E522E"/>
    <w:rsid w:val="004E529F"/>
    <w:rsid w:val="004E53D4"/>
    <w:rsid w:val="004E566B"/>
    <w:rsid w:val="004E5A71"/>
    <w:rsid w:val="004E65DA"/>
    <w:rsid w:val="004E73AA"/>
    <w:rsid w:val="004E77F0"/>
    <w:rsid w:val="004F00BC"/>
    <w:rsid w:val="004F06C9"/>
    <w:rsid w:val="004F0713"/>
    <w:rsid w:val="004F09D8"/>
    <w:rsid w:val="004F0A41"/>
    <w:rsid w:val="004F11BE"/>
    <w:rsid w:val="004F13EC"/>
    <w:rsid w:val="004F16A2"/>
    <w:rsid w:val="004F19AE"/>
    <w:rsid w:val="004F1AC1"/>
    <w:rsid w:val="004F1D15"/>
    <w:rsid w:val="004F21F0"/>
    <w:rsid w:val="004F2491"/>
    <w:rsid w:val="004F2781"/>
    <w:rsid w:val="004F2BA8"/>
    <w:rsid w:val="004F3AAC"/>
    <w:rsid w:val="004F3C5F"/>
    <w:rsid w:val="004F3F54"/>
    <w:rsid w:val="004F3F57"/>
    <w:rsid w:val="004F43B6"/>
    <w:rsid w:val="004F442D"/>
    <w:rsid w:val="004F47C9"/>
    <w:rsid w:val="004F48B7"/>
    <w:rsid w:val="004F48E9"/>
    <w:rsid w:val="004F5053"/>
    <w:rsid w:val="004F5379"/>
    <w:rsid w:val="004F5687"/>
    <w:rsid w:val="004F5817"/>
    <w:rsid w:val="004F59CE"/>
    <w:rsid w:val="004F5ED3"/>
    <w:rsid w:val="004F6225"/>
    <w:rsid w:val="004F62BC"/>
    <w:rsid w:val="004F658C"/>
    <w:rsid w:val="004F6B70"/>
    <w:rsid w:val="004F6E14"/>
    <w:rsid w:val="004F75A8"/>
    <w:rsid w:val="004F7ADB"/>
    <w:rsid w:val="004F7B19"/>
    <w:rsid w:val="004F7B76"/>
    <w:rsid w:val="00500169"/>
    <w:rsid w:val="0050079A"/>
    <w:rsid w:val="005009B1"/>
    <w:rsid w:val="00500D7D"/>
    <w:rsid w:val="00501094"/>
    <w:rsid w:val="005012EF"/>
    <w:rsid w:val="0050158D"/>
    <w:rsid w:val="00501737"/>
    <w:rsid w:val="00501A14"/>
    <w:rsid w:val="00502301"/>
    <w:rsid w:val="005023F0"/>
    <w:rsid w:val="005024EC"/>
    <w:rsid w:val="005034CD"/>
    <w:rsid w:val="00503B3B"/>
    <w:rsid w:val="00504686"/>
    <w:rsid w:val="0050495E"/>
    <w:rsid w:val="00504E93"/>
    <w:rsid w:val="00505145"/>
    <w:rsid w:val="005052FA"/>
    <w:rsid w:val="00505BCC"/>
    <w:rsid w:val="00505C0B"/>
    <w:rsid w:val="00505DA2"/>
    <w:rsid w:val="00505FBA"/>
    <w:rsid w:val="005069E3"/>
    <w:rsid w:val="00506D8D"/>
    <w:rsid w:val="00507932"/>
    <w:rsid w:val="00507CB7"/>
    <w:rsid w:val="005102FA"/>
    <w:rsid w:val="00510435"/>
    <w:rsid w:val="005105D0"/>
    <w:rsid w:val="005107C7"/>
    <w:rsid w:val="00510E8A"/>
    <w:rsid w:val="00510F1E"/>
    <w:rsid w:val="005113FC"/>
    <w:rsid w:val="0051159E"/>
    <w:rsid w:val="005115AF"/>
    <w:rsid w:val="00511666"/>
    <w:rsid w:val="0051167D"/>
    <w:rsid w:val="00511A34"/>
    <w:rsid w:val="0051231E"/>
    <w:rsid w:val="005128E0"/>
    <w:rsid w:val="00512B04"/>
    <w:rsid w:val="00512C55"/>
    <w:rsid w:val="00512D9D"/>
    <w:rsid w:val="00513C06"/>
    <w:rsid w:val="00513F1E"/>
    <w:rsid w:val="0051464C"/>
    <w:rsid w:val="00514862"/>
    <w:rsid w:val="00514F1A"/>
    <w:rsid w:val="005150D1"/>
    <w:rsid w:val="005154F0"/>
    <w:rsid w:val="00515563"/>
    <w:rsid w:val="005155D3"/>
    <w:rsid w:val="00515B9B"/>
    <w:rsid w:val="00515F68"/>
    <w:rsid w:val="00517166"/>
    <w:rsid w:val="00517C3C"/>
    <w:rsid w:val="00517CBF"/>
    <w:rsid w:val="00517FAF"/>
    <w:rsid w:val="00520602"/>
    <w:rsid w:val="00520DFD"/>
    <w:rsid w:val="00520FE5"/>
    <w:rsid w:val="005213A7"/>
    <w:rsid w:val="0052151C"/>
    <w:rsid w:val="00521774"/>
    <w:rsid w:val="00521A68"/>
    <w:rsid w:val="00521BA7"/>
    <w:rsid w:val="00521C20"/>
    <w:rsid w:val="00522374"/>
    <w:rsid w:val="00522E21"/>
    <w:rsid w:val="00522EDE"/>
    <w:rsid w:val="00522FBC"/>
    <w:rsid w:val="00522FD9"/>
    <w:rsid w:val="005230CC"/>
    <w:rsid w:val="00523242"/>
    <w:rsid w:val="005233D7"/>
    <w:rsid w:val="00523A09"/>
    <w:rsid w:val="0052477F"/>
    <w:rsid w:val="0052481A"/>
    <w:rsid w:val="00524A92"/>
    <w:rsid w:val="00524E43"/>
    <w:rsid w:val="0052533D"/>
    <w:rsid w:val="00525531"/>
    <w:rsid w:val="00525812"/>
    <w:rsid w:val="00525AE4"/>
    <w:rsid w:val="00525B49"/>
    <w:rsid w:val="00525D48"/>
    <w:rsid w:val="00525F36"/>
    <w:rsid w:val="00525FC7"/>
    <w:rsid w:val="0052672B"/>
    <w:rsid w:val="005267D9"/>
    <w:rsid w:val="00526B8F"/>
    <w:rsid w:val="00526C40"/>
    <w:rsid w:val="00526F8E"/>
    <w:rsid w:val="0052710F"/>
    <w:rsid w:val="0052736A"/>
    <w:rsid w:val="00527C8E"/>
    <w:rsid w:val="00527C99"/>
    <w:rsid w:val="00527E59"/>
    <w:rsid w:val="00527FD6"/>
    <w:rsid w:val="00530014"/>
    <w:rsid w:val="005301A0"/>
    <w:rsid w:val="005303FD"/>
    <w:rsid w:val="00530AFF"/>
    <w:rsid w:val="00530DE6"/>
    <w:rsid w:val="00530FE0"/>
    <w:rsid w:val="0053146B"/>
    <w:rsid w:val="00531B08"/>
    <w:rsid w:val="00532057"/>
    <w:rsid w:val="0053269F"/>
    <w:rsid w:val="005326ED"/>
    <w:rsid w:val="00532AC8"/>
    <w:rsid w:val="00532B40"/>
    <w:rsid w:val="00533165"/>
    <w:rsid w:val="00533B66"/>
    <w:rsid w:val="00534EB5"/>
    <w:rsid w:val="005352C7"/>
    <w:rsid w:val="00535486"/>
    <w:rsid w:val="0053574F"/>
    <w:rsid w:val="00535D5A"/>
    <w:rsid w:val="00535E2F"/>
    <w:rsid w:val="0053654C"/>
    <w:rsid w:val="00536BBE"/>
    <w:rsid w:val="00536BE4"/>
    <w:rsid w:val="00537151"/>
    <w:rsid w:val="00537481"/>
    <w:rsid w:val="0053789E"/>
    <w:rsid w:val="00540B4C"/>
    <w:rsid w:val="00541201"/>
    <w:rsid w:val="00541241"/>
    <w:rsid w:val="0054170E"/>
    <w:rsid w:val="00541E16"/>
    <w:rsid w:val="00541F1E"/>
    <w:rsid w:val="00542084"/>
    <w:rsid w:val="00542234"/>
    <w:rsid w:val="0054232E"/>
    <w:rsid w:val="00542691"/>
    <w:rsid w:val="0054270A"/>
    <w:rsid w:val="00542B04"/>
    <w:rsid w:val="00542B13"/>
    <w:rsid w:val="00542C5C"/>
    <w:rsid w:val="00542E6C"/>
    <w:rsid w:val="0054311B"/>
    <w:rsid w:val="00543264"/>
    <w:rsid w:val="005433AF"/>
    <w:rsid w:val="00543506"/>
    <w:rsid w:val="00543562"/>
    <w:rsid w:val="005437A0"/>
    <w:rsid w:val="00543C21"/>
    <w:rsid w:val="00543CCC"/>
    <w:rsid w:val="00543FEA"/>
    <w:rsid w:val="00544A5D"/>
    <w:rsid w:val="00545503"/>
    <w:rsid w:val="00545A11"/>
    <w:rsid w:val="00545E44"/>
    <w:rsid w:val="005461DC"/>
    <w:rsid w:val="005466E5"/>
    <w:rsid w:val="00547161"/>
    <w:rsid w:val="00547ABB"/>
    <w:rsid w:val="00547B70"/>
    <w:rsid w:val="0055028C"/>
    <w:rsid w:val="005502A3"/>
    <w:rsid w:val="005505EB"/>
    <w:rsid w:val="005505FA"/>
    <w:rsid w:val="0055072D"/>
    <w:rsid w:val="00550A23"/>
    <w:rsid w:val="00550B76"/>
    <w:rsid w:val="00551120"/>
    <w:rsid w:val="0055177C"/>
    <w:rsid w:val="0055258B"/>
    <w:rsid w:val="005526C2"/>
    <w:rsid w:val="00552D49"/>
    <w:rsid w:val="00552FD9"/>
    <w:rsid w:val="005533F4"/>
    <w:rsid w:val="00553861"/>
    <w:rsid w:val="0055397F"/>
    <w:rsid w:val="005542A7"/>
    <w:rsid w:val="00554785"/>
    <w:rsid w:val="00554841"/>
    <w:rsid w:val="00554A23"/>
    <w:rsid w:val="00554E64"/>
    <w:rsid w:val="00554F03"/>
    <w:rsid w:val="005550BD"/>
    <w:rsid w:val="0055516E"/>
    <w:rsid w:val="00555206"/>
    <w:rsid w:val="005553E1"/>
    <w:rsid w:val="005556AB"/>
    <w:rsid w:val="0055573D"/>
    <w:rsid w:val="00556282"/>
    <w:rsid w:val="0055631B"/>
    <w:rsid w:val="00556396"/>
    <w:rsid w:val="00556889"/>
    <w:rsid w:val="0055717D"/>
    <w:rsid w:val="00557499"/>
    <w:rsid w:val="00557796"/>
    <w:rsid w:val="00557DA0"/>
    <w:rsid w:val="00557E59"/>
    <w:rsid w:val="00557EA5"/>
    <w:rsid w:val="005605AE"/>
    <w:rsid w:val="005606F6"/>
    <w:rsid w:val="0056073E"/>
    <w:rsid w:val="005608B4"/>
    <w:rsid w:val="0056102E"/>
    <w:rsid w:val="00561987"/>
    <w:rsid w:val="00561DBE"/>
    <w:rsid w:val="00561DCE"/>
    <w:rsid w:val="00562920"/>
    <w:rsid w:val="00562ADD"/>
    <w:rsid w:val="00562B61"/>
    <w:rsid w:val="00562E32"/>
    <w:rsid w:val="00562EB9"/>
    <w:rsid w:val="00562F06"/>
    <w:rsid w:val="00563673"/>
    <w:rsid w:val="005639BE"/>
    <w:rsid w:val="00563A43"/>
    <w:rsid w:val="00563A45"/>
    <w:rsid w:val="00563C9C"/>
    <w:rsid w:val="0056409D"/>
    <w:rsid w:val="00564758"/>
    <w:rsid w:val="00564A74"/>
    <w:rsid w:val="00564CAB"/>
    <w:rsid w:val="00565770"/>
    <w:rsid w:val="00565F98"/>
    <w:rsid w:val="005660B5"/>
    <w:rsid w:val="0056622B"/>
    <w:rsid w:val="0056644A"/>
    <w:rsid w:val="00566470"/>
    <w:rsid w:val="00566482"/>
    <w:rsid w:val="00566E4E"/>
    <w:rsid w:val="0056763E"/>
    <w:rsid w:val="0056779C"/>
    <w:rsid w:val="00567911"/>
    <w:rsid w:val="00567D4B"/>
    <w:rsid w:val="00567DFC"/>
    <w:rsid w:val="00567E91"/>
    <w:rsid w:val="00570082"/>
    <w:rsid w:val="005702BA"/>
    <w:rsid w:val="00570429"/>
    <w:rsid w:val="005704C6"/>
    <w:rsid w:val="005706A7"/>
    <w:rsid w:val="00570BCB"/>
    <w:rsid w:val="005715D0"/>
    <w:rsid w:val="005716D0"/>
    <w:rsid w:val="00571E81"/>
    <w:rsid w:val="00571F9A"/>
    <w:rsid w:val="00572005"/>
    <w:rsid w:val="0057205F"/>
    <w:rsid w:val="005724CF"/>
    <w:rsid w:val="00572C30"/>
    <w:rsid w:val="00572CBD"/>
    <w:rsid w:val="00572F37"/>
    <w:rsid w:val="005730A3"/>
    <w:rsid w:val="005734FB"/>
    <w:rsid w:val="0057395E"/>
    <w:rsid w:val="00573F41"/>
    <w:rsid w:val="00574019"/>
    <w:rsid w:val="005741BC"/>
    <w:rsid w:val="0057424F"/>
    <w:rsid w:val="00574353"/>
    <w:rsid w:val="005745BE"/>
    <w:rsid w:val="00574BFE"/>
    <w:rsid w:val="0057541B"/>
    <w:rsid w:val="00575478"/>
    <w:rsid w:val="005756C9"/>
    <w:rsid w:val="005758C9"/>
    <w:rsid w:val="005758CE"/>
    <w:rsid w:val="00575C09"/>
    <w:rsid w:val="005761C7"/>
    <w:rsid w:val="0057626B"/>
    <w:rsid w:val="0057664E"/>
    <w:rsid w:val="00576EF0"/>
    <w:rsid w:val="00576FB9"/>
    <w:rsid w:val="00577210"/>
    <w:rsid w:val="00577524"/>
    <w:rsid w:val="00580A12"/>
    <w:rsid w:val="00580ECF"/>
    <w:rsid w:val="00580ED5"/>
    <w:rsid w:val="00581102"/>
    <w:rsid w:val="0058165F"/>
    <w:rsid w:val="0058199B"/>
    <w:rsid w:val="005819C4"/>
    <w:rsid w:val="00581F02"/>
    <w:rsid w:val="005821C7"/>
    <w:rsid w:val="00582D00"/>
    <w:rsid w:val="00582D43"/>
    <w:rsid w:val="00583942"/>
    <w:rsid w:val="0058440A"/>
    <w:rsid w:val="0058443C"/>
    <w:rsid w:val="00584A7B"/>
    <w:rsid w:val="00584AFC"/>
    <w:rsid w:val="00584C77"/>
    <w:rsid w:val="00584CD4"/>
    <w:rsid w:val="00584DD0"/>
    <w:rsid w:val="00585291"/>
    <w:rsid w:val="00585347"/>
    <w:rsid w:val="00585380"/>
    <w:rsid w:val="00585780"/>
    <w:rsid w:val="00585793"/>
    <w:rsid w:val="005858A9"/>
    <w:rsid w:val="00585E19"/>
    <w:rsid w:val="00585E1B"/>
    <w:rsid w:val="00585E2F"/>
    <w:rsid w:val="00585F68"/>
    <w:rsid w:val="005864A5"/>
    <w:rsid w:val="005866DA"/>
    <w:rsid w:val="00587188"/>
    <w:rsid w:val="005872E5"/>
    <w:rsid w:val="00587573"/>
    <w:rsid w:val="00587E46"/>
    <w:rsid w:val="005900E9"/>
    <w:rsid w:val="00590102"/>
    <w:rsid w:val="00590133"/>
    <w:rsid w:val="00590823"/>
    <w:rsid w:val="00591836"/>
    <w:rsid w:val="005919F2"/>
    <w:rsid w:val="00591BDE"/>
    <w:rsid w:val="0059224B"/>
    <w:rsid w:val="005926BA"/>
    <w:rsid w:val="0059274C"/>
    <w:rsid w:val="005927C9"/>
    <w:rsid w:val="00592AE2"/>
    <w:rsid w:val="005941BE"/>
    <w:rsid w:val="00594222"/>
    <w:rsid w:val="0059472D"/>
    <w:rsid w:val="00595F3C"/>
    <w:rsid w:val="00596088"/>
    <w:rsid w:val="00596534"/>
    <w:rsid w:val="005969DD"/>
    <w:rsid w:val="00596A04"/>
    <w:rsid w:val="00597207"/>
    <w:rsid w:val="00597BEE"/>
    <w:rsid w:val="00597DE6"/>
    <w:rsid w:val="00597E25"/>
    <w:rsid w:val="00597EC0"/>
    <w:rsid w:val="005A0017"/>
    <w:rsid w:val="005A030D"/>
    <w:rsid w:val="005A04A1"/>
    <w:rsid w:val="005A07B3"/>
    <w:rsid w:val="005A09C1"/>
    <w:rsid w:val="005A11C3"/>
    <w:rsid w:val="005A11D2"/>
    <w:rsid w:val="005A125B"/>
    <w:rsid w:val="005A127F"/>
    <w:rsid w:val="005A147E"/>
    <w:rsid w:val="005A1837"/>
    <w:rsid w:val="005A1DD6"/>
    <w:rsid w:val="005A1E1D"/>
    <w:rsid w:val="005A271F"/>
    <w:rsid w:val="005A2B86"/>
    <w:rsid w:val="005A3410"/>
    <w:rsid w:val="005A355E"/>
    <w:rsid w:val="005A3674"/>
    <w:rsid w:val="005A3728"/>
    <w:rsid w:val="005A3B12"/>
    <w:rsid w:val="005A3E30"/>
    <w:rsid w:val="005A42BF"/>
    <w:rsid w:val="005A44C9"/>
    <w:rsid w:val="005A4B36"/>
    <w:rsid w:val="005A4D08"/>
    <w:rsid w:val="005A5013"/>
    <w:rsid w:val="005A53C0"/>
    <w:rsid w:val="005A5674"/>
    <w:rsid w:val="005A59FC"/>
    <w:rsid w:val="005A5F7B"/>
    <w:rsid w:val="005A64AC"/>
    <w:rsid w:val="005A6665"/>
    <w:rsid w:val="005A6C3E"/>
    <w:rsid w:val="005A6C47"/>
    <w:rsid w:val="005A757B"/>
    <w:rsid w:val="005A7642"/>
    <w:rsid w:val="005B0D3D"/>
    <w:rsid w:val="005B1895"/>
    <w:rsid w:val="005B1B74"/>
    <w:rsid w:val="005B1EE8"/>
    <w:rsid w:val="005B2302"/>
    <w:rsid w:val="005B26D8"/>
    <w:rsid w:val="005B2CBC"/>
    <w:rsid w:val="005B2E62"/>
    <w:rsid w:val="005B3058"/>
    <w:rsid w:val="005B356F"/>
    <w:rsid w:val="005B38E2"/>
    <w:rsid w:val="005B3B36"/>
    <w:rsid w:val="005B3DC9"/>
    <w:rsid w:val="005B4A42"/>
    <w:rsid w:val="005B4D5E"/>
    <w:rsid w:val="005B5170"/>
    <w:rsid w:val="005B54C5"/>
    <w:rsid w:val="005B55E9"/>
    <w:rsid w:val="005B5819"/>
    <w:rsid w:val="005B5A51"/>
    <w:rsid w:val="005B6427"/>
    <w:rsid w:val="005B687D"/>
    <w:rsid w:val="005B6CFF"/>
    <w:rsid w:val="005B6F47"/>
    <w:rsid w:val="005B75E2"/>
    <w:rsid w:val="005C025B"/>
    <w:rsid w:val="005C0288"/>
    <w:rsid w:val="005C054A"/>
    <w:rsid w:val="005C0617"/>
    <w:rsid w:val="005C0B05"/>
    <w:rsid w:val="005C0B0F"/>
    <w:rsid w:val="005C0E76"/>
    <w:rsid w:val="005C1170"/>
    <w:rsid w:val="005C1189"/>
    <w:rsid w:val="005C159D"/>
    <w:rsid w:val="005C1620"/>
    <w:rsid w:val="005C1A48"/>
    <w:rsid w:val="005C1CC0"/>
    <w:rsid w:val="005C2A95"/>
    <w:rsid w:val="005C3035"/>
    <w:rsid w:val="005C3255"/>
    <w:rsid w:val="005C3FDF"/>
    <w:rsid w:val="005C41FF"/>
    <w:rsid w:val="005C42F1"/>
    <w:rsid w:val="005C494A"/>
    <w:rsid w:val="005C4A00"/>
    <w:rsid w:val="005C4D1A"/>
    <w:rsid w:val="005C5734"/>
    <w:rsid w:val="005C59D5"/>
    <w:rsid w:val="005C5DA3"/>
    <w:rsid w:val="005C63D1"/>
    <w:rsid w:val="005C65FB"/>
    <w:rsid w:val="005C6683"/>
    <w:rsid w:val="005C6952"/>
    <w:rsid w:val="005C6DFC"/>
    <w:rsid w:val="005C6F43"/>
    <w:rsid w:val="005C70A6"/>
    <w:rsid w:val="005C7E5E"/>
    <w:rsid w:val="005D0688"/>
    <w:rsid w:val="005D085E"/>
    <w:rsid w:val="005D089A"/>
    <w:rsid w:val="005D0C5A"/>
    <w:rsid w:val="005D0EA6"/>
    <w:rsid w:val="005D0EA9"/>
    <w:rsid w:val="005D11C7"/>
    <w:rsid w:val="005D123E"/>
    <w:rsid w:val="005D17E7"/>
    <w:rsid w:val="005D1E52"/>
    <w:rsid w:val="005D1F97"/>
    <w:rsid w:val="005D256A"/>
    <w:rsid w:val="005D2AF1"/>
    <w:rsid w:val="005D2BA2"/>
    <w:rsid w:val="005D2E30"/>
    <w:rsid w:val="005D2F13"/>
    <w:rsid w:val="005D307C"/>
    <w:rsid w:val="005D3358"/>
    <w:rsid w:val="005D3AFE"/>
    <w:rsid w:val="005D3F39"/>
    <w:rsid w:val="005D44F6"/>
    <w:rsid w:val="005D4973"/>
    <w:rsid w:val="005D55A3"/>
    <w:rsid w:val="005D55DE"/>
    <w:rsid w:val="005D56D9"/>
    <w:rsid w:val="005D56E4"/>
    <w:rsid w:val="005D5BBB"/>
    <w:rsid w:val="005D5E57"/>
    <w:rsid w:val="005D6C18"/>
    <w:rsid w:val="005D6C7E"/>
    <w:rsid w:val="005D6F50"/>
    <w:rsid w:val="005D7017"/>
    <w:rsid w:val="005D799C"/>
    <w:rsid w:val="005E00DC"/>
    <w:rsid w:val="005E0189"/>
    <w:rsid w:val="005E0447"/>
    <w:rsid w:val="005E10EE"/>
    <w:rsid w:val="005E11DD"/>
    <w:rsid w:val="005E1C1F"/>
    <w:rsid w:val="005E23F2"/>
    <w:rsid w:val="005E28AE"/>
    <w:rsid w:val="005E2DE2"/>
    <w:rsid w:val="005E30EC"/>
    <w:rsid w:val="005E3278"/>
    <w:rsid w:val="005E35DA"/>
    <w:rsid w:val="005E36D6"/>
    <w:rsid w:val="005E3B88"/>
    <w:rsid w:val="005E43E3"/>
    <w:rsid w:val="005E44FA"/>
    <w:rsid w:val="005E47B1"/>
    <w:rsid w:val="005E4842"/>
    <w:rsid w:val="005E4AA3"/>
    <w:rsid w:val="005E4F40"/>
    <w:rsid w:val="005E4FC1"/>
    <w:rsid w:val="005E59A4"/>
    <w:rsid w:val="005E5D7D"/>
    <w:rsid w:val="005E5DC0"/>
    <w:rsid w:val="005E5E04"/>
    <w:rsid w:val="005E5FB4"/>
    <w:rsid w:val="005E61E2"/>
    <w:rsid w:val="005E6272"/>
    <w:rsid w:val="005E64F2"/>
    <w:rsid w:val="005E6927"/>
    <w:rsid w:val="005E6EC7"/>
    <w:rsid w:val="005E7560"/>
    <w:rsid w:val="005E78B1"/>
    <w:rsid w:val="005F01CE"/>
    <w:rsid w:val="005F01FD"/>
    <w:rsid w:val="005F03A8"/>
    <w:rsid w:val="005F0427"/>
    <w:rsid w:val="005F196F"/>
    <w:rsid w:val="005F1BF6"/>
    <w:rsid w:val="005F2454"/>
    <w:rsid w:val="005F25A3"/>
    <w:rsid w:val="005F25F5"/>
    <w:rsid w:val="005F26F2"/>
    <w:rsid w:val="005F279D"/>
    <w:rsid w:val="005F29AC"/>
    <w:rsid w:val="005F2F25"/>
    <w:rsid w:val="005F31F1"/>
    <w:rsid w:val="005F32C3"/>
    <w:rsid w:val="005F4758"/>
    <w:rsid w:val="005F4C72"/>
    <w:rsid w:val="005F51F3"/>
    <w:rsid w:val="005F53C8"/>
    <w:rsid w:val="005F583D"/>
    <w:rsid w:val="005F59D0"/>
    <w:rsid w:val="005F5D35"/>
    <w:rsid w:val="005F5D86"/>
    <w:rsid w:val="005F6584"/>
    <w:rsid w:val="005F6C29"/>
    <w:rsid w:val="005F7053"/>
    <w:rsid w:val="005F7151"/>
    <w:rsid w:val="005F71DC"/>
    <w:rsid w:val="005F7521"/>
    <w:rsid w:val="005F7C9D"/>
    <w:rsid w:val="005F7E75"/>
    <w:rsid w:val="006001C9"/>
    <w:rsid w:val="006001FB"/>
    <w:rsid w:val="00600431"/>
    <w:rsid w:val="00600B50"/>
    <w:rsid w:val="00600E81"/>
    <w:rsid w:val="00601003"/>
    <w:rsid w:val="00601283"/>
    <w:rsid w:val="0060196A"/>
    <w:rsid w:val="00601EB8"/>
    <w:rsid w:val="00602958"/>
    <w:rsid w:val="00602F9A"/>
    <w:rsid w:val="00603017"/>
    <w:rsid w:val="00603A48"/>
    <w:rsid w:val="0060422C"/>
    <w:rsid w:val="006043D6"/>
    <w:rsid w:val="00604D2E"/>
    <w:rsid w:val="00604E38"/>
    <w:rsid w:val="00604F64"/>
    <w:rsid w:val="0060518B"/>
    <w:rsid w:val="0060531D"/>
    <w:rsid w:val="0060537E"/>
    <w:rsid w:val="00605627"/>
    <w:rsid w:val="00605834"/>
    <w:rsid w:val="0060677B"/>
    <w:rsid w:val="00606EED"/>
    <w:rsid w:val="00607435"/>
    <w:rsid w:val="00607691"/>
    <w:rsid w:val="00607A6A"/>
    <w:rsid w:val="00607CC9"/>
    <w:rsid w:val="00607D10"/>
    <w:rsid w:val="0061060C"/>
    <w:rsid w:val="00610D17"/>
    <w:rsid w:val="00610D1C"/>
    <w:rsid w:val="00610DFC"/>
    <w:rsid w:val="00610EB2"/>
    <w:rsid w:val="006110E2"/>
    <w:rsid w:val="00611D05"/>
    <w:rsid w:val="00611D65"/>
    <w:rsid w:val="00611F46"/>
    <w:rsid w:val="00611FFF"/>
    <w:rsid w:val="006125E4"/>
    <w:rsid w:val="0061281E"/>
    <w:rsid w:val="00612A1A"/>
    <w:rsid w:val="00612F1C"/>
    <w:rsid w:val="006131EF"/>
    <w:rsid w:val="006133E7"/>
    <w:rsid w:val="00613BD3"/>
    <w:rsid w:val="00614083"/>
    <w:rsid w:val="006145F3"/>
    <w:rsid w:val="00614734"/>
    <w:rsid w:val="00614769"/>
    <w:rsid w:val="00614D2E"/>
    <w:rsid w:val="0061524E"/>
    <w:rsid w:val="006152E1"/>
    <w:rsid w:val="00615671"/>
    <w:rsid w:val="00615680"/>
    <w:rsid w:val="00615891"/>
    <w:rsid w:val="006158CC"/>
    <w:rsid w:val="00615AE2"/>
    <w:rsid w:val="00615F30"/>
    <w:rsid w:val="006160E8"/>
    <w:rsid w:val="00616195"/>
    <w:rsid w:val="00616E67"/>
    <w:rsid w:val="00616FBE"/>
    <w:rsid w:val="00617195"/>
    <w:rsid w:val="006172AD"/>
    <w:rsid w:val="006174F3"/>
    <w:rsid w:val="006176B0"/>
    <w:rsid w:val="00617871"/>
    <w:rsid w:val="00620250"/>
    <w:rsid w:val="00620364"/>
    <w:rsid w:val="00620A98"/>
    <w:rsid w:val="006214A8"/>
    <w:rsid w:val="00621694"/>
    <w:rsid w:val="00621D1F"/>
    <w:rsid w:val="00622282"/>
    <w:rsid w:val="006222C1"/>
    <w:rsid w:val="00622305"/>
    <w:rsid w:val="00622C80"/>
    <w:rsid w:val="00623171"/>
    <w:rsid w:val="006233F0"/>
    <w:rsid w:val="006235E7"/>
    <w:rsid w:val="006235FB"/>
    <w:rsid w:val="00623D6C"/>
    <w:rsid w:val="00623E58"/>
    <w:rsid w:val="006240BC"/>
    <w:rsid w:val="00624419"/>
    <w:rsid w:val="00624711"/>
    <w:rsid w:val="0062491F"/>
    <w:rsid w:val="006249E9"/>
    <w:rsid w:val="00624E37"/>
    <w:rsid w:val="00625AC7"/>
    <w:rsid w:val="00625F96"/>
    <w:rsid w:val="00626036"/>
    <w:rsid w:val="00626039"/>
    <w:rsid w:val="00626585"/>
    <w:rsid w:val="00626FCF"/>
    <w:rsid w:val="0062734B"/>
    <w:rsid w:val="0062774E"/>
    <w:rsid w:val="00627AD6"/>
    <w:rsid w:val="00627F48"/>
    <w:rsid w:val="0063003B"/>
    <w:rsid w:val="006303E5"/>
    <w:rsid w:val="00630819"/>
    <w:rsid w:val="00630992"/>
    <w:rsid w:val="0063107F"/>
    <w:rsid w:val="0063263E"/>
    <w:rsid w:val="00632A90"/>
    <w:rsid w:val="00632DF0"/>
    <w:rsid w:val="00632ED3"/>
    <w:rsid w:val="00633014"/>
    <w:rsid w:val="0063388A"/>
    <w:rsid w:val="00633FB0"/>
    <w:rsid w:val="006343B0"/>
    <w:rsid w:val="00634B6D"/>
    <w:rsid w:val="00634C38"/>
    <w:rsid w:val="00634FAA"/>
    <w:rsid w:val="006352CB"/>
    <w:rsid w:val="0063531A"/>
    <w:rsid w:val="006354D9"/>
    <w:rsid w:val="00635E0E"/>
    <w:rsid w:val="00636200"/>
    <w:rsid w:val="006362D8"/>
    <w:rsid w:val="006362F3"/>
    <w:rsid w:val="00636435"/>
    <w:rsid w:val="00636ED1"/>
    <w:rsid w:val="0063703C"/>
    <w:rsid w:val="006371A5"/>
    <w:rsid w:val="006378E3"/>
    <w:rsid w:val="00637BCE"/>
    <w:rsid w:val="00640587"/>
    <w:rsid w:val="006409CB"/>
    <w:rsid w:val="006410AF"/>
    <w:rsid w:val="00641320"/>
    <w:rsid w:val="0064132C"/>
    <w:rsid w:val="00641AFD"/>
    <w:rsid w:val="00641E69"/>
    <w:rsid w:val="00641F51"/>
    <w:rsid w:val="00642028"/>
    <w:rsid w:val="00642664"/>
    <w:rsid w:val="00642D83"/>
    <w:rsid w:val="00642E4E"/>
    <w:rsid w:val="00642FB4"/>
    <w:rsid w:val="0064389A"/>
    <w:rsid w:val="006438A8"/>
    <w:rsid w:val="00643A7A"/>
    <w:rsid w:val="00643CAF"/>
    <w:rsid w:val="0064412F"/>
    <w:rsid w:val="006447B6"/>
    <w:rsid w:val="00644CA9"/>
    <w:rsid w:val="00644ECB"/>
    <w:rsid w:val="00645207"/>
    <w:rsid w:val="006456F8"/>
    <w:rsid w:val="00645B36"/>
    <w:rsid w:val="00645FCE"/>
    <w:rsid w:val="006463E5"/>
    <w:rsid w:val="0064660D"/>
    <w:rsid w:val="00646CCE"/>
    <w:rsid w:val="00647619"/>
    <w:rsid w:val="00647FE0"/>
    <w:rsid w:val="0065015F"/>
    <w:rsid w:val="00650E8C"/>
    <w:rsid w:val="006510DA"/>
    <w:rsid w:val="006511BF"/>
    <w:rsid w:val="00651252"/>
    <w:rsid w:val="0065131B"/>
    <w:rsid w:val="00651600"/>
    <w:rsid w:val="006517E8"/>
    <w:rsid w:val="00651921"/>
    <w:rsid w:val="00651993"/>
    <w:rsid w:val="006521A0"/>
    <w:rsid w:val="00652658"/>
    <w:rsid w:val="00652713"/>
    <w:rsid w:val="00652B7D"/>
    <w:rsid w:val="00653006"/>
    <w:rsid w:val="0065368C"/>
    <w:rsid w:val="00653804"/>
    <w:rsid w:val="00653D11"/>
    <w:rsid w:val="00653E90"/>
    <w:rsid w:val="00653EF2"/>
    <w:rsid w:val="0065421D"/>
    <w:rsid w:val="00654467"/>
    <w:rsid w:val="0065468F"/>
    <w:rsid w:val="006547FE"/>
    <w:rsid w:val="0065495B"/>
    <w:rsid w:val="00654986"/>
    <w:rsid w:val="00654ACC"/>
    <w:rsid w:val="00654D4F"/>
    <w:rsid w:val="00654D58"/>
    <w:rsid w:val="00654F42"/>
    <w:rsid w:val="00655556"/>
    <w:rsid w:val="00655B8C"/>
    <w:rsid w:val="00655D28"/>
    <w:rsid w:val="00655FDA"/>
    <w:rsid w:val="006568E1"/>
    <w:rsid w:val="00656AEB"/>
    <w:rsid w:val="00656FE4"/>
    <w:rsid w:val="0065746E"/>
    <w:rsid w:val="00657899"/>
    <w:rsid w:val="00657D3B"/>
    <w:rsid w:val="00660024"/>
    <w:rsid w:val="006604C1"/>
    <w:rsid w:val="00660644"/>
    <w:rsid w:val="00660E37"/>
    <w:rsid w:val="00661132"/>
    <w:rsid w:val="00661DD3"/>
    <w:rsid w:val="006622D1"/>
    <w:rsid w:val="006626A5"/>
    <w:rsid w:val="0066274B"/>
    <w:rsid w:val="00662759"/>
    <w:rsid w:val="006628B8"/>
    <w:rsid w:val="00662943"/>
    <w:rsid w:val="00663356"/>
    <w:rsid w:val="006636B4"/>
    <w:rsid w:val="006637AB"/>
    <w:rsid w:val="00663E73"/>
    <w:rsid w:val="0066414C"/>
    <w:rsid w:val="00664290"/>
    <w:rsid w:val="00664429"/>
    <w:rsid w:val="00664A92"/>
    <w:rsid w:val="00664F0A"/>
    <w:rsid w:val="006651C4"/>
    <w:rsid w:val="0066544F"/>
    <w:rsid w:val="00665704"/>
    <w:rsid w:val="0066628C"/>
    <w:rsid w:val="006669F1"/>
    <w:rsid w:val="00666CB9"/>
    <w:rsid w:val="00666DF8"/>
    <w:rsid w:val="00667241"/>
    <w:rsid w:val="00667476"/>
    <w:rsid w:val="006674A2"/>
    <w:rsid w:val="006679EA"/>
    <w:rsid w:val="00667B31"/>
    <w:rsid w:val="00667D67"/>
    <w:rsid w:val="00667DAE"/>
    <w:rsid w:val="00667EB9"/>
    <w:rsid w:val="006700D9"/>
    <w:rsid w:val="0067061C"/>
    <w:rsid w:val="0067091A"/>
    <w:rsid w:val="00670EC0"/>
    <w:rsid w:val="006710CC"/>
    <w:rsid w:val="0067111A"/>
    <w:rsid w:val="00671416"/>
    <w:rsid w:val="006714A3"/>
    <w:rsid w:val="006715C8"/>
    <w:rsid w:val="006716BA"/>
    <w:rsid w:val="00671853"/>
    <w:rsid w:val="00671B8E"/>
    <w:rsid w:val="00671B9B"/>
    <w:rsid w:val="00671D75"/>
    <w:rsid w:val="0067206E"/>
    <w:rsid w:val="0067208D"/>
    <w:rsid w:val="006720FE"/>
    <w:rsid w:val="00672173"/>
    <w:rsid w:val="006723B8"/>
    <w:rsid w:val="0067245E"/>
    <w:rsid w:val="00672554"/>
    <w:rsid w:val="0067294E"/>
    <w:rsid w:val="00672A70"/>
    <w:rsid w:val="00672EBA"/>
    <w:rsid w:val="00673153"/>
    <w:rsid w:val="00673225"/>
    <w:rsid w:val="00673828"/>
    <w:rsid w:val="006740B1"/>
    <w:rsid w:val="006741ED"/>
    <w:rsid w:val="006744A9"/>
    <w:rsid w:val="00674B99"/>
    <w:rsid w:val="00674E27"/>
    <w:rsid w:val="00674E9B"/>
    <w:rsid w:val="00675440"/>
    <w:rsid w:val="00675844"/>
    <w:rsid w:val="00675863"/>
    <w:rsid w:val="00675866"/>
    <w:rsid w:val="00675B76"/>
    <w:rsid w:val="00675E09"/>
    <w:rsid w:val="006762C4"/>
    <w:rsid w:val="006766F0"/>
    <w:rsid w:val="006767EB"/>
    <w:rsid w:val="00677282"/>
    <w:rsid w:val="00677314"/>
    <w:rsid w:val="00677C60"/>
    <w:rsid w:val="00680253"/>
    <w:rsid w:val="00680635"/>
    <w:rsid w:val="00680E32"/>
    <w:rsid w:val="00680FE7"/>
    <w:rsid w:val="006812C7"/>
    <w:rsid w:val="006816BB"/>
    <w:rsid w:val="00681875"/>
    <w:rsid w:val="006818BF"/>
    <w:rsid w:val="00681B7E"/>
    <w:rsid w:val="00681FF4"/>
    <w:rsid w:val="0068205B"/>
    <w:rsid w:val="00682658"/>
    <w:rsid w:val="0068277A"/>
    <w:rsid w:val="00682C59"/>
    <w:rsid w:val="00682F06"/>
    <w:rsid w:val="00683376"/>
    <w:rsid w:val="0068348C"/>
    <w:rsid w:val="006838DE"/>
    <w:rsid w:val="00683B6A"/>
    <w:rsid w:val="00683FB8"/>
    <w:rsid w:val="0068487B"/>
    <w:rsid w:val="00684C45"/>
    <w:rsid w:val="00684D6D"/>
    <w:rsid w:val="00684EA3"/>
    <w:rsid w:val="00685618"/>
    <w:rsid w:val="006856EC"/>
    <w:rsid w:val="00685840"/>
    <w:rsid w:val="00685D3E"/>
    <w:rsid w:val="00686079"/>
    <w:rsid w:val="00686756"/>
    <w:rsid w:val="006867CD"/>
    <w:rsid w:val="006868B4"/>
    <w:rsid w:val="00686B36"/>
    <w:rsid w:val="00686BF7"/>
    <w:rsid w:val="00687245"/>
    <w:rsid w:val="006872C3"/>
    <w:rsid w:val="006873B7"/>
    <w:rsid w:val="006874FA"/>
    <w:rsid w:val="0068752B"/>
    <w:rsid w:val="00687716"/>
    <w:rsid w:val="0068787F"/>
    <w:rsid w:val="00687BA2"/>
    <w:rsid w:val="00687E26"/>
    <w:rsid w:val="00690660"/>
    <w:rsid w:val="006909BF"/>
    <w:rsid w:val="006909E9"/>
    <w:rsid w:val="00690CE3"/>
    <w:rsid w:val="00690FDF"/>
    <w:rsid w:val="006918BA"/>
    <w:rsid w:val="00691D6A"/>
    <w:rsid w:val="006924FB"/>
    <w:rsid w:val="006927DE"/>
    <w:rsid w:val="00692871"/>
    <w:rsid w:val="00692DCD"/>
    <w:rsid w:val="00692F3B"/>
    <w:rsid w:val="00693320"/>
    <w:rsid w:val="00693728"/>
    <w:rsid w:val="00693BCB"/>
    <w:rsid w:val="00694673"/>
    <w:rsid w:val="00694D41"/>
    <w:rsid w:val="0069540D"/>
    <w:rsid w:val="0069563A"/>
    <w:rsid w:val="006957F1"/>
    <w:rsid w:val="0069615E"/>
    <w:rsid w:val="006961F9"/>
    <w:rsid w:val="0069658F"/>
    <w:rsid w:val="00696B34"/>
    <w:rsid w:val="00696B61"/>
    <w:rsid w:val="00696DFC"/>
    <w:rsid w:val="00697003"/>
    <w:rsid w:val="00697902"/>
    <w:rsid w:val="006A0110"/>
    <w:rsid w:val="006A047E"/>
    <w:rsid w:val="006A072B"/>
    <w:rsid w:val="006A0CA3"/>
    <w:rsid w:val="006A0EAB"/>
    <w:rsid w:val="006A0ECC"/>
    <w:rsid w:val="006A103E"/>
    <w:rsid w:val="006A1158"/>
    <w:rsid w:val="006A117F"/>
    <w:rsid w:val="006A17EE"/>
    <w:rsid w:val="006A1967"/>
    <w:rsid w:val="006A1B41"/>
    <w:rsid w:val="006A229F"/>
    <w:rsid w:val="006A2348"/>
    <w:rsid w:val="006A24AB"/>
    <w:rsid w:val="006A2AC2"/>
    <w:rsid w:val="006A2E7E"/>
    <w:rsid w:val="006A30BA"/>
    <w:rsid w:val="006A3256"/>
    <w:rsid w:val="006A34E3"/>
    <w:rsid w:val="006A35EA"/>
    <w:rsid w:val="006A35EB"/>
    <w:rsid w:val="006A3646"/>
    <w:rsid w:val="006A37DB"/>
    <w:rsid w:val="006A38A3"/>
    <w:rsid w:val="006A3D3E"/>
    <w:rsid w:val="006A3FCF"/>
    <w:rsid w:val="006A3FD8"/>
    <w:rsid w:val="006A4528"/>
    <w:rsid w:val="006A47E9"/>
    <w:rsid w:val="006A49DB"/>
    <w:rsid w:val="006A4A7C"/>
    <w:rsid w:val="006A4E99"/>
    <w:rsid w:val="006A52CF"/>
    <w:rsid w:val="006A5392"/>
    <w:rsid w:val="006A53D9"/>
    <w:rsid w:val="006A5673"/>
    <w:rsid w:val="006A5EB7"/>
    <w:rsid w:val="006A63EA"/>
    <w:rsid w:val="006A6853"/>
    <w:rsid w:val="006A6D8E"/>
    <w:rsid w:val="006A7043"/>
    <w:rsid w:val="006A719A"/>
    <w:rsid w:val="006A73F2"/>
    <w:rsid w:val="006A7623"/>
    <w:rsid w:val="006A7B0F"/>
    <w:rsid w:val="006B037C"/>
    <w:rsid w:val="006B0583"/>
    <w:rsid w:val="006B05E7"/>
    <w:rsid w:val="006B0804"/>
    <w:rsid w:val="006B080B"/>
    <w:rsid w:val="006B0953"/>
    <w:rsid w:val="006B13BC"/>
    <w:rsid w:val="006B16FE"/>
    <w:rsid w:val="006B17C0"/>
    <w:rsid w:val="006B1ED4"/>
    <w:rsid w:val="006B1F3F"/>
    <w:rsid w:val="006B2257"/>
    <w:rsid w:val="006B26B9"/>
    <w:rsid w:val="006B2CF5"/>
    <w:rsid w:val="006B2E16"/>
    <w:rsid w:val="006B2E24"/>
    <w:rsid w:val="006B3320"/>
    <w:rsid w:val="006B337D"/>
    <w:rsid w:val="006B37A9"/>
    <w:rsid w:val="006B3AE2"/>
    <w:rsid w:val="006B42DA"/>
    <w:rsid w:val="006B46AF"/>
    <w:rsid w:val="006B4B21"/>
    <w:rsid w:val="006B4C98"/>
    <w:rsid w:val="006B4E04"/>
    <w:rsid w:val="006B5075"/>
    <w:rsid w:val="006B5356"/>
    <w:rsid w:val="006B5DDF"/>
    <w:rsid w:val="006B6064"/>
    <w:rsid w:val="006B65A4"/>
    <w:rsid w:val="006B6C3B"/>
    <w:rsid w:val="006B6C49"/>
    <w:rsid w:val="006B6F1A"/>
    <w:rsid w:val="006B7886"/>
    <w:rsid w:val="006B7AF4"/>
    <w:rsid w:val="006B7EE5"/>
    <w:rsid w:val="006C03B6"/>
    <w:rsid w:val="006C0563"/>
    <w:rsid w:val="006C0586"/>
    <w:rsid w:val="006C0807"/>
    <w:rsid w:val="006C088C"/>
    <w:rsid w:val="006C0B93"/>
    <w:rsid w:val="006C0E72"/>
    <w:rsid w:val="006C1592"/>
    <w:rsid w:val="006C204D"/>
    <w:rsid w:val="006C20B2"/>
    <w:rsid w:val="006C20E1"/>
    <w:rsid w:val="006C23ED"/>
    <w:rsid w:val="006C2AB6"/>
    <w:rsid w:val="006C2CA7"/>
    <w:rsid w:val="006C3170"/>
    <w:rsid w:val="006C37C8"/>
    <w:rsid w:val="006C392B"/>
    <w:rsid w:val="006C3A39"/>
    <w:rsid w:val="006C3C95"/>
    <w:rsid w:val="006C4BC1"/>
    <w:rsid w:val="006C4DE5"/>
    <w:rsid w:val="006C5A45"/>
    <w:rsid w:val="006C622A"/>
    <w:rsid w:val="006C64FB"/>
    <w:rsid w:val="006C65CE"/>
    <w:rsid w:val="006C6D3C"/>
    <w:rsid w:val="006C6F13"/>
    <w:rsid w:val="006C7138"/>
    <w:rsid w:val="006C73A5"/>
    <w:rsid w:val="006C7577"/>
    <w:rsid w:val="006C7756"/>
    <w:rsid w:val="006C7824"/>
    <w:rsid w:val="006C7CAD"/>
    <w:rsid w:val="006D00C2"/>
    <w:rsid w:val="006D01FA"/>
    <w:rsid w:val="006D05E0"/>
    <w:rsid w:val="006D0AAF"/>
    <w:rsid w:val="006D0ADB"/>
    <w:rsid w:val="006D0B11"/>
    <w:rsid w:val="006D10CB"/>
    <w:rsid w:val="006D1205"/>
    <w:rsid w:val="006D15DE"/>
    <w:rsid w:val="006D1870"/>
    <w:rsid w:val="006D1B21"/>
    <w:rsid w:val="006D1E7A"/>
    <w:rsid w:val="006D1EA5"/>
    <w:rsid w:val="006D1FF6"/>
    <w:rsid w:val="006D2227"/>
    <w:rsid w:val="006D2310"/>
    <w:rsid w:val="006D239F"/>
    <w:rsid w:val="006D28D2"/>
    <w:rsid w:val="006D28F1"/>
    <w:rsid w:val="006D2A77"/>
    <w:rsid w:val="006D2CA1"/>
    <w:rsid w:val="006D2E17"/>
    <w:rsid w:val="006D31AE"/>
    <w:rsid w:val="006D31CD"/>
    <w:rsid w:val="006D38C4"/>
    <w:rsid w:val="006D4ACB"/>
    <w:rsid w:val="006D5191"/>
    <w:rsid w:val="006D5801"/>
    <w:rsid w:val="006D58FB"/>
    <w:rsid w:val="006D5A47"/>
    <w:rsid w:val="006D5BB7"/>
    <w:rsid w:val="006D5D10"/>
    <w:rsid w:val="006D5D56"/>
    <w:rsid w:val="006D5F47"/>
    <w:rsid w:val="006D6385"/>
    <w:rsid w:val="006D63E6"/>
    <w:rsid w:val="006D6B53"/>
    <w:rsid w:val="006D6BAC"/>
    <w:rsid w:val="006D6F70"/>
    <w:rsid w:val="006D6FAE"/>
    <w:rsid w:val="006D711E"/>
    <w:rsid w:val="006D7296"/>
    <w:rsid w:val="006D73CC"/>
    <w:rsid w:val="006D7A2C"/>
    <w:rsid w:val="006E0451"/>
    <w:rsid w:val="006E0941"/>
    <w:rsid w:val="006E0CFA"/>
    <w:rsid w:val="006E11ED"/>
    <w:rsid w:val="006E1515"/>
    <w:rsid w:val="006E1661"/>
    <w:rsid w:val="006E24B5"/>
    <w:rsid w:val="006E26D2"/>
    <w:rsid w:val="006E2E2E"/>
    <w:rsid w:val="006E30D1"/>
    <w:rsid w:val="006E3381"/>
    <w:rsid w:val="006E3CE0"/>
    <w:rsid w:val="006E3D7B"/>
    <w:rsid w:val="006E3E49"/>
    <w:rsid w:val="006E4119"/>
    <w:rsid w:val="006E412B"/>
    <w:rsid w:val="006E4D76"/>
    <w:rsid w:val="006E4EBD"/>
    <w:rsid w:val="006E50FB"/>
    <w:rsid w:val="006E52F3"/>
    <w:rsid w:val="006E5B6B"/>
    <w:rsid w:val="006E6513"/>
    <w:rsid w:val="006E657F"/>
    <w:rsid w:val="006E6BB2"/>
    <w:rsid w:val="006E6C37"/>
    <w:rsid w:val="006E75F5"/>
    <w:rsid w:val="006E7B0D"/>
    <w:rsid w:val="006EDD7B"/>
    <w:rsid w:val="006F09C8"/>
    <w:rsid w:val="006F0D3F"/>
    <w:rsid w:val="006F0E7E"/>
    <w:rsid w:val="006F110D"/>
    <w:rsid w:val="006F113F"/>
    <w:rsid w:val="006F16A4"/>
    <w:rsid w:val="006F1AA5"/>
    <w:rsid w:val="006F21BF"/>
    <w:rsid w:val="006F238F"/>
    <w:rsid w:val="006F258D"/>
    <w:rsid w:val="006F29C0"/>
    <w:rsid w:val="006F2D61"/>
    <w:rsid w:val="006F4594"/>
    <w:rsid w:val="006F4952"/>
    <w:rsid w:val="006F497D"/>
    <w:rsid w:val="006F4C6C"/>
    <w:rsid w:val="006F4F0C"/>
    <w:rsid w:val="006F50BD"/>
    <w:rsid w:val="006F5C15"/>
    <w:rsid w:val="006F6908"/>
    <w:rsid w:val="006F6D82"/>
    <w:rsid w:val="006F7075"/>
    <w:rsid w:val="006F70D6"/>
    <w:rsid w:val="006F715A"/>
    <w:rsid w:val="006F724A"/>
    <w:rsid w:val="006F7293"/>
    <w:rsid w:val="006F7EB3"/>
    <w:rsid w:val="0070006E"/>
    <w:rsid w:val="007001E5"/>
    <w:rsid w:val="0070022D"/>
    <w:rsid w:val="007003E8"/>
    <w:rsid w:val="00700461"/>
    <w:rsid w:val="007004B8"/>
    <w:rsid w:val="00700944"/>
    <w:rsid w:val="00700EA8"/>
    <w:rsid w:val="007010D6"/>
    <w:rsid w:val="007018D2"/>
    <w:rsid w:val="0070196B"/>
    <w:rsid w:val="00701B3F"/>
    <w:rsid w:val="0070295E"/>
    <w:rsid w:val="00702A4B"/>
    <w:rsid w:val="00702CE1"/>
    <w:rsid w:val="0070379E"/>
    <w:rsid w:val="0070399E"/>
    <w:rsid w:val="007039B2"/>
    <w:rsid w:val="00703E0D"/>
    <w:rsid w:val="00704333"/>
    <w:rsid w:val="00704B50"/>
    <w:rsid w:val="00704B63"/>
    <w:rsid w:val="007051BC"/>
    <w:rsid w:val="007058B0"/>
    <w:rsid w:val="00705C79"/>
    <w:rsid w:val="00705EC0"/>
    <w:rsid w:val="007060AA"/>
    <w:rsid w:val="007068B3"/>
    <w:rsid w:val="00706DE0"/>
    <w:rsid w:val="00707FFD"/>
    <w:rsid w:val="00710160"/>
    <w:rsid w:val="007106EE"/>
    <w:rsid w:val="00710C25"/>
    <w:rsid w:val="00710D3F"/>
    <w:rsid w:val="00710DCC"/>
    <w:rsid w:val="00710FC8"/>
    <w:rsid w:val="00711792"/>
    <w:rsid w:val="00711D3B"/>
    <w:rsid w:val="00711E95"/>
    <w:rsid w:val="00711F44"/>
    <w:rsid w:val="00712258"/>
    <w:rsid w:val="00712813"/>
    <w:rsid w:val="00713E41"/>
    <w:rsid w:val="00714166"/>
    <w:rsid w:val="00714233"/>
    <w:rsid w:val="0071453D"/>
    <w:rsid w:val="0071478C"/>
    <w:rsid w:val="00714898"/>
    <w:rsid w:val="0071494A"/>
    <w:rsid w:val="007149DB"/>
    <w:rsid w:val="00714CD4"/>
    <w:rsid w:val="00714D0C"/>
    <w:rsid w:val="00715560"/>
    <w:rsid w:val="00715717"/>
    <w:rsid w:val="00715886"/>
    <w:rsid w:val="00715BAE"/>
    <w:rsid w:val="00715FF6"/>
    <w:rsid w:val="00716556"/>
    <w:rsid w:val="00716ABA"/>
    <w:rsid w:val="007170FC"/>
    <w:rsid w:val="007176DC"/>
    <w:rsid w:val="0071778B"/>
    <w:rsid w:val="007179C8"/>
    <w:rsid w:val="00717B4C"/>
    <w:rsid w:val="00718581"/>
    <w:rsid w:val="00720201"/>
    <w:rsid w:val="00720882"/>
    <w:rsid w:val="00720D25"/>
    <w:rsid w:val="00720E41"/>
    <w:rsid w:val="00720F7E"/>
    <w:rsid w:val="0072113B"/>
    <w:rsid w:val="0072153F"/>
    <w:rsid w:val="007219D1"/>
    <w:rsid w:val="00721B4F"/>
    <w:rsid w:val="00721F85"/>
    <w:rsid w:val="00722DB3"/>
    <w:rsid w:val="0072317D"/>
    <w:rsid w:val="00723695"/>
    <w:rsid w:val="00723DCF"/>
    <w:rsid w:val="00723DE9"/>
    <w:rsid w:val="007244BF"/>
    <w:rsid w:val="00724774"/>
    <w:rsid w:val="007249CA"/>
    <w:rsid w:val="00724AFB"/>
    <w:rsid w:val="00725152"/>
    <w:rsid w:val="00725639"/>
    <w:rsid w:val="00725701"/>
    <w:rsid w:val="00725744"/>
    <w:rsid w:val="00725A32"/>
    <w:rsid w:val="00725C5C"/>
    <w:rsid w:val="0072600C"/>
    <w:rsid w:val="00726A11"/>
    <w:rsid w:val="00726EB5"/>
    <w:rsid w:val="00726F5B"/>
    <w:rsid w:val="00727769"/>
    <w:rsid w:val="00727CEC"/>
    <w:rsid w:val="00727D47"/>
    <w:rsid w:val="00727E09"/>
    <w:rsid w:val="00727E26"/>
    <w:rsid w:val="0073051A"/>
    <w:rsid w:val="0073087C"/>
    <w:rsid w:val="00730C15"/>
    <w:rsid w:val="00730EFA"/>
    <w:rsid w:val="007318D1"/>
    <w:rsid w:val="0073190E"/>
    <w:rsid w:val="00731C38"/>
    <w:rsid w:val="00731E28"/>
    <w:rsid w:val="007324C2"/>
    <w:rsid w:val="00732D26"/>
    <w:rsid w:val="00732D57"/>
    <w:rsid w:val="00733281"/>
    <w:rsid w:val="0073343E"/>
    <w:rsid w:val="007334EB"/>
    <w:rsid w:val="0073363B"/>
    <w:rsid w:val="00733BA9"/>
    <w:rsid w:val="00734079"/>
    <w:rsid w:val="0073415D"/>
    <w:rsid w:val="007349E5"/>
    <w:rsid w:val="00735200"/>
    <w:rsid w:val="00735276"/>
    <w:rsid w:val="0073535D"/>
    <w:rsid w:val="00735AF3"/>
    <w:rsid w:val="00735B40"/>
    <w:rsid w:val="00735DE0"/>
    <w:rsid w:val="00736193"/>
    <w:rsid w:val="007361D8"/>
    <w:rsid w:val="007361F5"/>
    <w:rsid w:val="007364ED"/>
    <w:rsid w:val="00736774"/>
    <w:rsid w:val="007368A7"/>
    <w:rsid w:val="00736C40"/>
    <w:rsid w:val="00737263"/>
    <w:rsid w:val="0073737B"/>
    <w:rsid w:val="00737866"/>
    <w:rsid w:val="007379F4"/>
    <w:rsid w:val="00737D66"/>
    <w:rsid w:val="00740660"/>
    <w:rsid w:val="007408E8"/>
    <w:rsid w:val="00741404"/>
    <w:rsid w:val="0074185C"/>
    <w:rsid w:val="00741B15"/>
    <w:rsid w:val="00742436"/>
    <w:rsid w:val="0074247D"/>
    <w:rsid w:val="00742885"/>
    <w:rsid w:val="007428F8"/>
    <w:rsid w:val="00743C2A"/>
    <w:rsid w:val="00743D89"/>
    <w:rsid w:val="00743E9B"/>
    <w:rsid w:val="007444CE"/>
    <w:rsid w:val="00744F18"/>
    <w:rsid w:val="00745026"/>
    <w:rsid w:val="00745666"/>
    <w:rsid w:val="00745715"/>
    <w:rsid w:val="00745C4F"/>
    <w:rsid w:val="00745DBE"/>
    <w:rsid w:val="00745F5C"/>
    <w:rsid w:val="00746171"/>
    <w:rsid w:val="007461CD"/>
    <w:rsid w:val="00746577"/>
    <w:rsid w:val="0074729A"/>
    <w:rsid w:val="00747A11"/>
    <w:rsid w:val="00747B81"/>
    <w:rsid w:val="00747BBE"/>
    <w:rsid w:val="00747EA9"/>
    <w:rsid w:val="00750089"/>
    <w:rsid w:val="007502E5"/>
    <w:rsid w:val="00750A6E"/>
    <w:rsid w:val="00750AE0"/>
    <w:rsid w:val="00750C3D"/>
    <w:rsid w:val="00750D83"/>
    <w:rsid w:val="007513CD"/>
    <w:rsid w:val="007514AE"/>
    <w:rsid w:val="00751A43"/>
    <w:rsid w:val="00751A56"/>
    <w:rsid w:val="00751DE5"/>
    <w:rsid w:val="00751F5A"/>
    <w:rsid w:val="007521C9"/>
    <w:rsid w:val="00752478"/>
    <w:rsid w:val="007527FC"/>
    <w:rsid w:val="00752923"/>
    <w:rsid w:val="007529E8"/>
    <w:rsid w:val="00752D27"/>
    <w:rsid w:val="00752F22"/>
    <w:rsid w:val="00753864"/>
    <w:rsid w:val="00753A56"/>
    <w:rsid w:val="00753A7A"/>
    <w:rsid w:val="00754000"/>
    <w:rsid w:val="0075460C"/>
    <w:rsid w:val="0075578C"/>
    <w:rsid w:val="0075591A"/>
    <w:rsid w:val="0075594E"/>
    <w:rsid w:val="00756B97"/>
    <w:rsid w:val="0075729B"/>
    <w:rsid w:val="007572EE"/>
    <w:rsid w:val="00757375"/>
    <w:rsid w:val="0075778C"/>
    <w:rsid w:val="00757BC9"/>
    <w:rsid w:val="00757C09"/>
    <w:rsid w:val="00757C98"/>
    <w:rsid w:val="00757E8E"/>
    <w:rsid w:val="007603AA"/>
    <w:rsid w:val="00760A56"/>
    <w:rsid w:val="00760E83"/>
    <w:rsid w:val="00760F21"/>
    <w:rsid w:val="0076149E"/>
    <w:rsid w:val="0076185D"/>
    <w:rsid w:val="00761CBC"/>
    <w:rsid w:val="00761D5D"/>
    <w:rsid w:val="00761FDA"/>
    <w:rsid w:val="00762047"/>
    <w:rsid w:val="00762424"/>
    <w:rsid w:val="0076243C"/>
    <w:rsid w:val="00762590"/>
    <w:rsid w:val="0076359D"/>
    <w:rsid w:val="007635D6"/>
    <w:rsid w:val="007640A7"/>
    <w:rsid w:val="007641A6"/>
    <w:rsid w:val="0076431C"/>
    <w:rsid w:val="007644C9"/>
    <w:rsid w:val="00764DD9"/>
    <w:rsid w:val="00765239"/>
    <w:rsid w:val="007652C4"/>
    <w:rsid w:val="0076538F"/>
    <w:rsid w:val="00766185"/>
    <w:rsid w:val="00766236"/>
    <w:rsid w:val="00766324"/>
    <w:rsid w:val="007665DB"/>
    <w:rsid w:val="00766661"/>
    <w:rsid w:val="00766806"/>
    <w:rsid w:val="00766B28"/>
    <w:rsid w:val="00766C96"/>
    <w:rsid w:val="00767875"/>
    <w:rsid w:val="007679F5"/>
    <w:rsid w:val="00767EAB"/>
    <w:rsid w:val="00767F5D"/>
    <w:rsid w:val="007703EB"/>
    <w:rsid w:val="00770432"/>
    <w:rsid w:val="00770901"/>
    <w:rsid w:val="00770D4B"/>
    <w:rsid w:val="00770DF7"/>
    <w:rsid w:val="00771032"/>
    <w:rsid w:val="0077138F"/>
    <w:rsid w:val="00771427"/>
    <w:rsid w:val="007719DB"/>
    <w:rsid w:val="00772139"/>
    <w:rsid w:val="00772158"/>
    <w:rsid w:val="007721E3"/>
    <w:rsid w:val="00772220"/>
    <w:rsid w:val="0077246F"/>
    <w:rsid w:val="007725BF"/>
    <w:rsid w:val="007728C9"/>
    <w:rsid w:val="0077307C"/>
    <w:rsid w:val="0077309E"/>
    <w:rsid w:val="00773866"/>
    <w:rsid w:val="00773A1D"/>
    <w:rsid w:val="00773B3A"/>
    <w:rsid w:val="00773C87"/>
    <w:rsid w:val="00775339"/>
    <w:rsid w:val="00775369"/>
    <w:rsid w:val="0077575B"/>
    <w:rsid w:val="007757C1"/>
    <w:rsid w:val="00775EC7"/>
    <w:rsid w:val="00775F8C"/>
    <w:rsid w:val="00775FB0"/>
    <w:rsid w:val="00775FF5"/>
    <w:rsid w:val="00776084"/>
    <w:rsid w:val="0077610E"/>
    <w:rsid w:val="00776130"/>
    <w:rsid w:val="00776223"/>
    <w:rsid w:val="0077631C"/>
    <w:rsid w:val="00776859"/>
    <w:rsid w:val="007769D3"/>
    <w:rsid w:val="00777122"/>
    <w:rsid w:val="007771D5"/>
    <w:rsid w:val="0077738A"/>
    <w:rsid w:val="00777702"/>
    <w:rsid w:val="00777871"/>
    <w:rsid w:val="00777CB4"/>
    <w:rsid w:val="00777CF1"/>
    <w:rsid w:val="00777F3B"/>
    <w:rsid w:val="007802DF"/>
    <w:rsid w:val="00780411"/>
    <w:rsid w:val="00781B07"/>
    <w:rsid w:val="00781E92"/>
    <w:rsid w:val="00782057"/>
    <w:rsid w:val="007821DF"/>
    <w:rsid w:val="007821F1"/>
    <w:rsid w:val="0078226D"/>
    <w:rsid w:val="00782D53"/>
    <w:rsid w:val="00782F46"/>
    <w:rsid w:val="00783391"/>
    <w:rsid w:val="00783BF1"/>
    <w:rsid w:val="00784408"/>
    <w:rsid w:val="00784859"/>
    <w:rsid w:val="007849F1"/>
    <w:rsid w:val="00784AC6"/>
    <w:rsid w:val="00784E14"/>
    <w:rsid w:val="00784E15"/>
    <w:rsid w:val="00784EBF"/>
    <w:rsid w:val="00784EF0"/>
    <w:rsid w:val="0078573F"/>
    <w:rsid w:val="00785924"/>
    <w:rsid w:val="00785E96"/>
    <w:rsid w:val="00786275"/>
    <w:rsid w:val="00786ADD"/>
    <w:rsid w:val="00786FB3"/>
    <w:rsid w:val="00786FB9"/>
    <w:rsid w:val="00787090"/>
    <w:rsid w:val="0078717B"/>
    <w:rsid w:val="00787609"/>
    <w:rsid w:val="00787DF5"/>
    <w:rsid w:val="007902BA"/>
    <w:rsid w:val="00790486"/>
    <w:rsid w:val="0079072F"/>
    <w:rsid w:val="0079095D"/>
    <w:rsid w:val="00790C69"/>
    <w:rsid w:val="00791029"/>
    <w:rsid w:val="007910CF"/>
    <w:rsid w:val="007912B6"/>
    <w:rsid w:val="00791738"/>
    <w:rsid w:val="00791B6C"/>
    <w:rsid w:val="00791C07"/>
    <w:rsid w:val="0079219B"/>
    <w:rsid w:val="00792241"/>
    <w:rsid w:val="007922D3"/>
    <w:rsid w:val="00792652"/>
    <w:rsid w:val="00792B93"/>
    <w:rsid w:val="00793094"/>
    <w:rsid w:val="0079378F"/>
    <w:rsid w:val="0079396D"/>
    <w:rsid w:val="00793E39"/>
    <w:rsid w:val="00793ECE"/>
    <w:rsid w:val="00793ED0"/>
    <w:rsid w:val="00794251"/>
    <w:rsid w:val="00794258"/>
    <w:rsid w:val="0079432A"/>
    <w:rsid w:val="007947EB"/>
    <w:rsid w:val="00794AE8"/>
    <w:rsid w:val="00794CE2"/>
    <w:rsid w:val="00795188"/>
    <w:rsid w:val="00795717"/>
    <w:rsid w:val="007958F8"/>
    <w:rsid w:val="007959F8"/>
    <w:rsid w:val="00795AE5"/>
    <w:rsid w:val="00795C92"/>
    <w:rsid w:val="00795DD7"/>
    <w:rsid w:val="00795EE1"/>
    <w:rsid w:val="00796142"/>
    <w:rsid w:val="0079688B"/>
    <w:rsid w:val="00796BC1"/>
    <w:rsid w:val="00796F90"/>
    <w:rsid w:val="00797339"/>
    <w:rsid w:val="00797598"/>
    <w:rsid w:val="007975A1"/>
    <w:rsid w:val="00797831"/>
    <w:rsid w:val="007A0519"/>
    <w:rsid w:val="007A0758"/>
    <w:rsid w:val="007A0781"/>
    <w:rsid w:val="007A0E9E"/>
    <w:rsid w:val="007A0EE6"/>
    <w:rsid w:val="007A17CA"/>
    <w:rsid w:val="007A18B2"/>
    <w:rsid w:val="007A1960"/>
    <w:rsid w:val="007A1BF6"/>
    <w:rsid w:val="007A1C5B"/>
    <w:rsid w:val="007A2042"/>
    <w:rsid w:val="007A23B6"/>
    <w:rsid w:val="007A28D4"/>
    <w:rsid w:val="007A2AF1"/>
    <w:rsid w:val="007A2B16"/>
    <w:rsid w:val="007A31D5"/>
    <w:rsid w:val="007A37F6"/>
    <w:rsid w:val="007A3800"/>
    <w:rsid w:val="007A3A9D"/>
    <w:rsid w:val="007A3AF3"/>
    <w:rsid w:val="007A3FAE"/>
    <w:rsid w:val="007A44F7"/>
    <w:rsid w:val="007A456F"/>
    <w:rsid w:val="007A458E"/>
    <w:rsid w:val="007A50E6"/>
    <w:rsid w:val="007A51CA"/>
    <w:rsid w:val="007A54AF"/>
    <w:rsid w:val="007A652D"/>
    <w:rsid w:val="007A6BC8"/>
    <w:rsid w:val="007A6F94"/>
    <w:rsid w:val="007A745F"/>
    <w:rsid w:val="007A77BE"/>
    <w:rsid w:val="007A7953"/>
    <w:rsid w:val="007A7B88"/>
    <w:rsid w:val="007A7FCE"/>
    <w:rsid w:val="007B0442"/>
    <w:rsid w:val="007B06D8"/>
    <w:rsid w:val="007B0B48"/>
    <w:rsid w:val="007B13B5"/>
    <w:rsid w:val="007B1452"/>
    <w:rsid w:val="007B1A3C"/>
    <w:rsid w:val="007B2F6C"/>
    <w:rsid w:val="007B3027"/>
    <w:rsid w:val="007B355A"/>
    <w:rsid w:val="007B3618"/>
    <w:rsid w:val="007B3758"/>
    <w:rsid w:val="007B3D26"/>
    <w:rsid w:val="007B3EF5"/>
    <w:rsid w:val="007B4010"/>
    <w:rsid w:val="007B40C3"/>
    <w:rsid w:val="007B4CC8"/>
    <w:rsid w:val="007B5194"/>
    <w:rsid w:val="007B51D0"/>
    <w:rsid w:val="007B5218"/>
    <w:rsid w:val="007B52E1"/>
    <w:rsid w:val="007B5AB6"/>
    <w:rsid w:val="007B5E33"/>
    <w:rsid w:val="007B600F"/>
    <w:rsid w:val="007B6101"/>
    <w:rsid w:val="007B6737"/>
    <w:rsid w:val="007B6834"/>
    <w:rsid w:val="007B6CAB"/>
    <w:rsid w:val="007B6E05"/>
    <w:rsid w:val="007B717B"/>
    <w:rsid w:val="007B776B"/>
    <w:rsid w:val="007B7AE0"/>
    <w:rsid w:val="007B7CD7"/>
    <w:rsid w:val="007B7FD3"/>
    <w:rsid w:val="007C0652"/>
    <w:rsid w:val="007C0C34"/>
    <w:rsid w:val="007C0E1A"/>
    <w:rsid w:val="007C0EA1"/>
    <w:rsid w:val="007C111A"/>
    <w:rsid w:val="007C16A9"/>
    <w:rsid w:val="007C1A94"/>
    <w:rsid w:val="007C1D49"/>
    <w:rsid w:val="007C2047"/>
    <w:rsid w:val="007C20A4"/>
    <w:rsid w:val="007C2E95"/>
    <w:rsid w:val="007C335B"/>
    <w:rsid w:val="007C3621"/>
    <w:rsid w:val="007C397C"/>
    <w:rsid w:val="007C3CA6"/>
    <w:rsid w:val="007C3D18"/>
    <w:rsid w:val="007C443B"/>
    <w:rsid w:val="007C4B3B"/>
    <w:rsid w:val="007C50C4"/>
    <w:rsid w:val="007C513B"/>
    <w:rsid w:val="007C5282"/>
    <w:rsid w:val="007C53BF"/>
    <w:rsid w:val="007C6151"/>
    <w:rsid w:val="007C6C1B"/>
    <w:rsid w:val="007C6CD1"/>
    <w:rsid w:val="007C6E78"/>
    <w:rsid w:val="007C6F3A"/>
    <w:rsid w:val="007C6F81"/>
    <w:rsid w:val="007C7685"/>
    <w:rsid w:val="007C7BC2"/>
    <w:rsid w:val="007C7DA5"/>
    <w:rsid w:val="007C7EFE"/>
    <w:rsid w:val="007D01E0"/>
    <w:rsid w:val="007D0820"/>
    <w:rsid w:val="007D11FD"/>
    <w:rsid w:val="007D15C4"/>
    <w:rsid w:val="007D16FD"/>
    <w:rsid w:val="007D1A32"/>
    <w:rsid w:val="007D1D53"/>
    <w:rsid w:val="007D207F"/>
    <w:rsid w:val="007D21D3"/>
    <w:rsid w:val="007D25A3"/>
    <w:rsid w:val="007D25AB"/>
    <w:rsid w:val="007D27F1"/>
    <w:rsid w:val="007D28D2"/>
    <w:rsid w:val="007D2A24"/>
    <w:rsid w:val="007D2D1F"/>
    <w:rsid w:val="007D334E"/>
    <w:rsid w:val="007D3819"/>
    <w:rsid w:val="007D43A3"/>
    <w:rsid w:val="007D44B8"/>
    <w:rsid w:val="007D46EE"/>
    <w:rsid w:val="007D479A"/>
    <w:rsid w:val="007D54DC"/>
    <w:rsid w:val="007D56B4"/>
    <w:rsid w:val="007D59FB"/>
    <w:rsid w:val="007D5A04"/>
    <w:rsid w:val="007D5C6D"/>
    <w:rsid w:val="007D69D1"/>
    <w:rsid w:val="007D6BF3"/>
    <w:rsid w:val="007D7082"/>
    <w:rsid w:val="007D708B"/>
    <w:rsid w:val="007D72F8"/>
    <w:rsid w:val="007D74AA"/>
    <w:rsid w:val="007E03BB"/>
    <w:rsid w:val="007E0FFA"/>
    <w:rsid w:val="007E11ED"/>
    <w:rsid w:val="007E13A2"/>
    <w:rsid w:val="007E178B"/>
    <w:rsid w:val="007E1F9E"/>
    <w:rsid w:val="007E2389"/>
    <w:rsid w:val="007E262F"/>
    <w:rsid w:val="007E279E"/>
    <w:rsid w:val="007E349F"/>
    <w:rsid w:val="007E3C4C"/>
    <w:rsid w:val="007E3CE4"/>
    <w:rsid w:val="007E4215"/>
    <w:rsid w:val="007E4224"/>
    <w:rsid w:val="007E42F6"/>
    <w:rsid w:val="007E46A4"/>
    <w:rsid w:val="007E48B1"/>
    <w:rsid w:val="007E4FE0"/>
    <w:rsid w:val="007E574F"/>
    <w:rsid w:val="007E57BC"/>
    <w:rsid w:val="007E59CB"/>
    <w:rsid w:val="007E5C02"/>
    <w:rsid w:val="007E5FFF"/>
    <w:rsid w:val="007E604F"/>
    <w:rsid w:val="007E61CF"/>
    <w:rsid w:val="007E62E4"/>
    <w:rsid w:val="007E6783"/>
    <w:rsid w:val="007E6CFF"/>
    <w:rsid w:val="007E7035"/>
    <w:rsid w:val="007E7563"/>
    <w:rsid w:val="007E76F6"/>
    <w:rsid w:val="007E7789"/>
    <w:rsid w:val="007E7A67"/>
    <w:rsid w:val="007E7B65"/>
    <w:rsid w:val="007E7C57"/>
    <w:rsid w:val="007F01A4"/>
    <w:rsid w:val="007F0467"/>
    <w:rsid w:val="007F0736"/>
    <w:rsid w:val="007F1208"/>
    <w:rsid w:val="007F125F"/>
    <w:rsid w:val="007F19C1"/>
    <w:rsid w:val="007F1E5C"/>
    <w:rsid w:val="007F1F56"/>
    <w:rsid w:val="007F23C2"/>
    <w:rsid w:val="007F2678"/>
    <w:rsid w:val="007F26E0"/>
    <w:rsid w:val="007F29AF"/>
    <w:rsid w:val="007F2AE4"/>
    <w:rsid w:val="007F2C34"/>
    <w:rsid w:val="007F2CDF"/>
    <w:rsid w:val="007F30B9"/>
    <w:rsid w:val="007F3607"/>
    <w:rsid w:val="007F37FB"/>
    <w:rsid w:val="007F39BD"/>
    <w:rsid w:val="007F45ED"/>
    <w:rsid w:val="007F47C9"/>
    <w:rsid w:val="007F47D9"/>
    <w:rsid w:val="007F4943"/>
    <w:rsid w:val="007F4A13"/>
    <w:rsid w:val="007F4DA9"/>
    <w:rsid w:val="007F4E24"/>
    <w:rsid w:val="007F4EBB"/>
    <w:rsid w:val="007F4F6A"/>
    <w:rsid w:val="007F5645"/>
    <w:rsid w:val="007F58FB"/>
    <w:rsid w:val="007F6005"/>
    <w:rsid w:val="007F6221"/>
    <w:rsid w:val="007F6246"/>
    <w:rsid w:val="007F6260"/>
    <w:rsid w:val="007F681C"/>
    <w:rsid w:val="007F69C3"/>
    <w:rsid w:val="007F7601"/>
    <w:rsid w:val="007F774E"/>
    <w:rsid w:val="007F778A"/>
    <w:rsid w:val="00800282"/>
    <w:rsid w:val="00800445"/>
    <w:rsid w:val="008005F9"/>
    <w:rsid w:val="00800C25"/>
    <w:rsid w:val="00800C6E"/>
    <w:rsid w:val="008013B2"/>
    <w:rsid w:val="00801713"/>
    <w:rsid w:val="008019A7"/>
    <w:rsid w:val="00801DC4"/>
    <w:rsid w:val="008025EC"/>
    <w:rsid w:val="00802B18"/>
    <w:rsid w:val="00802F3E"/>
    <w:rsid w:val="00802F5B"/>
    <w:rsid w:val="008032E0"/>
    <w:rsid w:val="00803E24"/>
    <w:rsid w:val="0080418A"/>
    <w:rsid w:val="00804795"/>
    <w:rsid w:val="00804C33"/>
    <w:rsid w:val="00805195"/>
    <w:rsid w:val="00805D16"/>
    <w:rsid w:val="00805D5E"/>
    <w:rsid w:val="0080614E"/>
    <w:rsid w:val="008063D5"/>
    <w:rsid w:val="0080667B"/>
    <w:rsid w:val="008068A3"/>
    <w:rsid w:val="00806919"/>
    <w:rsid w:val="0080714A"/>
    <w:rsid w:val="00807937"/>
    <w:rsid w:val="00807C91"/>
    <w:rsid w:val="00810088"/>
    <w:rsid w:val="00810304"/>
    <w:rsid w:val="0081033E"/>
    <w:rsid w:val="00810709"/>
    <w:rsid w:val="0081070A"/>
    <w:rsid w:val="00810A84"/>
    <w:rsid w:val="00810D07"/>
    <w:rsid w:val="00810FAC"/>
    <w:rsid w:val="00811170"/>
    <w:rsid w:val="008112E9"/>
    <w:rsid w:val="00811307"/>
    <w:rsid w:val="008113DF"/>
    <w:rsid w:val="00811F59"/>
    <w:rsid w:val="00812062"/>
    <w:rsid w:val="00812FC0"/>
    <w:rsid w:val="008130CB"/>
    <w:rsid w:val="00813103"/>
    <w:rsid w:val="00813927"/>
    <w:rsid w:val="00813EC1"/>
    <w:rsid w:val="008141DC"/>
    <w:rsid w:val="00814511"/>
    <w:rsid w:val="0081463C"/>
    <w:rsid w:val="008147DB"/>
    <w:rsid w:val="00814962"/>
    <w:rsid w:val="00814FDC"/>
    <w:rsid w:val="00815717"/>
    <w:rsid w:val="008157E2"/>
    <w:rsid w:val="00815904"/>
    <w:rsid w:val="00816909"/>
    <w:rsid w:val="00816BC4"/>
    <w:rsid w:val="00816F4D"/>
    <w:rsid w:val="0081700B"/>
    <w:rsid w:val="00817976"/>
    <w:rsid w:val="008179CA"/>
    <w:rsid w:val="00817CA5"/>
    <w:rsid w:val="008206F1"/>
    <w:rsid w:val="00820893"/>
    <w:rsid w:val="00820D29"/>
    <w:rsid w:val="00820D45"/>
    <w:rsid w:val="00820E23"/>
    <w:rsid w:val="0082176D"/>
    <w:rsid w:val="0082178E"/>
    <w:rsid w:val="00821A5D"/>
    <w:rsid w:val="00821CE3"/>
    <w:rsid w:val="00821E43"/>
    <w:rsid w:val="00821FEE"/>
    <w:rsid w:val="0082229B"/>
    <w:rsid w:val="00822B4C"/>
    <w:rsid w:val="00822FD3"/>
    <w:rsid w:val="008232E3"/>
    <w:rsid w:val="00823BF5"/>
    <w:rsid w:val="00824420"/>
    <w:rsid w:val="00824B79"/>
    <w:rsid w:val="00824BA1"/>
    <w:rsid w:val="00824DA6"/>
    <w:rsid w:val="008253FD"/>
    <w:rsid w:val="008257D2"/>
    <w:rsid w:val="00825AA4"/>
    <w:rsid w:val="00825D68"/>
    <w:rsid w:val="00826658"/>
    <w:rsid w:val="00826AD8"/>
    <w:rsid w:val="00826BF1"/>
    <w:rsid w:val="00826C0B"/>
    <w:rsid w:val="00826EEC"/>
    <w:rsid w:val="00827042"/>
    <w:rsid w:val="008273AD"/>
    <w:rsid w:val="00827656"/>
    <w:rsid w:val="00827BE1"/>
    <w:rsid w:val="00830069"/>
    <w:rsid w:val="00830F57"/>
    <w:rsid w:val="00830F7F"/>
    <w:rsid w:val="00830F84"/>
    <w:rsid w:val="00831060"/>
    <w:rsid w:val="00831EA2"/>
    <w:rsid w:val="0083238A"/>
    <w:rsid w:val="00832853"/>
    <w:rsid w:val="00832FD2"/>
    <w:rsid w:val="0083303E"/>
    <w:rsid w:val="00833180"/>
    <w:rsid w:val="00833BCE"/>
    <w:rsid w:val="008345BC"/>
    <w:rsid w:val="00834F93"/>
    <w:rsid w:val="008350B0"/>
    <w:rsid w:val="0083512B"/>
    <w:rsid w:val="00835531"/>
    <w:rsid w:val="008355E6"/>
    <w:rsid w:val="008356B9"/>
    <w:rsid w:val="008356E3"/>
    <w:rsid w:val="008357B6"/>
    <w:rsid w:val="00835AB3"/>
    <w:rsid w:val="00835D68"/>
    <w:rsid w:val="00835F5D"/>
    <w:rsid w:val="00836413"/>
    <w:rsid w:val="008369E1"/>
    <w:rsid w:val="0083707B"/>
    <w:rsid w:val="008370DA"/>
    <w:rsid w:val="00837225"/>
    <w:rsid w:val="00837922"/>
    <w:rsid w:val="00837A44"/>
    <w:rsid w:val="0084059F"/>
    <w:rsid w:val="008407DC"/>
    <w:rsid w:val="00840849"/>
    <w:rsid w:val="00840A04"/>
    <w:rsid w:val="00841820"/>
    <w:rsid w:val="00841978"/>
    <w:rsid w:val="00842315"/>
    <w:rsid w:val="008427E0"/>
    <w:rsid w:val="008429C0"/>
    <w:rsid w:val="00842B27"/>
    <w:rsid w:val="00842FFD"/>
    <w:rsid w:val="00843DC2"/>
    <w:rsid w:val="00844894"/>
    <w:rsid w:val="00844B25"/>
    <w:rsid w:val="00844BA9"/>
    <w:rsid w:val="00845186"/>
    <w:rsid w:val="00845676"/>
    <w:rsid w:val="00846081"/>
    <w:rsid w:val="008461A0"/>
    <w:rsid w:val="008463C1"/>
    <w:rsid w:val="00846C5E"/>
    <w:rsid w:val="00846EB5"/>
    <w:rsid w:val="00846F0C"/>
    <w:rsid w:val="00846F6E"/>
    <w:rsid w:val="00847302"/>
    <w:rsid w:val="00847419"/>
    <w:rsid w:val="008474A2"/>
    <w:rsid w:val="0084763A"/>
    <w:rsid w:val="00847AC3"/>
    <w:rsid w:val="00847C8C"/>
    <w:rsid w:val="00847DBB"/>
    <w:rsid w:val="0085078F"/>
    <w:rsid w:val="008513D2"/>
    <w:rsid w:val="008518C1"/>
    <w:rsid w:val="00851973"/>
    <w:rsid w:val="00851DCC"/>
    <w:rsid w:val="0085206B"/>
    <w:rsid w:val="00852448"/>
    <w:rsid w:val="008525E4"/>
    <w:rsid w:val="00852754"/>
    <w:rsid w:val="00852C78"/>
    <w:rsid w:val="00852F5D"/>
    <w:rsid w:val="008531E0"/>
    <w:rsid w:val="00853B33"/>
    <w:rsid w:val="008540E8"/>
    <w:rsid w:val="0085442A"/>
    <w:rsid w:val="0085483E"/>
    <w:rsid w:val="008556E9"/>
    <w:rsid w:val="00856097"/>
    <w:rsid w:val="008560E8"/>
    <w:rsid w:val="00856292"/>
    <w:rsid w:val="008562A6"/>
    <w:rsid w:val="008568A7"/>
    <w:rsid w:val="00856E50"/>
    <w:rsid w:val="0085710D"/>
    <w:rsid w:val="0085725E"/>
    <w:rsid w:val="00857464"/>
    <w:rsid w:val="00857497"/>
    <w:rsid w:val="00857A38"/>
    <w:rsid w:val="00857C49"/>
    <w:rsid w:val="0086019C"/>
    <w:rsid w:val="008604A3"/>
    <w:rsid w:val="00860835"/>
    <w:rsid w:val="008608A8"/>
    <w:rsid w:val="00860BCF"/>
    <w:rsid w:val="00860CD2"/>
    <w:rsid w:val="00860E5D"/>
    <w:rsid w:val="00861649"/>
    <w:rsid w:val="00861DEE"/>
    <w:rsid w:val="00862242"/>
    <w:rsid w:val="00862C1F"/>
    <w:rsid w:val="008635A5"/>
    <w:rsid w:val="00863A8C"/>
    <w:rsid w:val="00863C97"/>
    <w:rsid w:val="00863ECC"/>
    <w:rsid w:val="008648B8"/>
    <w:rsid w:val="00864C6D"/>
    <w:rsid w:val="00864E3A"/>
    <w:rsid w:val="00864E73"/>
    <w:rsid w:val="00865754"/>
    <w:rsid w:val="00865A8E"/>
    <w:rsid w:val="00866399"/>
    <w:rsid w:val="008665AB"/>
    <w:rsid w:val="008668C5"/>
    <w:rsid w:val="00866B58"/>
    <w:rsid w:val="00866D67"/>
    <w:rsid w:val="00867444"/>
    <w:rsid w:val="00867452"/>
    <w:rsid w:val="00867C0B"/>
    <w:rsid w:val="00867D26"/>
    <w:rsid w:val="00867E45"/>
    <w:rsid w:val="00870352"/>
    <w:rsid w:val="0087061E"/>
    <w:rsid w:val="00870C66"/>
    <w:rsid w:val="00870F0A"/>
    <w:rsid w:val="008718D0"/>
    <w:rsid w:val="00871B0A"/>
    <w:rsid w:val="00871C0E"/>
    <w:rsid w:val="00872293"/>
    <w:rsid w:val="008724D0"/>
    <w:rsid w:val="00872CA4"/>
    <w:rsid w:val="00873B4D"/>
    <w:rsid w:val="008741FB"/>
    <w:rsid w:val="008744BD"/>
    <w:rsid w:val="00874A39"/>
    <w:rsid w:val="00874B25"/>
    <w:rsid w:val="00874D90"/>
    <w:rsid w:val="00875100"/>
    <w:rsid w:val="0087530D"/>
    <w:rsid w:val="0087550A"/>
    <w:rsid w:val="008756A9"/>
    <w:rsid w:val="00875D5E"/>
    <w:rsid w:val="008763D1"/>
    <w:rsid w:val="00876979"/>
    <w:rsid w:val="00876B5B"/>
    <w:rsid w:val="00876C85"/>
    <w:rsid w:val="00876EB6"/>
    <w:rsid w:val="00877564"/>
    <w:rsid w:val="00877758"/>
    <w:rsid w:val="00877805"/>
    <w:rsid w:val="00877880"/>
    <w:rsid w:val="00877B6D"/>
    <w:rsid w:val="00877E66"/>
    <w:rsid w:val="008801E9"/>
    <w:rsid w:val="00880EE6"/>
    <w:rsid w:val="0088121F"/>
    <w:rsid w:val="0088189C"/>
    <w:rsid w:val="00881969"/>
    <w:rsid w:val="00881C85"/>
    <w:rsid w:val="00882309"/>
    <w:rsid w:val="00882334"/>
    <w:rsid w:val="008824E1"/>
    <w:rsid w:val="0088267C"/>
    <w:rsid w:val="008829A9"/>
    <w:rsid w:val="00882A7B"/>
    <w:rsid w:val="00882BAE"/>
    <w:rsid w:val="008830FC"/>
    <w:rsid w:val="0088347A"/>
    <w:rsid w:val="008838E4"/>
    <w:rsid w:val="00883904"/>
    <w:rsid w:val="00883D9A"/>
    <w:rsid w:val="00884085"/>
    <w:rsid w:val="008841B6"/>
    <w:rsid w:val="008841F7"/>
    <w:rsid w:val="0088454C"/>
    <w:rsid w:val="00884AD3"/>
    <w:rsid w:val="00884D13"/>
    <w:rsid w:val="00884D75"/>
    <w:rsid w:val="008852FB"/>
    <w:rsid w:val="008853F4"/>
    <w:rsid w:val="0088547A"/>
    <w:rsid w:val="0088578E"/>
    <w:rsid w:val="00885C39"/>
    <w:rsid w:val="00885F2A"/>
    <w:rsid w:val="0088612D"/>
    <w:rsid w:val="008862BB"/>
    <w:rsid w:val="008869EB"/>
    <w:rsid w:val="00886A1D"/>
    <w:rsid w:val="00886C4A"/>
    <w:rsid w:val="008873C9"/>
    <w:rsid w:val="00887961"/>
    <w:rsid w:val="00887BE3"/>
    <w:rsid w:val="0089037C"/>
    <w:rsid w:val="0089094E"/>
    <w:rsid w:val="00890D36"/>
    <w:rsid w:val="0089104E"/>
    <w:rsid w:val="00891B92"/>
    <w:rsid w:val="00892D0B"/>
    <w:rsid w:val="00892DF5"/>
    <w:rsid w:val="0089313D"/>
    <w:rsid w:val="00893234"/>
    <w:rsid w:val="008939DB"/>
    <w:rsid w:val="00893B24"/>
    <w:rsid w:val="00893F9D"/>
    <w:rsid w:val="00894014"/>
    <w:rsid w:val="00894A06"/>
    <w:rsid w:val="00894E35"/>
    <w:rsid w:val="00894F37"/>
    <w:rsid w:val="00894F43"/>
    <w:rsid w:val="0089526E"/>
    <w:rsid w:val="00895A12"/>
    <w:rsid w:val="00895B82"/>
    <w:rsid w:val="00896166"/>
    <w:rsid w:val="008961CE"/>
    <w:rsid w:val="008962CF"/>
    <w:rsid w:val="00896B8E"/>
    <w:rsid w:val="00896BDE"/>
    <w:rsid w:val="00896D1C"/>
    <w:rsid w:val="00897FBF"/>
    <w:rsid w:val="008A0706"/>
    <w:rsid w:val="008A0757"/>
    <w:rsid w:val="008A0A51"/>
    <w:rsid w:val="008A134F"/>
    <w:rsid w:val="008A147F"/>
    <w:rsid w:val="008A1ADA"/>
    <w:rsid w:val="008A1F97"/>
    <w:rsid w:val="008A205B"/>
    <w:rsid w:val="008A2383"/>
    <w:rsid w:val="008A2923"/>
    <w:rsid w:val="008A29FB"/>
    <w:rsid w:val="008A2A0D"/>
    <w:rsid w:val="008A2CDE"/>
    <w:rsid w:val="008A330F"/>
    <w:rsid w:val="008A3986"/>
    <w:rsid w:val="008A3BF6"/>
    <w:rsid w:val="008A3DE4"/>
    <w:rsid w:val="008A41BD"/>
    <w:rsid w:val="008A43CA"/>
    <w:rsid w:val="008A4588"/>
    <w:rsid w:val="008A49B9"/>
    <w:rsid w:val="008A4F65"/>
    <w:rsid w:val="008A5373"/>
    <w:rsid w:val="008A56FA"/>
    <w:rsid w:val="008A5D69"/>
    <w:rsid w:val="008A5EEB"/>
    <w:rsid w:val="008A645E"/>
    <w:rsid w:val="008A65B3"/>
    <w:rsid w:val="008A6AD0"/>
    <w:rsid w:val="008A6B1C"/>
    <w:rsid w:val="008A6C62"/>
    <w:rsid w:val="008A6D4E"/>
    <w:rsid w:val="008A6F78"/>
    <w:rsid w:val="008A6FC0"/>
    <w:rsid w:val="008A759C"/>
    <w:rsid w:val="008A793E"/>
    <w:rsid w:val="008A7BA8"/>
    <w:rsid w:val="008B004C"/>
    <w:rsid w:val="008B0057"/>
    <w:rsid w:val="008B036B"/>
    <w:rsid w:val="008B0A5B"/>
    <w:rsid w:val="008B0B18"/>
    <w:rsid w:val="008B0BB7"/>
    <w:rsid w:val="008B0CB2"/>
    <w:rsid w:val="008B0E41"/>
    <w:rsid w:val="008B108E"/>
    <w:rsid w:val="008B12A5"/>
    <w:rsid w:val="008B185C"/>
    <w:rsid w:val="008B1DEB"/>
    <w:rsid w:val="008B26ED"/>
    <w:rsid w:val="008B2A4E"/>
    <w:rsid w:val="008B2E59"/>
    <w:rsid w:val="008B2EF1"/>
    <w:rsid w:val="008B323C"/>
    <w:rsid w:val="008B34FA"/>
    <w:rsid w:val="008B39DB"/>
    <w:rsid w:val="008B3AD5"/>
    <w:rsid w:val="008B3B3D"/>
    <w:rsid w:val="008B3FA1"/>
    <w:rsid w:val="008B4455"/>
    <w:rsid w:val="008B4F36"/>
    <w:rsid w:val="008B4F5C"/>
    <w:rsid w:val="008B5194"/>
    <w:rsid w:val="008B521C"/>
    <w:rsid w:val="008B58F1"/>
    <w:rsid w:val="008B5CC6"/>
    <w:rsid w:val="008B5CDF"/>
    <w:rsid w:val="008B5E8A"/>
    <w:rsid w:val="008B67E5"/>
    <w:rsid w:val="008B69A6"/>
    <w:rsid w:val="008B6A60"/>
    <w:rsid w:val="008B6B86"/>
    <w:rsid w:val="008B6FD8"/>
    <w:rsid w:val="008B7C62"/>
    <w:rsid w:val="008B7EFC"/>
    <w:rsid w:val="008B7F44"/>
    <w:rsid w:val="008C053F"/>
    <w:rsid w:val="008C0569"/>
    <w:rsid w:val="008C0DFF"/>
    <w:rsid w:val="008C0EB8"/>
    <w:rsid w:val="008C1579"/>
    <w:rsid w:val="008C1F76"/>
    <w:rsid w:val="008C1FD8"/>
    <w:rsid w:val="008C2199"/>
    <w:rsid w:val="008C23FF"/>
    <w:rsid w:val="008C25A2"/>
    <w:rsid w:val="008C2901"/>
    <w:rsid w:val="008C3108"/>
    <w:rsid w:val="008C37CE"/>
    <w:rsid w:val="008C37F8"/>
    <w:rsid w:val="008C39C8"/>
    <w:rsid w:val="008C3FC1"/>
    <w:rsid w:val="008C436B"/>
    <w:rsid w:val="008C44E3"/>
    <w:rsid w:val="008C4604"/>
    <w:rsid w:val="008C480A"/>
    <w:rsid w:val="008C4839"/>
    <w:rsid w:val="008C4E41"/>
    <w:rsid w:val="008C4FB8"/>
    <w:rsid w:val="008C5068"/>
    <w:rsid w:val="008C50CB"/>
    <w:rsid w:val="008C55A8"/>
    <w:rsid w:val="008C6040"/>
    <w:rsid w:val="008C60B6"/>
    <w:rsid w:val="008C60FE"/>
    <w:rsid w:val="008C667C"/>
    <w:rsid w:val="008C698F"/>
    <w:rsid w:val="008C6C59"/>
    <w:rsid w:val="008C6E64"/>
    <w:rsid w:val="008C6F59"/>
    <w:rsid w:val="008C72BC"/>
    <w:rsid w:val="008C78B5"/>
    <w:rsid w:val="008D040E"/>
    <w:rsid w:val="008D0491"/>
    <w:rsid w:val="008D0616"/>
    <w:rsid w:val="008D0D07"/>
    <w:rsid w:val="008D1417"/>
    <w:rsid w:val="008D1496"/>
    <w:rsid w:val="008D1823"/>
    <w:rsid w:val="008D352C"/>
    <w:rsid w:val="008D3576"/>
    <w:rsid w:val="008D35B2"/>
    <w:rsid w:val="008D36FC"/>
    <w:rsid w:val="008D3927"/>
    <w:rsid w:val="008D396D"/>
    <w:rsid w:val="008D3BE3"/>
    <w:rsid w:val="008D3F6B"/>
    <w:rsid w:val="008D4206"/>
    <w:rsid w:val="008D4A8F"/>
    <w:rsid w:val="008D4B23"/>
    <w:rsid w:val="008D5232"/>
    <w:rsid w:val="008D540D"/>
    <w:rsid w:val="008D5BB9"/>
    <w:rsid w:val="008D5DAD"/>
    <w:rsid w:val="008D6203"/>
    <w:rsid w:val="008D6945"/>
    <w:rsid w:val="008D69EE"/>
    <w:rsid w:val="008D71EB"/>
    <w:rsid w:val="008D738C"/>
    <w:rsid w:val="008D7AD1"/>
    <w:rsid w:val="008D7FC0"/>
    <w:rsid w:val="008E03F8"/>
    <w:rsid w:val="008E079A"/>
    <w:rsid w:val="008E0B3C"/>
    <w:rsid w:val="008E0FBD"/>
    <w:rsid w:val="008E10EB"/>
    <w:rsid w:val="008E119F"/>
    <w:rsid w:val="008E1278"/>
    <w:rsid w:val="008E12D1"/>
    <w:rsid w:val="008E1F5A"/>
    <w:rsid w:val="008E2165"/>
    <w:rsid w:val="008E2198"/>
    <w:rsid w:val="008E22A5"/>
    <w:rsid w:val="008E241C"/>
    <w:rsid w:val="008E24CF"/>
    <w:rsid w:val="008E27D5"/>
    <w:rsid w:val="008E2C18"/>
    <w:rsid w:val="008E318F"/>
    <w:rsid w:val="008E3341"/>
    <w:rsid w:val="008E35A7"/>
    <w:rsid w:val="008E41F6"/>
    <w:rsid w:val="008E4B98"/>
    <w:rsid w:val="008E5140"/>
    <w:rsid w:val="008E583B"/>
    <w:rsid w:val="008E5A7D"/>
    <w:rsid w:val="008E5B48"/>
    <w:rsid w:val="008E5DCD"/>
    <w:rsid w:val="008E606E"/>
    <w:rsid w:val="008E6386"/>
    <w:rsid w:val="008E66B6"/>
    <w:rsid w:val="008E68A1"/>
    <w:rsid w:val="008E6942"/>
    <w:rsid w:val="008E6ADD"/>
    <w:rsid w:val="008E6C0E"/>
    <w:rsid w:val="008E719C"/>
    <w:rsid w:val="008E74FE"/>
    <w:rsid w:val="008E7AD6"/>
    <w:rsid w:val="008E7C21"/>
    <w:rsid w:val="008E7D03"/>
    <w:rsid w:val="008E7DF3"/>
    <w:rsid w:val="008F0249"/>
    <w:rsid w:val="008F090C"/>
    <w:rsid w:val="008F147D"/>
    <w:rsid w:val="008F18A1"/>
    <w:rsid w:val="008F1B4F"/>
    <w:rsid w:val="008F2166"/>
    <w:rsid w:val="008F2C27"/>
    <w:rsid w:val="008F2E47"/>
    <w:rsid w:val="008F3307"/>
    <w:rsid w:val="008F34F0"/>
    <w:rsid w:val="008F3500"/>
    <w:rsid w:val="008F3715"/>
    <w:rsid w:val="008F3FA3"/>
    <w:rsid w:val="008F4070"/>
    <w:rsid w:val="008F4766"/>
    <w:rsid w:val="008F484F"/>
    <w:rsid w:val="008F4FA0"/>
    <w:rsid w:val="008F5744"/>
    <w:rsid w:val="008F581B"/>
    <w:rsid w:val="008F58AC"/>
    <w:rsid w:val="008F5B34"/>
    <w:rsid w:val="008F5D06"/>
    <w:rsid w:val="008F6712"/>
    <w:rsid w:val="008F6C36"/>
    <w:rsid w:val="008F6D70"/>
    <w:rsid w:val="008F6E0F"/>
    <w:rsid w:val="008F71FA"/>
    <w:rsid w:val="008F766B"/>
    <w:rsid w:val="0090002B"/>
    <w:rsid w:val="00900268"/>
    <w:rsid w:val="0090060B"/>
    <w:rsid w:val="00900771"/>
    <w:rsid w:val="0090091E"/>
    <w:rsid w:val="00900E6E"/>
    <w:rsid w:val="009011D9"/>
    <w:rsid w:val="009015FE"/>
    <w:rsid w:val="00901749"/>
    <w:rsid w:val="00901887"/>
    <w:rsid w:val="00901942"/>
    <w:rsid w:val="009021EF"/>
    <w:rsid w:val="009026B9"/>
    <w:rsid w:val="00902746"/>
    <w:rsid w:val="00902E8E"/>
    <w:rsid w:val="009030C4"/>
    <w:rsid w:val="009031E4"/>
    <w:rsid w:val="009031FF"/>
    <w:rsid w:val="00903277"/>
    <w:rsid w:val="00904348"/>
    <w:rsid w:val="009044B8"/>
    <w:rsid w:val="009045E8"/>
    <w:rsid w:val="00904AB6"/>
    <w:rsid w:val="00904B66"/>
    <w:rsid w:val="00904CAF"/>
    <w:rsid w:val="00905206"/>
    <w:rsid w:val="0090554D"/>
    <w:rsid w:val="009063D1"/>
    <w:rsid w:val="0090647B"/>
    <w:rsid w:val="009065F9"/>
    <w:rsid w:val="009068C9"/>
    <w:rsid w:val="009069EC"/>
    <w:rsid w:val="00906BC2"/>
    <w:rsid w:val="00906C11"/>
    <w:rsid w:val="009070EC"/>
    <w:rsid w:val="0090773C"/>
    <w:rsid w:val="00907822"/>
    <w:rsid w:val="00907892"/>
    <w:rsid w:val="009079AB"/>
    <w:rsid w:val="009079B5"/>
    <w:rsid w:val="00907EA3"/>
    <w:rsid w:val="00907F5A"/>
    <w:rsid w:val="009100DE"/>
    <w:rsid w:val="00910241"/>
    <w:rsid w:val="00910638"/>
    <w:rsid w:val="0091073C"/>
    <w:rsid w:val="00910CF4"/>
    <w:rsid w:val="00910D02"/>
    <w:rsid w:val="00910D2C"/>
    <w:rsid w:val="00910DC1"/>
    <w:rsid w:val="00911593"/>
    <w:rsid w:val="00911A9D"/>
    <w:rsid w:val="00911B05"/>
    <w:rsid w:val="00911BC0"/>
    <w:rsid w:val="00911C9F"/>
    <w:rsid w:val="0091282A"/>
    <w:rsid w:val="009129D6"/>
    <w:rsid w:val="00912A42"/>
    <w:rsid w:val="00912D2F"/>
    <w:rsid w:val="00912DF3"/>
    <w:rsid w:val="00912EA1"/>
    <w:rsid w:val="009132BF"/>
    <w:rsid w:val="00913557"/>
    <w:rsid w:val="009137C9"/>
    <w:rsid w:val="0091459B"/>
    <w:rsid w:val="009149A5"/>
    <w:rsid w:val="009149B8"/>
    <w:rsid w:val="00914ABA"/>
    <w:rsid w:val="00914DFA"/>
    <w:rsid w:val="00914FAC"/>
    <w:rsid w:val="009151AE"/>
    <w:rsid w:val="009153F9"/>
    <w:rsid w:val="00915807"/>
    <w:rsid w:val="00915E95"/>
    <w:rsid w:val="00916004"/>
    <w:rsid w:val="0091627B"/>
    <w:rsid w:val="009166CC"/>
    <w:rsid w:val="0091699C"/>
    <w:rsid w:val="00916F1D"/>
    <w:rsid w:val="0091775C"/>
    <w:rsid w:val="00917B3D"/>
    <w:rsid w:val="00917BC9"/>
    <w:rsid w:val="00920124"/>
    <w:rsid w:val="00920334"/>
    <w:rsid w:val="00920B1C"/>
    <w:rsid w:val="00920EAF"/>
    <w:rsid w:val="0092125A"/>
    <w:rsid w:val="00921469"/>
    <w:rsid w:val="00921C2C"/>
    <w:rsid w:val="00921CB4"/>
    <w:rsid w:val="00921CD9"/>
    <w:rsid w:val="00921DAF"/>
    <w:rsid w:val="009223EA"/>
    <w:rsid w:val="00922B45"/>
    <w:rsid w:val="009231D1"/>
    <w:rsid w:val="009232D3"/>
    <w:rsid w:val="00924310"/>
    <w:rsid w:val="00924318"/>
    <w:rsid w:val="00924610"/>
    <w:rsid w:val="009246B7"/>
    <w:rsid w:val="00924994"/>
    <w:rsid w:val="00924F24"/>
    <w:rsid w:val="00925494"/>
    <w:rsid w:val="009256F4"/>
    <w:rsid w:val="009259A8"/>
    <w:rsid w:val="009259FC"/>
    <w:rsid w:val="00925C58"/>
    <w:rsid w:val="00925ECC"/>
    <w:rsid w:val="00926260"/>
    <w:rsid w:val="0092679A"/>
    <w:rsid w:val="00930388"/>
    <w:rsid w:val="009307A6"/>
    <w:rsid w:val="00930A98"/>
    <w:rsid w:val="00930F59"/>
    <w:rsid w:val="00931B34"/>
    <w:rsid w:val="00931D73"/>
    <w:rsid w:val="00931E4A"/>
    <w:rsid w:val="0093206D"/>
    <w:rsid w:val="009328F0"/>
    <w:rsid w:val="00932928"/>
    <w:rsid w:val="009329D6"/>
    <w:rsid w:val="009329DC"/>
    <w:rsid w:val="00932C15"/>
    <w:rsid w:val="009333DA"/>
    <w:rsid w:val="00933507"/>
    <w:rsid w:val="00933645"/>
    <w:rsid w:val="009336FB"/>
    <w:rsid w:val="00933996"/>
    <w:rsid w:val="00933BB9"/>
    <w:rsid w:val="0093459B"/>
    <w:rsid w:val="00934AA8"/>
    <w:rsid w:val="00934C41"/>
    <w:rsid w:val="00934F9E"/>
    <w:rsid w:val="00934FCB"/>
    <w:rsid w:val="0093539A"/>
    <w:rsid w:val="009358A0"/>
    <w:rsid w:val="00935B7D"/>
    <w:rsid w:val="00935F98"/>
    <w:rsid w:val="009363AD"/>
    <w:rsid w:val="0093766E"/>
    <w:rsid w:val="00937D7D"/>
    <w:rsid w:val="00937DF3"/>
    <w:rsid w:val="00937FD3"/>
    <w:rsid w:val="00940008"/>
    <w:rsid w:val="0094056C"/>
    <w:rsid w:val="00940D1E"/>
    <w:rsid w:val="00940DAF"/>
    <w:rsid w:val="00940E01"/>
    <w:rsid w:val="00940E03"/>
    <w:rsid w:val="00941E05"/>
    <w:rsid w:val="00941F86"/>
    <w:rsid w:val="00942842"/>
    <w:rsid w:val="009429A5"/>
    <w:rsid w:val="00942BD1"/>
    <w:rsid w:val="00942D75"/>
    <w:rsid w:val="00943164"/>
    <w:rsid w:val="00943E92"/>
    <w:rsid w:val="00943FBA"/>
    <w:rsid w:val="00944738"/>
    <w:rsid w:val="009448D2"/>
    <w:rsid w:val="00944BE7"/>
    <w:rsid w:val="00944F13"/>
    <w:rsid w:val="00945586"/>
    <w:rsid w:val="009456E5"/>
    <w:rsid w:val="009459E6"/>
    <w:rsid w:val="00945B32"/>
    <w:rsid w:val="00945CAC"/>
    <w:rsid w:val="00945D79"/>
    <w:rsid w:val="009461EF"/>
    <w:rsid w:val="0094626D"/>
    <w:rsid w:val="0094658D"/>
    <w:rsid w:val="0094671A"/>
    <w:rsid w:val="00946B6B"/>
    <w:rsid w:val="00946BCB"/>
    <w:rsid w:val="00946D8E"/>
    <w:rsid w:val="00946F9B"/>
    <w:rsid w:val="00947234"/>
    <w:rsid w:val="00947528"/>
    <w:rsid w:val="00947B45"/>
    <w:rsid w:val="00947C0D"/>
    <w:rsid w:val="00947E01"/>
    <w:rsid w:val="0095012A"/>
    <w:rsid w:val="00950386"/>
    <w:rsid w:val="0095086A"/>
    <w:rsid w:val="00950D91"/>
    <w:rsid w:val="0095125A"/>
    <w:rsid w:val="009512E5"/>
    <w:rsid w:val="00951A40"/>
    <w:rsid w:val="0095200E"/>
    <w:rsid w:val="00952323"/>
    <w:rsid w:val="00952764"/>
    <w:rsid w:val="00952ABB"/>
    <w:rsid w:val="00952FBC"/>
    <w:rsid w:val="00952FD4"/>
    <w:rsid w:val="00953183"/>
    <w:rsid w:val="009537B4"/>
    <w:rsid w:val="00953B9F"/>
    <w:rsid w:val="00953EB4"/>
    <w:rsid w:val="009540DB"/>
    <w:rsid w:val="00954875"/>
    <w:rsid w:val="00954B7D"/>
    <w:rsid w:val="00954CFE"/>
    <w:rsid w:val="00954EEF"/>
    <w:rsid w:val="009551DC"/>
    <w:rsid w:val="00956171"/>
    <w:rsid w:val="009563D6"/>
    <w:rsid w:val="00956783"/>
    <w:rsid w:val="009568FA"/>
    <w:rsid w:val="00956E72"/>
    <w:rsid w:val="00957B6F"/>
    <w:rsid w:val="009600F9"/>
    <w:rsid w:val="009601AB"/>
    <w:rsid w:val="009602BB"/>
    <w:rsid w:val="009606B6"/>
    <w:rsid w:val="00960C08"/>
    <w:rsid w:val="00960C4C"/>
    <w:rsid w:val="00960F62"/>
    <w:rsid w:val="0096188F"/>
    <w:rsid w:val="00961D25"/>
    <w:rsid w:val="00962105"/>
    <w:rsid w:val="00962335"/>
    <w:rsid w:val="009623BE"/>
    <w:rsid w:val="0096250F"/>
    <w:rsid w:val="00962CD3"/>
    <w:rsid w:val="009632EC"/>
    <w:rsid w:val="009636B0"/>
    <w:rsid w:val="00963A5D"/>
    <w:rsid w:val="0096458E"/>
    <w:rsid w:val="009647D1"/>
    <w:rsid w:val="0096492F"/>
    <w:rsid w:val="00964B5A"/>
    <w:rsid w:val="0096522A"/>
    <w:rsid w:val="00965595"/>
    <w:rsid w:val="0096568C"/>
    <w:rsid w:val="00965AF1"/>
    <w:rsid w:val="00965F2A"/>
    <w:rsid w:val="00966065"/>
    <w:rsid w:val="0096644F"/>
    <w:rsid w:val="00966471"/>
    <w:rsid w:val="00966C0A"/>
    <w:rsid w:val="00966EF5"/>
    <w:rsid w:val="00966FD3"/>
    <w:rsid w:val="00967661"/>
    <w:rsid w:val="0097013D"/>
    <w:rsid w:val="009702E6"/>
    <w:rsid w:val="00970B17"/>
    <w:rsid w:val="0097112A"/>
    <w:rsid w:val="009711C9"/>
    <w:rsid w:val="00971B02"/>
    <w:rsid w:val="00971FCC"/>
    <w:rsid w:val="0097239E"/>
    <w:rsid w:val="009724CB"/>
    <w:rsid w:val="009730C4"/>
    <w:rsid w:val="009733A4"/>
    <w:rsid w:val="00973426"/>
    <w:rsid w:val="00973ACB"/>
    <w:rsid w:val="00973EFF"/>
    <w:rsid w:val="0097416C"/>
    <w:rsid w:val="0097475F"/>
    <w:rsid w:val="009747E3"/>
    <w:rsid w:val="00974A6F"/>
    <w:rsid w:val="00974B7C"/>
    <w:rsid w:val="00974B8F"/>
    <w:rsid w:val="00974D50"/>
    <w:rsid w:val="00975118"/>
    <w:rsid w:val="00975E11"/>
    <w:rsid w:val="00975FEF"/>
    <w:rsid w:val="00976595"/>
    <w:rsid w:val="00976758"/>
    <w:rsid w:val="00976A79"/>
    <w:rsid w:val="00977140"/>
    <w:rsid w:val="009772FC"/>
    <w:rsid w:val="00977C11"/>
    <w:rsid w:val="00977E97"/>
    <w:rsid w:val="00980135"/>
    <w:rsid w:val="009803AF"/>
    <w:rsid w:val="0098093D"/>
    <w:rsid w:val="00980AD3"/>
    <w:rsid w:val="009812B9"/>
    <w:rsid w:val="00981523"/>
    <w:rsid w:val="009819D4"/>
    <w:rsid w:val="00981AA1"/>
    <w:rsid w:val="00981D05"/>
    <w:rsid w:val="009826B5"/>
    <w:rsid w:val="0098281F"/>
    <w:rsid w:val="00982D4C"/>
    <w:rsid w:val="00982E35"/>
    <w:rsid w:val="009832C9"/>
    <w:rsid w:val="00983377"/>
    <w:rsid w:val="009834BE"/>
    <w:rsid w:val="009834C9"/>
    <w:rsid w:val="00983634"/>
    <w:rsid w:val="0098368B"/>
    <w:rsid w:val="009841D0"/>
    <w:rsid w:val="00984451"/>
    <w:rsid w:val="00984A7D"/>
    <w:rsid w:val="00984D53"/>
    <w:rsid w:val="00984F11"/>
    <w:rsid w:val="00985050"/>
    <w:rsid w:val="00985776"/>
    <w:rsid w:val="00985A72"/>
    <w:rsid w:val="00985D7F"/>
    <w:rsid w:val="00986027"/>
    <w:rsid w:val="009875AD"/>
    <w:rsid w:val="0098784E"/>
    <w:rsid w:val="009904C3"/>
    <w:rsid w:val="009907AF"/>
    <w:rsid w:val="00990837"/>
    <w:rsid w:val="00990ADC"/>
    <w:rsid w:val="00991284"/>
    <w:rsid w:val="00991C6F"/>
    <w:rsid w:val="00991DC9"/>
    <w:rsid w:val="0099209B"/>
    <w:rsid w:val="009922E1"/>
    <w:rsid w:val="00992339"/>
    <w:rsid w:val="009923B5"/>
    <w:rsid w:val="00992B50"/>
    <w:rsid w:val="00992BB0"/>
    <w:rsid w:val="00992C0C"/>
    <w:rsid w:val="00993533"/>
    <w:rsid w:val="009939C2"/>
    <w:rsid w:val="00993E5C"/>
    <w:rsid w:val="0099411B"/>
    <w:rsid w:val="00994C44"/>
    <w:rsid w:val="00995B13"/>
    <w:rsid w:val="00995C5C"/>
    <w:rsid w:val="00995EDD"/>
    <w:rsid w:val="009961D5"/>
    <w:rsid w:val="00996644"/>
    <w:rsid w:val="009968FE"/>
    <w:rsid w:val="009971E4"/>
    <w:rsid w:val="0099732D"/>
    <w:rsid w:val="00997436"/>
    <w:rsid w:val="00997500"/>
    <w:rsid w:val="00997592"/>
    <w:rsid w:val="00997704"/>
    <w:rsid w:val="00997775"/>
    <w:rsid w:val="009977B3"/>
    <w:rsid w:val="009A0183"/>
    <w:rsid w:val="009A0BCD"/>
    <w:rsid w:val="009A0C3C"/>
    <w:rsid w:val="009A0D40"/>
    <w:rsid w:val="009A11B3"/>
    <w:rsid w:val="009A1506"/>
    <w:rsid w:val="009A15F2"/>
    <w:rsid w:val="009A1C70"/>
    <w:rsid w:val="009A1CDF"/>
    <w:rsid w:val="009A1E33"/>
    <w:rsid w:val="009A2719"/>
    <w:rsid w:val="009A2B8A"/>
    <w:rsid w:val="009A32DA"/>
    <w:rsid w:val="009A3531"/>
    <w:rsid w:val="009A3978"/>
    <w:rsid w:val="009A3D24"/>
    <w:rsid w:val="009A3F91"/>
    <w:rsid w:val="009A4871"/>
    <w:rsid w:val="009A4B32"/>
    <w:rsid w:val="009A4BC5"/>
    <w:rsid w:val="009A4C7C"/>
    <w:rsid w:val="009A4DB5"/>
    <w:rsid w:val="009A4ED2"/>
    <w:rsid w:val="009A5437"/>
    <w:rsid w:val="009A574F"/>
    <w:rsid w:val="009A590D"/>
    <w:rsid w:val="009A5A52"/>
    <w:rsid w:val="009A5CEF"/>
    <w:rsid w:val="009A5D07"/>
    <w:rsid w:val="009A5D8B"/>
    <w:rsid w:val="009A613E"/>
    <w:rsid w:val="009A6343"/>
    <w:rsid w:val="009A6646"/>
    <w:rsid w:val="009A664A"/>
    <w:rsid w:val="009A676A"/>
    <w:rsid w:val="009A690A"/>
    <w:rsid w:val="009A6F44"/>
    <w:rsid w:val="009A75D0"/>
    <w:rsid w:val="009A78AE"/>
    <w:rsid w:val="009B0585"/>
    <w:rsid w:val="009B05F3"/>
    <w:rsid w:val="009B0889"/>
    <w:rsid w:val="009B08ED"/>
    <w:rsid w:val="009B0B2B"/>
    <w:rsid w:val="009B0C71"/>
    <w:rsid w:val="009B0DF4"/>
    <w:rsid w:val="009B190B"/>
    <w:rsid w:val="009B273F"/>
    <w:rsid w:val="009B27B1"/>
    <w:rsid w:val="009B2B61"/>
    <w:rsid w:val="009B2E5E"/>
    <w:rsid w:val="009B30B6"/>
    <w:rsid w:val="009B30C0"/>
    <w:rsid w:val="009B3172"/>
    <w:rsid w:val="009B31D7"/>
    <w:rsid w:val="009B3261"/>
    <w:rsid w:val="009B32EE"/>
    <w:rsid w:val="009B341A"/>
    <w:rsid w:val="009B34C6"/>
    <w:rsid w:val="009B34D5"/>
    <w:rsid w:val="009B3B09"/>
    <w:rsid w:val="009B4AD1"/>
    <w:rsid w:val="009B4BD6"/>
    <w:rsid w:val="009B53FD"/>
    <w:rsid w:val="009B543E"/>
    <w:rsid w:val="009B5484"/>
    <w:rsid w:val="009B568B"/>
    <w:rsid w:val="009B5833"/>
    <w:rsid w:val="009B5950"/>
    <w:rsid w:val="009B6436"/>
    <w:rsid w:val="009B65E6"/>
    <w:rsid w:val="009B698F"/>
    <w:rsid w:val="009B6C7E"/>
    <w:rsid w:val="009B6E85"/>
    <w:rsid w:val="009B7C2F"/>
    <w:rsid w:val="009B7F06"/>
    <w:rsid w:val="009C03CA"/>
    <w:rsid w:val="009C040F"/>
    <w:rsid w:val="009C0641"/>
    <w:rsid w:val="009C0785"/>
    <w:rsid w:val="009C08AE"/>
    <w:rsid w:val="009C0A53"/>
    <w:rsid w:val="009C0F95"/>
    <w:rsid w:val="009C10C7"/>
    <w:rsid w:val="009C1A17"/>
    <w:rsid w:val="009C1CAC"/>
    <w:rsid w:val="009C22AB"/>
    <w:rsid w:val="009C2300"/>
    <w:rsid w:val="009C26AF"/>
    <w:rsid w:val="009C29B6"/>
    <w:rsid w:val="009C2D0B"/>
    <w:rsid w:val="009C3649"/>
    <w:rsid w:val="009C38A2"/>
    <w:rsid w:val="009C3E0E"/>
    <w:rsid w:val="009C3EB0"/>
    <w:rsid w:val="009C4100"/>
    <w:rsid w:val="009C468E"/>
    <w:rsid w:val="009C4B4F"/>
    <w:rsid w:val="009C4C4F"/>
    <w:rsid w:val="009C4D21"/>
    <w:rsid w:val="009C4E10"/>
    <w:rsid w:val="009C5755"/>
    <w:rsid w:val="009C622D"/>
    <w:rsid w:val="009C67C7"/>
    <w:rsid w:val="009C6AE2"/>
    <w:rsid w:val="009C72C1"/>
    <w:rsid w:val="009C785B"/>
    <w:rsid w:val="009C7A05"/>
    <w:rsid w:val="009C7ADB"/>
    <w:rsid w:val="009D01CB"/>
    <w:rsid w:val="009D0240"/>
    <w:rsid w:val="009D03A8"/>
    <w:rsid w:val="009D062C"/>
    <w:rsid w:val="009D0676"/>
    <w:rsid w:val="009D0AFE"/>
    <w:rsid w:val="009D1324"/>
    <w:rsid w:val="009D185D"/>
    <w:rsid w:val="009D1B3C"/>
    <w:rsid w:val="009D1D1B"/>
    <w:rsid w:val="009D209C"/>
    <w:rsid w:val="009D209D"/>
    <w:rsid w:val="009D218F"/>
    <w:rsid w:val="009D2414"/>
    <w:rsid w:val="009D2771"/>
    <w:rsid w:val="009D27DE"/>
    <w:rsid w:val="009D2AD5"/>
    <w:rsid w:val="009D2BBA"/>
    <w:rsid w:val="009D2E6A"/>
    <w:rsid w:val="009D31BE"/>
    <w:rsid w:val="009D3600"/>
    <w:rsid w:val="009D4405"/>
    <w:rsid w:val="009D4C68"/>
    <w:rsid w:val="009D4E40"/>
    <w:rsid w:val="009D579D"/>
    <w:rsid w:val="009D57C7"/>
    <w:rsid w:val="009D5A55"/>
    <w:rsid w:val="009D5BC3"/>
    <w:rsid w:val="009D5D61"/>
    <w:rsid w:val="009D6022"/>
    <w:rsid w:val="009D60BB"/>
    <w:rsid w:val="009D6948"/>
    <w:rsid w:val="009D6A4C"/>
    <w:rsid w:val="009D6EF3"/>
    <w:rsid w:val="009D6FAB"/>
    <w:rsid w:val="009D792D"/>
    <w:rsid w:val="009E0193"/>
    <w:rsid w:val="009E022A"/>
    <w:rsid w:val="009E0807"/>
    <w:rsid w:val="009E0AAF"/>
    <w:rsid w:val="009E0AEB"/>
    <w:rsid w:val="009E0B0F"/>
    <w:rsid w:val="009E0FC7"/>
    <w:rsid w:val="009E1076"/>
    <w:rsid w:val="009E123C"/>
    <w:rsid w:val="009E1778"/>
    <w:rsid w:val="009E19C6"/>
    <w:rsid w:val="009E1BDB"/>
    <w:rsid w:val="009E20EC"/>
    <w:rsid w:val="009E2346"/>
    <w:rsid w:val="009E2DC6"/>
    <w:rsid w:val="009E2FA0"/>
    <w:rsid w:val="009E33B2"/>
    <w:rsid w:val="009E3A1E"/>
    <w:rsid w:val="009E3B2E"/>
    <w:rsid w:val="009E440D"/>
    <w:rsid w:val="009E4770"/>
    <w:rsid w:val="009E4D63"/>
    <w:rsid w:val="009E5031"/>
    <w:rsid w:val="009E5340"/>
    <w:rsid w:val="009E547A"/>
    <w:rsid w:val="009E5633"/>
    <w:rsid w:val="009E5F51"/>
    <w:rsid w:val="009E61A6"/>
    <w:rsid w:val="009E6652"/>
    <w:rsid w:val="009E68B8"/>
    <w:rsid w:val="009E6CB1"/>
    <w:rsid w:val="009E6F8B"/>
    <w:rsid w:val="009E795C"/>
    <w:rsid w:val="009E7BA3"/>
    <w:rsid w:val="009F072C"/>
    <w:rsid w:val="009F0751"/>
    <w:rsid w:val="009F0D56"/>
    <w:rsid w:val="009F105F"/>
    <w:rsid w:val="009F14E5"/>
    <w:rsid w:val="009F1543"/>
    <w:rsid w:val="009F16F6"/>
    <w:rsid w:val="009F1B2F"/>
    <w:rsid w:val="009F1BDF"/>
    <w:rsid w:val="009F1CAD"/>
    <w:rsid w:val="009F20E7"/>
    <w:rsid w:val="009F2147"/>
    <w:rsid w:val="009F2A21"/>
    <w:rsid w:val="009F2F92"/>
    <w:rsid w:val="009F2F9C"/>
    <w:rsid w:val="009F31FD"/>
    <w:rsid w:val="009F37C8"/>
    <w:rsid w:val="009F3857"/>
    <w:rsid w:val="009F3D57"/>
    <w:rsid w:val="009F41F9"/>
    <w:rsid w:val="009F44A7"/>
    <w:rsid w:val="009F4963"/>
    <w:rsid w:val="009F4C6F"/>
    <w:rsid w:val="009F4D0F"/>
    <w:rsid w:val="009F4D73"/>
    <w:rsid w:val="009F5392"/>
    <w:rsid w:val="009F66FA"/>
    <w:rsid w:val="009F69C4"/>
    <w:rsid w:val="009F6A04"/>
    <w:rsid w:val="00A0029B"/>
    <w:rsid w:val="00A00C14"/>
    <w:rsid w:val="00A01046"/>
    <w:rsid w:val="00A01149"/>
    <w:rsid w:val="00A013FA"/>
    <w:rsid w:val="00A02481"/>
    <w:rsid w:val="00A024CC"/>
    <w:rsid w:val="00A024FC"/>
    <w:rsid w:val="00A0273B"/>
    <w:rsid w:val="00A028A3"/>
    <w:rsid w:val="00A02973"/>
    <w:rsid w:val="00A02AE2"/>
    <w:rsid w:val="00A03501"/>
    <w:rsid w:val="00A03720"/>
    <w:rsid w:val="00A03934"/>
    <w:rsid w:val="00A03A6E"/>
    <w:rsid w:val="00A03D87"/>
    <w:rsid w:val="00A04657"/>
    <w:rsid w:val="00A04749"/>
    <w:rsid w:val="00A04C31"/>
    <w:rsid w:val="00A04CB2"/>
    <w:rsid w:val="00A04DAB"/>
    <w:rsid w:val="00A04E7E"/>
    <w:rsid w:val="00A05A80"/>
    <w:rsid w:val="00A05F0D"/>
    <w:rsid w:val="00A06C43"/>
    <w:rsid w:val="00A072B3"/>
    <w:rsid w:val="00A0739D"/>
    <w:rsid w:val="00A0750B"/>
    <w:rsid w:val="00A076A2"/>
    <w:rsid w:val="00A07A71"/>
    <w:rsid w:val="00A07AF0"/>
    <w:rsid w:val="00A10199"/>
    <w:rsid w:val="00A102B5"/>
    <w:rsid w:val="00A103FA"/>
    <w:rsid w:val="00A105F5"/>
    <w:rsid w:val="00A108F0"/>
    <w:rsid w:val="00A10BED"/>
    <w:rsid w:val="00A10E2E"/>
    <w:rsid w:val="00A10E74"/>
    <w:rsid w:val="00A110AC"/>
    <w:rsid w:val="00A11115"/>
    <w:rsid w:val="00A11704"/>
    <w:rsid w:val="00A11BE1"/>
    <w:rsid w:val="00A11C73"/>
    <w:rsid w:val="00A12572"/>
    <w:rsid w:val="00A12AE8"/>
    <w:rsid w:val="00A12FC5"/>
    <w:rsid w:val="00A13AF5"/>
    <w:rsid w:val="00A13C9E"/>
    <w:rsid w:val="00A13DCD"/>
    <w:rsid w:val="00A14A9E"/>
    <w:rsid w:val="00A14ABB"/>
    <w:rsid w:val="00A14DCD"/>
    <w:rsid w:val="00A150A8"/>
    <w:rsid w:val="00A156F8"/>
    <w:rsid w:val="00A156FF"/>
    <w:rsid w:val="00A15C01"/>
    <w:rsid w:val="00A15E05"/>
    <w:rsid w:val="00A16433"/>
    <w:rsid w:val="00A167A6"/>
    <w:rsid w:val="00A16ADE"/>
    <w:rsid w:val="00A16FE8"/>
    <w:rsid w:val="00A178A6"/>
    <w:rsid w:val="00A1790F"/>
    <w:rsid w:val="00A17CED"/>
    <w:rsid w:val="00A17F33"/>
    <w:rsid w:val="00A2070D"/>
    <w:rsid w:val="00A20726"/>
    <w:rsid w:val="00A20A5F"/>
    <w:rsid w:val="00A20FF4"/>
    <w:rsid w:val="00A213A4"/>
    <w:rsid w:val="00A213C9"/>
    <w:rsid w:val="00A242F4"/>
    <w:rsid w:val="00A2484E"/>
    <w:rsid w:val="00A24DA3"/>
    <w:rsid w:val="00A24EC2"/>
    <w:rsid w:val="00A24F01"/>
    <w:rsid w:val="00A24F82"/>
    <w:rsid w:val="00A25063"/>
    <w:rsid w:val="00A253C3"/>
    <w:rsid w:val="00A26075"/>
    <w:rsid w:val="00A265FA"/>
    <w:rsid w:val="00A26842"/>
    <w:rsid w:val="00A26EA1"/>
    <w:rsid w:val="00A271F1"/>
    <w:rsid w:val="00A2777F"/>
    <w:rsid w:val="00A27C9E"/>
    <w:rsid w:val="00A27DDF"/>
    <w:rsid w:val="00A302A3"/>
    <w:rsid w:val="00A306FB"/>
    <w:rsid w:val="00A30722"/>
    <w:rsid w:val="00A30AFD"/>
    <w:rsid w:val="00A30CBD"/>
    <w:rsid w:val="00A30EBE"/>
    <w:rsid w:val="00A315AC"/>
    <w:rsid w:val="00A31765"/>
    <w:rsid w:val="00A31938"/>
    <w:rsid w:val="00A31BDF"/>
    <w:rsid w:val="00A31CC4"/>
    <w:rsid w:val="00A32476"/>
    <w:rsid w:val="00A3273E"/>
    <w:rsid w:val="00A32875"/>
    <w:rsid w:val="00A3316B"/>
    <w:rsid w:val="00A33851"/>
    <w:rsid w:val="00A3385D"/>
    <w:rsid w:val="00A33862"/>
    <w:rsid w:val="00A33BB3"/>
    <w:rsid w:val="00A3427A"/>
    <w:rsid w:val="00A34533"/>
    <w:rsid w:val="00A34BB6"/>
    <w:rsid w:val="00A34E9E"/>
    <w:rsid w:val="00A35050"/>
    <w:rsid w:val="00A35A22"/>
    <w:rsid w:val="00A35F0E"/>
    <w:rsid w:val="00A3619B"/>
    <w:rsid w:val="00A36301"/>
    <w:rsid w:val="00A36349"/>
    <w:rsid w:val="00A36443"/>
    <w:rsid w:val="00A36606"/>
    <w:rsid w:val="00A36ACB"/>
    <w:rsid w:val="00A36FBE"/>
    <w:rsid w:val="00A371A3"/>
    <w:rsid w:val="00A373EC"/>
    <w:rsid w:val="00A374DF"/>
    <w:rsid w:val="00A37B68"/>
    <w:rsid w:val="00A4009D"/>
    <w:rsid w:val="00A400F9"/>
    <w:rsid w:val="00A40D77"/>
    <w:rsid w:val="00A40D88"/>
    <w:rsid w:val="00A40EDD"/>
    <w:rsid w:val="00A42661"/>
    <w:rsid w:val="00A42791"/>
    <w:rsid w:val="00A4280B"/>
    <w:rsid w:val="00A42A64"/>
    <w:rsid w:val="00A42C94"/>
    <w:rsid w:val="00A42CBA"/>
    <w:rsid w:val="00A42D75"/>
    <w:rsid w:val="00A42EDB"/>
    <w:rsid w:val="00A4315B"/>
    <w:rsid w:val="00A431DD"/>
    <w:rsid w:val="00A43407"/>
    <w:rsid w:val="00A434A8"/>
    <w:rsid w:val="00A43614"/>
    <w:rsid w:val="00A43A67"/>
    <w:rsid w:val="00A44FCF"/>
    <w:rsid w:val="00A45248"/>
    <w:rsid w:val="00A45571"/>
    <w:rsid w:val="00A459C1"/>
    <w:rsid w:val="00A45B44"/>
    <w:rsid w:val="00A4617F"/>
    <w:rsid w:val="00A4624D"/>
    <w:rsid w:val="00A46696"/>
    <w:rsid w:val="00A46926"/>
    <w:rsid w:val="00A469A6"/>
    <w:rsid w:val="00A46EB8"/>
    <w:rsid w:val="00A47030"/>
    <w:rsid w:val="00A47181"/>
    <w:rsid w:val="00A473B9"/>
    <w:rsid w:val="00A478F5"/>
    <w:rsid w:val="00A479C2"/>
    <w:rsid w:val="00A479C5"/>
    <w:rsid w:val="00A47CB6"/>
    <w:rsid w:val="00A47D80"/>
    <w:rsid w:val="00A50530"/>
    <w:rsid w:val="00A5097B"/>
    <w:rsid w:val="00A50E26"/>
    <w:rsid w:val="00A51BB7"/>
    <w:rsid w:val="00A51D2D"/>
    <w:rsid w:val="00A51ECC"/>
    <w:rsid w:val="00A51FC1"/>
    <w:rsid w:val="00A5208C"/>
    <w:rsid w:val="00A520FB"/>
    <w:rsid w:val="00A52350"/>
    <w:rsid w:val="00A526E2"/>
    <w:rsid w:val="00A528B4"/>
    <w:rsid w:val="00A52B15"/>
    <w:rsid w:val="00A54057"/>
    <w:rsid w:val="00A54415"/>
    <w:rsid w:val="00A544E2"/>
    <w:rsid w:val="00A5555F"/>
    <w:rsid w:val="00A55565"/>
    <w:rsid w:val="00A55FEC"/>
    <w:rsid w:val="00A561CD"/>
    <w:rsid w:val="00A562B3"/>
    <w:rsid w:val="00A569DA"/>
    <w:rsid w:val="00A56A24"/>
    <w:rsid w:val="00A56A76"/>
    <w:rsid w:val="00A56F28"/>
    <w:rsid w:val="00A572E2"/>
    <w:rsid w:val="00A57301"/>
    <w:rsid w:val="00A57557"/>
    <w:rsid w:val="00A57796"/>
    <w:rsid w:val="00A57F3F"/>
    <w:rsid w:val="00A602BF"/>
    <w:rsid w:val="00A60422"/>
    <w:rsid w:val="00A60495"/>
    <w:rsid w:val="00A60BD4"/>
    <w:rsid w:val="00A60E14"/>
    <w:rsid w:val="00A610C8"/>
    <w:rsid w:val="00A6118D"/>
    <w:rsid w:val="00A61388"/>
    <w:rsid w:val="00A61882"/>
    <w:rsid w:val="00A619F1"/>
    <w:rsid w:val="00A61D04"/>
    <w:rsid w:val="00A61EAC"/>
    <w:rsid w:val="00A62454"/>
    <w:rsid w:val="00A62FC5"/>
    <w:rsid w:val="00A6333A"/>
    <w:rsid w:val="00A63672"/>
    <w:rsid w:val="00A63C8C"/>
    <w:rsid w:val="00A63E5E"/>
    <w:rsid w:val="00A63F2B"/>
    <w:rsid w:val="00A6425B"/>
    <w:rsid w:val="00A6431A"/>
    <w:rsid w:val="00A643D9"/>
    <w:rsid w:val="00A648B1"/>
    <w:rsid w:val="00A648BC"/>
    <w:rsid w:val="00A64AEF"/>
    <w:rsid w:val="00A64C81"/>
    <w:rsid w:val="00A654AD"/>
    <w:rsid w:val="00A655F9"/>
    <w:rsid w:val="00A658ED"/>
    <w:rsid w:val="00A65999"/>
    <w:rsid w:val="00A65FB6"/>
    <w:rsid w:val="00A66236"/>
    <w:rsid w:val="00A66435"/>
    <w:rsid w:val="00A667DE"/>
    <w:rsid w:val="00A67AC9"/>
    <w:rsid w:val="00A7015A"/>
    <w:rsid w:val="00A70213"/>
    <w:rsid w:val="00A70556"/>
    <w:rsid w:val="00A705ED"/>
    <w:rsid w:val="00A7066F"/>
    <w:rsid w:val="00A70805"/>
    <w:rsid w:val="00A70AB5"/>
    <w:rsid w:val="00A70B57"/>
    <w:rsid w:val="00A70BA7"/>
    <w:rsid w:val="00A70F08"/>
    <w:rsid w:val="00A7142E"/>
    <w:rsid w:val="00A71496"/>
    <w:rsid w:val="00A721B9"/>
    <w:rsid w:val="00A722F0"/>
    <w:rsid w:val="00A723A2"/>
    <w:rsid w:val="00A7258F"/>
    <w:rsid w:val="00A72812"/>
    <w:rsid w:val="00A72A20"/>
    <w:rsid w:val="00A72E6E"/>
    <w:rsid w:val="00A730C6"/>
    <w:rsid w:val="00A7349E"/>
    <w:rsid w:val="00A734C4"/>
    <w:rsid w:val="00A7386A"/>
    <w:rsid w:val="00A74937"/>
    <w:rsid w:val="00A74CCD"/>
    <w:rsid w:val="00A758B0"/>
    <w:rsid w:val="00A75A9F"/>
    <w:rsid w:val="00A76539"/>
    <w:rsid w:val="00A76C4C"/>
    <w:rsid w:val="00A775D5"/>
    <w:rsid w:val="00A7774C"/>
    <w:rsid w:val="00A779FB"/>
    <w:rsid w:val="00A77D89"/>
    <w:rsid w:val="00A8051A"/>
    <w:rsid w:val="00A80895"/>
    <w:rsid w:val="00A80F47"/>
    <w:rsid w:val="00A812EC"/>
    <w:rsid w:val="00A813C3"/>
    <w:rsid w:val="00A817AE"/>
    <w:rsid w:val="00A8207D"/>
    <w:rsid w:val="00A82418"/>
    <w:rsid w:val="00A825C2"/>
    <w:rsid w:val="00A8266E"/>
    <w:rsid w:val="00A8362B"/>
    <w:rsid w:val="00A83929"/>
    <w:rsid w:val="00A83C8A"/>
    <w:rsid w:val="00A83EE0"/>
    <w:rsid w:val="00A84928"/>
    <w:rsid w:val="00A84CDF"/>
    <w:rsid w:val="00A84EFD"/>
    <w:rsid w:val="00A8504C"/>
    <w:rsid w:val="00A851EE"/>
    <w:rsid w:val="00A85804"/>
    <w:rsid w:val="00A85927"/>
    <w:rsid w:val="00A85B22"/>
    <w:rsid w:val="00A85C5A"/>
    <w:rsid w:val="00A85C79"/>
    <w:rsid w:val="00A85CD3"/>
    <w:rsid w:val="00A86BCC"/>
    <w:rsid w:val="00A86D47"/>
    <w:rsid w:val="00A87048"/>
    <w:rsid w:val="00A873B3"/>
    <w:rsid w:val="00A875B5"/>
    <w:rsid w:val="00A87984"/>
    <w:rsid w:val="00A87DB1"/>
    <w:rsid w:val="00A87DC2"/>
    <w:rsid w:val="00A9025B"/>
    <w:rsid w:val="00A902F0"/>
    <w:rsid w:val="00A905C6"/>
    <w:rsid w:val="00A90AC7"/>
    <w:rsid w:val="00A90C13"/>
    <w:rsid w:val="00A90DBC"/>
    <w:rsid w:val="00A9172F"/>
    <w:rsid w:val="00A91970"/>
    <w:rsid w:val="00A91C8A"/>
    <w:rsid w:val="00A924BC"/>
    <w:rsid w:val="00A924FD"/>
    <w:rsid w:val="00A92543"/>
    <w:rsid w:val="00A92D23"/>
    <w:rsid w:val="00A9301B"/>
    <w:rsid w:val="00A930FB"/>
    <w:rsid w:val="00A93120"/>
    <w:rsid w:val="00A93CAE"/>
    <w:rsid w:val="00A93E5B"/>
    <w:rsid w:val="00A9421F"/>
    <w:rsid w:val="00A942DE"/>
    <w:rsid w:val="00A942EC"/>
    <w:rsid w:val="00A946D7"/>
    <w:rsid w:val="00A947D0"/>
    <w:rsid w:val="00A949F6"/>
    <w:rsid w:val="00A94B69"/>
    <w:rsid w:val="00A94CAF"/>
    <w:rsid w:val="00A95082"/>
    <w:rsid w:val="00A952B8"/>
    <w:rsid w:val="00A9546E"/>
    <w:rsid w:val="00A9608B"/>
    <w:rsid w:val="00A96244"/>
    <w:rsid w:val="00A96741"/>
    <w:rsid w:val="00A96B38"/>
    <w:rsid w:val="00A96EEF"/>
    <w:rsid w:val="00A97B94"/>
    <w:rsid w:val="00A97D77"/>
    <w:rsid w:val="00AA02F4"/>
    <w:rsid w:val="00AA04E1"/>
    <w:rsid w:val="00AA0664"/>
    <w:rsid w:val="00AA0D0E"/>
    <w:rsid w:val="00AA0F67"/>
    <w:rsid w:val="00AA0F9A"/>
    <w:rsid w:val="00AA11AC"/>
    <w:rsid w:val="00AA1283"/>
    <w:rsid w:val="00AA1405"/>
    <w:rsid w:val="00AA1487"/>
    <w:rsid w:val="00AA1647"/>
    <w:rsid w:val="00AA1C8F"/>
    <w:rsid w:val="00AA21A0"/>
    <w:rsid w:val="00AA27B3"/>
    <w:rsid w:val="00AA28E1"/>
    <w:rsid w:val="00AA296D"/>
    <w:rsid w:val="00AA2B9F"/>
    <w:rsid w:val="00AA2C90"/>
    <w:rsid w:val="00AA2DB3"/>
    <w:rsid w:val="00AA30E3"/>
    <w:rsid w:val="00AA32B0"/>
    <w:rsid w:val="00AA3A18"/>
    <w:rsid w:val="00AA3B0A"/>
    <w:rsid w:val="00AA3E51"/>
    <w:rsid w:val="00AA4C26"/>
    <w:rsid w:val="00AA4CB7"/>
    <w:rsid w:val="00AA4D6C"/>
    <w:rsid w:val="00AA4FA7"/>
    <w:rsid w:val="00AA595E"/>
    <w:rsid w:val="00AA630A"/>
    <w:rsid w:val="00AA6937"/>
    <w:rsid w:val="00AA6AF6"/>
    <w:rsid w:val="00AA771D"/>
    <w:rsid w:val="00AA7755"/>
    <w:rsid w:val="00AB0087"/>
    <w:rsid w:val="00AB009D"/>
    <w:rsid w:val="00AB0901"/>
    <w:rsid w:val="00AB0932"/>
    <w:rsid w:val="00AB0C21"/>
    <w:rsid w:val="00AB0CF3"/>
    <w:rsid w:val="00AB1204"/>
    <w:rsid w:val="00AB14CC"/>
    <w:rsid w:val="00AB1617"/>
    <w:rsid w:val="00AB172D"/>
    <w:rsid w:val="00AB17D1"/>
    <w:rsid w:val="00AB1B11"/>
    <w:rsid w:val="00AB2160"/>
    <w:rsid w:val="00AB2283"/>
    <w:rsid w:val="00AB2834"/>
    <w:rsid w:val="00AB28FB"/>
    <w:rsid w:val="00AB3015"/>
    <w:rsid w:val="00AB305C"/>
    <w:rsid w:val="00AB3143"/>
    <w:rsid w:val="00AB3234"/>
    <w:rsid w:val="00AB34DC"/>
    <w:rsid w:val="00AB3658"/>
    <w:rsid w:val="00AB36FA"/>
    <w:rsid w:val="00AB41D4"/>
    <w:rsid w:val="00AB442D"/>
    <w:rsid w:val="00AB4A4D"/>
    <w:rsid w:val="00AB4B6C"/>
    <w:rsid w:val="00AB4BC8"/>
    <w:rsid w:val="00AB4F5F"/>
    <w:rsid w:val="00AB515E"/>
    <w:rsid w:val="00AB5745"/>
    <w:rsid w:val="00AB5A82"/>
    <w:rsid w:val="00AB5B84"/>
    <w:rsid w:val="00AB61BB"/>
    <w:rsid w:val="00AB6574"/>
    <w:rsid w:val="00AB6A8E"/>
    <w:rsid w:val="00AB6BB2"/>
    <w:rsid w:val="00AB6C34"/>
    <w:rsid w:val="00AB7212"/>
    <w:rsid w:val="00AB7A23"/>
    <w:rsid w:val="00AB7CB0"/>
    <w:rsid w:val="00AC0195"/>
    <w:rsid w:val="00AC04FE"/>
    <w:rsid w:val="00AC0CB8"/>
    <w:rsid w:val="00AC0CC8"/>
    <w:rsid w:val="00AC1869"/>
    <w:rsid w:val="00AC1ABF"/>
    <w:rsid w:val="00AC20C9"/>
    <w:rsid w:val="00AC2695"/>
    <w:rsid w:val="00AC27F4"/>
    <w:rsid w:val="00AC28A6"/>
    <w:rsid w:val="00AC2CB9"/>
    <w:rsid w:val="00AC2E94"/>
    <w:rsid w:val="00AC3177"/>
    <w:rsid w:val="00AC3914"/>
    <w:rsid w:val="00AC3CA5"/>
    <w:rsid w:val="00AC3CD4"/>
    <w:rsid w:val="00AC421D"/>
    <w:rsid w:val="00AC4941"/>
    <w:rsid w:val="00AC4CA0"/>
    <w:rsid w:val="00AC50B6"/>
    <w:rsid w:val="00AC5735"/>
    <w:rsid w:val="00AC5C05"/>
    <w:rsid w:val="00AC5C9A"/>
    <w:rsid w:val="00AC5DCA"/>
    <w:rsid w:val="00AC5F06"/>
    <w:rsid w:val="00AC602C"/>
    <w:rsid w:val="00AC60C2"/>
    <w:rsid w:val="00AC628B"/>
    <w:rsid w:val="00AC6958"/>
    <w:rsid w:val="00AC6BEA"/>
    <w:rsid w:val="00AC6C72"/>
    <w:rsid w:val="00AC6E50"/>
    <w:rsid w:val="00AC7D6D"/>
    <w:rsid w:val="00AC7E5E"/>
    <w:rsid w:val="00AD03F1"/>
    <w:rsid w:val="00AD08EE"/>
    <w:rsid w:val="00AD130E"/>
    <w:rsid w:val="00AD1828"/>
    <w:rsid w:val="00AD1BDE"/>
    <w:rsid w:val="00AD1C41"/>
    <w:rsid w:val="00AD1D9F"/>
    <w:rsid w:val="00AD1E00"/>
    <w:rsid w:val="00AD1EA4"/>
    <w:rsid w:val="00AD1F07"/>
    <w:rsid w:val="00AD1F57"/>
    <w:rsid w:val="00AD2A1E"/>
    <w:rsid w:val="00AD2C82"/>
    <w:rsid w:val="00AD2F06"/>
    <w:rsid w:val="00AD4109"/>
    <w:rsid w:val="00AD472E"/>
    <w:rsid w:val="00AD4755"/>
    <w:rsid w:val="00AD4876"/>
    <w:rsid w:val="00AD53C7"/>
    <w:rsid w:val="00AD5522"/>
    <w:rsid w:val="00AD554D"/>
    <w:rsid w:val="00AD59B4"/>
    <w:rsid w:val="00AD61A4"/>
    <w:rsid w:val="00AD61DD"/>
    <w:rsid w:val="00AD6FF5"/>
    <w:rsid w:val="00AD768D"/>
    <w:rsid w:val="00AD7AE6"/>
    <w:rsid w:val="00AD7C1B"/>
    <w:rsid w:val="00AD7C9D"/>
    <w:rsid w:val="00AD7DEF"/>
    <w:rsid w:val="00AE005F"/>
    <w:rsid w:val="00AE0392"/>
    <w:rsid w:val="00AE1005"/>
    <w:rsid w:val="00AE114D"/>
    <w:rsid w:val="00AE11FF"/>
    <w:rsid w:val="00AE12E3"/>
    <w:rsid w:val="00AE131D"/>
    <w:rsid w:val="00AE176B"/>
    <w:rsid w:val="00AE2041"/>
    <w:rsid w:val="00AE21D4"/>
    <w:rsid w:val="00AE22A8"/>
    <w:rsid w:val="00AE271B"/>
    <w:rsid w:val="00AE272C"/>
    <w:rsid w:val="00AE2859"/>
    <w:rsid w:val="00AE2E68"/>
    <w:rsid w:val="00AE4D3A"/>
    <w:rsid w:val="00AE5434"/>
    <w:rsid w:val="00AE5B46"/>
    <w:rsid w:val="00AE5E67"/>
    <w:rsid w:val="00AE5F61"/>
    <w:rsid w:val="00AE5FA0"/>
    <w:rsid w:val="00AE6467"/>
    <w:rsid w:val="00AE67B4"/>
    <w:rsid w:val="00AE68C1"/>
    <w:rsid w:val="00AE6F8E"/>
    <w:rsid w:val="00AE7A00"/>
    <w:rsid w:val="00AF0651"/>
    <w:rsid w:val="00AF06B5"/>
    <w:rsid w:val="00AF0AF4"/>
    <w:rsid w:val="00AF0B75"/>
    <w:rsid w:val="00AF0D2F"/>
    <w:rsid w:val="00AF101B"/>
    <w:rsid w:val="00AF10BF"/>
    <w:rsid w:val="00AF1C35"/>
    <w:rsid w:val="00AF1C9C"/>
    <w:rsid w:val="00AF1EBC"/>
    <w:rsid w:val="00AF1EC6"/>
    <w:rsid w:val="00AF2131"/>
    <w:rsid w:val="00AF2272"/>
    <w:rsid w:val="00AF24E5"/>
    <w:rsid w:val="00AF26FB"/>
    <w:rsid w:val="00AF27EF"/>
    <w:rsid w:val="00AF319A"/>
    <w:rsid w:val="00AF3259"/>
    <w:rsid w:val="00AF354F"/>
    <w:rsid w:val="00AF357A"/>
    <w:rsid w:val="00AF36B9"/>
    <w:rsid w:val="00AF399F"/>
    <w:rsid w:val="00AF44D2"/>
    <w:rsid w:val="00AF4570"/>
    <w:rsid w:val="00AF46F3"/>
    <w:rsid w:val="00AF49E9"/>
    <w:rsid w:val="00AF4C4E"/>
    <w:rsid w:val="00AF4CB9"/>
    <w:rsid w:val="00AF5194"/>
    <w:rsid w:val="00AF5316"/>
    <w:rsid w:val="00AF5E48"/>
    <w:rsid w:val="00AF5FD3"/>
    <w:rsid w:val="00AF6119"/>
    <w:rsid w:val="00AF63A9"/>
    <w:rsid w:val="00AF673B"/>
    <w:rsid w:val="00AF6AA8"/>
    <w:rsid w:val="00AF6E1E"/>
    <w:rsid w:val="00AF7754"/>
    <w:rsid w:val="00AF7CB7"/>
    <w:rsid w:val="00AF7DD6"/>
    <w:rsid w:val="00B00169"/>
    <w:rsid w:val="00B00EC3"/>
    <w:rsid w:val="00B01A6C"/>
    <w:rsid w:val="00B02073"/>
    <w:rsid w:val="00B02268"/>
    <w:rsid w:val="00B0270C"/>
    <w:rsid w:val="00B027FA"/>
    <w:rsid w:val="00B02A4A"/>
    <w:rsid w:val="00B02D41"/>
    <w:rsid w:val="00B03004"/>
    <w:rsid w:val="00B030F4"/>
    <w:rsid w:val="00B03184"/>
    <w:rsid w:val="00B031B9"/>
    <w:rsid w:val="00B035FB"/>
    <w:rsid w:val="00B03C6A"/>
    <w:rsid w:val="00B0444B"/>
    <w:rsid w:val="00B04559"/>
    <w:rsid w:val="00B04AC0"/>
    <w:rsid w:val="00B04DC0"/>
    <w:rsid w:val="00B050D8"/>
    <w:rsid w:val="00B051C7"/>
    <w:rsid w:val="00B05261"/>
    <w:rsid w:val="00B058F6"/>
    <w:rsid w:val="00B05BEF"/>
    <w:rsid w:val="00B0618D"/>
    <w:rsid w:val="00B06300"/>
    <w:rsid w:val="00B063EF"/>
    <w:rsid w:val="00B0660A"/>
    <w:rsid w:val="00B06AD5"/>
    <w:rsid w:val="00B06C9A"/>
    <w:rsid w:val="00B06D18"/>
    <w:rsid w:val="00B06E13"/>
    <w:rsid w:val="00B06ECD"/>
    <w:rsid w:val="00B076BF"/>
    <w:rsid w:val="00B079E0"/>
    <w:rsid w:val="00B07B5D"/>
    <w:rsid w:val="00B10085"/>
    <w:rsid w:val="00B103A9"/>
    <w:rsid w:val="00B10452"/>
    <w:rsid w:val="00B106FE"/>
    <w:rsid w:val="00B107B4"/>
    <w:rsid w:val="00B10CF6"/>
    <w:rsid w:val="00B10DE0"/>
    <w:rsid w:val="00B10DEE"/>
    <w:rsid w:val="00B10E60"/>
    <w:rsid w:val="00B1109F"/>
    <w:rsid w:val="00B11180"/>
    <w:rsid w:val="00B111BA"/>
    <w:rsid w:val="00B111C3"/>
    <w:rsid w:val="00B11512"/>
    <w:rsid w:val="00B11596"/>
    <w:rsid w:val="00B11848"/>
    <w:rsid w:val="00B11E5B"/>
    <w:rsid w:val="00B11F61"/>
    <w:rsid w:val="00B128C7"/>
    <w:rsid w:val="00B128ED"/>
    <w:rsid w:val="00B12977"/>
    <w:rsid w:val="00B129AA"/>
    <w:rsid w:val="00B129E5"/>
    <w:rsid w:val="00B12C5C"/>
    <w:rsid w:val="00B1445F"/>
    <w:rsid w:val="00B14E67"/>
    <w:rsid w:val="00B156CD"/>
    <w:rsid w:val="00B158AD"/>
    <w:rsid w:val="00B15CF3"/>
    <w:rsid w:val="00B15E67"/>
    <w:rsid w:val="00B16221"/>
    <w:rsid w:val="00B164B8"/>
    <w:rsid w:val="00B169D2"/>
    <w:rsid w:val="00B16D4A"/>
    <w:rsid w:val="00B1715D"/>
    <w:rsid w:val="00B174D2"/>
    <w:rsid w:val="00B176C6"/>
    <w:rsid w:val="00B178FF"/>
    <w:rsid w:val="00B17961"/>
    <w:rsid w:val="00B17AF3"/>
    <w:rsid w:val="00B17EC2"/>
    <w:rsid w:val="00B20208"/>
    <w:rsid w:val="00B2062F"/>
    <w:rsid w:val="00B20836"/>
    <w:rsid w:val="00B20884"/>
    <w:rsid w:val="00B20B6C"/>
    <w:rsid w:val="00B20BCC"/>
    <w:rsid w:val="00B211AC"/>
    <w:rsid w:val="00B21280"/>
    <w:rsid w:val="00B21D23"/>
    <w:rsid w:val="00B21ED4"/>
    <w:rsid w:val="00B21FDF"/>
    <w:rsid w:val="00B223DD"/>
    <w:rsid w:val="00B228DC"/>
    <w:rsid w:val="00B2297F"/>
    <w:rsid w:val="00B22997"/>
    <w:rsid w:val="00B22F83"/>
    <w:rsid w:val="00B23104"/>
    <w:rsid w:val="00B23486"/>
    <w:rsid w:val="00B23E92"/>
    <w:rsid w:val="00B24508"/>
    <w:rsid w:val="00B24820"/>
    <w:rsid w:val="00B24C4B"/>
    <w:rsid w:val="00B24DFD"/>
    <w:rsid w:val="00B24F27"/>
    <w:rsid w:val="00B24FDE"/>
    <w:rsid w:val="00B2568B"/>
    <w:rsid w:val="00B2616D"/>
    <w:rsid w:val="00B2650B"/>
    <w:rsid w:val="00B26687"/>
    <w:rsid w:val="00B26989"/>
    <w:rsid w:val="00B269CC"/>
    <w:rsid w:val="00B26F2B"/>
    <w:rsid w:val="00B27242"/>
    <w:rsid w:val="00B2745B"/>
    <w:rsid w:val="00B27591"/>
    <w:rsid w:val="00B279CB"/>
    <w:rsid w:val="00B27A84"/>
    <w:rsid w:val="00B309C1"/>
    <w:rsid w:val="00B30BAA"/>
    <w:rsid w:val="00B30CC2"/>
    <w:rsid w:val="00B3132D"/>
    <w:rsid w:val="00B31592"/>
    <w:rsid w:val="00B31962"/>
    <w:rsid w:val="00B32211"/>
    <w:rsid w:val="00B32F39"/>
    <w:rsid w:val="00B33015"/>
    <w:rsid w:val="00B331A2"/>
    <w:rsid w:val="00B332BF"/>
    <w:rsid w:val="00B33567"/>
    <w:rsid w:val="00B34015"/>
    <w:rsid w:val="00B3453E"/>
    <w:rsid w:val="00B35012"/>
    <w:rsid w:val="00B350F5"/>
    <w:rsid w:val="00B3512B"/>
    <w:rsid w:val="00B35321"/>
    <w:rsid w:val="00B3538C"/>
    <w:rsid w:val="00B3557B"/>
    <w:rsid w:val="00B3597B"/>
    <w:rsid w:val="00B35DBE"/>
    <w:rsid w:val="00B366AA"/>
    <w:rsid w:val="00B367D6"/>
    <w:rsid w:val="00B36950"/>
    <w:rsid w:val="00B36A8A"/>
    <w:rsid w:val="00B36B92"/>
    <w:rsid w:val="00B3703F"/>
    <w:rsid w:val="00B37A8A"/>
    <w:rsid w:val="00B401FE"/>
    <w:rsid w:val="00B40E75"/>
    <w:rsid w:val="00B4155A"/>
    <w:rsid w:val="00B41F6B"/>
    <w:rsid w:val="00B421C5"/>
    <w:rsid w:val="00B421F6"/>
    <w:rsid w:val="00B427AC"/>
    <w:rsid w:val="00B42892"/>
    <w:rsid w:val="00B42A51"/>
    <w:rsid w:val="00B42E5B"/>
    <w:rsid w:val="00B431EE"/>
    <w:rsid w:val="00B440BA"/>
    <w:rsid w:val="00B442F8"/>
    <w:rsid w:val="00B44361"/>
    <w:rsid w:val="00B444CD"/>
    <w:rsid w:val="00B44A6C"/>
    <w:rsid w:val="00B4502B"/>
    <w:rsid w:val="00B4508E"/>
    <w:rsid w:val="00B452BE"/>
    <w:rsid w:val="00B455C0"/>
    <w:rsid w:val="00B457DD"/>
    <w:rsid w:val="00B45F71"/>
    <w:rsid w:val="00B460AE"/>
    <w:rsid w:val="00B465EA"/>
    <w:rsid w:val="00B466BA"/>
    <w:rsid w:val="00B46906"/>
    <w:rsid w:val="00B46F26"/>
    <w:rsid w:val="00B4759C"/>
    <w:rsid w:val="00B47804"/>
    <w:rsid w:val="00B47A88"/>
    <w:rsid w:val="00B47D93"/>
    <w:rsid w:val="00B47EE8"/>
    <w:rsid w:val="00B50129"/>
    <w:rsid w:val="00B50653"/>
    <w:rsid w:val="00B50928"/>
    <w:rsid w:val="00B50986"/>
    <w:rsid w:val="00B50C1D"/>
    <w:rsid w:val="00B521B6"/>
    <w:rsid w:val="00B52445"/>
    <w:rsid w:val="00B52544"/>
    <w:rsid w:val="00B525FF"/>
    <w:rsid w:val="00B52609"/>
    <w:rsid w:val="00B5283D"/>
    <w:rsid w:val="00B52D4B"/>
    <w:rsid w:val="00B53242"/>
    <w:rsid w:val="00B536DE"/>
    <w:rsid w:val="00B5378A"/>
    <w:rsid w:val="00B5386C"/>
    <w:rsid w:val="00B539D3"/>
    <w:rsid w:val="00B53C0F"/>
    <w:rsid w:val="00B53C50"/>
    <w:rsid w:val="00B54ADC"/>
    <w:rsid w:val="00B54CBB"/>
    <w:rsid w:val="00B55350"/>
    <w:rsid w:val="00B5590C"/>
    <w:rsid w:val="00B55967"/>
    <w:rsid w:val="00B55C39"/>
    <w:rsid w:val="00B55E4E"/>
    <w:rsid w:val="00B56194"/>
    <w:rsid w:val="00B561F2"/>
    <w:rsid w:val="00B564FB"/>
    <w:rsid w:val="00B56686"/>
    <w:rsid w:val="00B56915"/>
    <w:rsid w:val="00B569F2"/>
    <w:rsid w:val="00B56D0A"/>
    <w:rsid w:val="00B56F2D"/>
    <w:rsid w:val="00B57356"/>
    <w:rsid w:val="00B57386"/>
    <w:rsid w:val="00B574EA"/>
    <w:rsid w:val="00B5761D"/>
    <w:rsid w:val="00B60139"/>
    <w:rsid w:val="00B607B1"/>
    <w:rsid w:val="00B60BDF"/>
    <w:rsid w:val="00B60C7E"/>
    <w:rsid w:val="00B60FA1"/>
    <w:rsid w:val="00B611D1"/>
    <w:rsid w:val="00B61646"/>
    <w:rsid w:val="00B61970"/>
    <w:rsid w:val="00B61B2A"/>
    <w:rsid w:val="00B61BFC"/>
    <w:rsid w:val="00B6279C"/>
    <w:rsid w:val="00B62EEE"/>
    <w:rsid w:val="00B63050"/>
    <w:rsid w:val="00B632D9"/>
    <w:rsid w:val="00B634A5"/>
    <w:rsid w:val="00B634AF"/>
    <w:rsid w:val="00B6390E"/>
    <w:rsid w:val="00B64200"/>
    <w:rsid w:val="00B644AB"/>
    <w:rsid w:val="00B64CC9"/>
    <w:rsid w:val="00B65032"/>
    <w:rsid w:val="00B653D2"/>
    <w:rsid w:val="00B656E6"/>
    <w:rsid w:val="00B6593E"/>
    <w:rsid w:val="00B65C77"/>
    <w:rsid w:val="00B65E09"/>
    <w:rsid w:val="00B6623D"/>
    <w:rsid w:val="00B663DB"/>
    <w:rsid w:val="00B666E8"/>
    <w:rsid w:val="00B6698A"/>
    <w:rsid w:val="00B66B10"/>
    <w:rsid w:val="00B66F54"/>
    <w:rsid w:val="00B67221"/>
    <w:rsid w:val="00B67696"/>
    <w:rsid w:val="00B67A2C"/>
    <w:rsid w:val="00B70604"/>
    <w:rsid w:val="00B70614"/>
    <w:rsid w:val="00B706E7"/>
    <w:rsid w:val="00B711C8"/>
    <w:rsid w:val="00B71390"/>
    <w:rsid w:val="00B714D5"/>
    <w:rsid w:val="00B71A35"/>
    <w:rsid w:val="00B71E2F"/>
    <w:rsid w:val="00B729A0"/>
    <w:rsid w:val="00B732C4"/>
    <w:rsid w:val="00B7344D"/>
    <w:rsid w:val="00B734CF"/>
    <w:rsid w:val="00B73576"/>
    <w:rsid w:val="00B7364A"/>
    <w:rsid w:val="00B737E6"/>
    <w:rsid w:val="00B73B6C"/>
    <w:rsid w:val="00B74338"/>
    <w:rsid w:val="00B74359"/>
    <w:rsid w:val="00B7452C"/>
    <w:rsid w:val="00B746B2"/>
    <w:rsid w:val="00B746D5"/>
    <w:rsid w:val="00B748A3"/>
    <w:rsid w:val="00B74B74"/>
    <w:rsid w:val="00B75115"/>
    <w:rsid w:val="00B76BDD"/>
    <w:rsid w:val="00B76BE3"/>
    <w:rsid w:val="00B76BFA"/>
    <w:rsid w:val="00B76E93"/>
    <w:rsid w:val="00B7785D"/>
    <w:rsid w:val="00B77EE0"/>
    <w:rsid w:val="00B77EE9"/>
    <w:rsid w:val="00B77F2A"/>
    <w:rsid w:val="00B8007A"/>
    <w:rsid w:val="00B80173"/>
    <w:rsid w:val="00B801E1"/>
    <w:rsid w:val="00B807B0"/>
    <w:rsid w:val="00B81838"/>
    <w:rsid w:val="00B81C69"/>
    <w:rsid w:val="00B81FD1"/>
    <w:rsid w:val="00B81FEB"/>
    <w:rsid w:val="00B823A3"/>
    <w:rsid w:val="00B82863"/>
    <w:rsid w:val="00B82918"/>
    <w:rsid w:val="00B82927"/>
    <w:rsid w:val="00B839B0"/>
    <w:rsid w:val="00B8467F"/>
    <w:rsid w:val="00B84BAC"/>
    <w:rsid w:val="00B84D98"/>
    <w:rsid w:val="00B85010"/>
    <w:rsid w:val="00B8592E"/>
    <w:rsid w:val="00B85A7C"/>
    <w:rsid w:val="00B85BDC"/>
    <w:rsid w:val="00B862CA"/>
    <w:rsid w:val="00B870E1"/>
    <w:rsid w:val="00B87174"/>
    <w:rsid w:val="00B8725C"/>
    <w:rsid w:val="00B87502"/>
    <w:rsid w:val="00B904CE"/>
    <w:rsid w:val="00B90743"/>
    <w:rsid w:val="00B907C2"/>
    <w:rsid w:val="00B90882"/>
    <w:rsid w:val="00B90A27"/>
    <w:rsid w:val="00B90AFE"/>
    <w:rsid w:val="00B90D6D"/>
    <w:rsid w:val="00B90E17"/>
    <w:rsid w:val="00B91907"/>
    <w:rsid w:val="00B91FA5"/>
    <w:rsid w:val="00B92A6B"/>
    <w:rsid w:val="00B92D64"/>
    <w:rsid w:val="00B92D9C"/>
    <w:rsid w:val="00B92DCF"/>
    <w:rsid w:val="00B93906"/>
    <w:rsid w:val="00B943B9"/>
    <w:rsid w:val="00B94762"/>
    <w:rsid w:val="00B94F5F"/>
    <w:rsid w:val="00B95260"/>
    <w:rsid w:val="00B9553D"/>
    <w:rsid w:val="00B9596B"/>
    <w:rsid w:val="00B95A6F"/>
    <w:rsid w:val="00B96124"/>
    <w:rsid w:val="00B96549"/>
    <w:rsid w:val="00B965E1"/>
    <w:rsid w:val="00B9661F"/>
    <w:rsid w:val="00B969F3"/>
    <w:rsid w:val="00B96B8E"/>
    <w:rsid w:val="00B96B93"/>
    <w:rsid w:val="00B96C5A"/>
    <w:rsid w:val="00B96C8A"/>
    <w:rsid w:val="00B96D08"/>
    <w:rsid w:val="00B97019"/>
    <w:rsid w:val="00B97670"/>
    <w:rsid w:val="00B977C9"/>
    <w:rsid w:val="00B97938"/>
    <w:rsid w:val="00B97974"/>
    <w:rsid w:val="00B97D4F"/>
    <w:rsid w:val="00B97E3C"/>
    <w:rsid w:val="00B97F2E"/>
    <w:rsid w:val="00BA01B4"/>
    <w:rsid w:val="00BA05B2"/>
    <w:rsid w:val="00BA0A83"/>
    <w:rsid w:val="00BA0CFD"/>
    <w:rsid w:val="00BA0D3D"/>
    <w:rsid w:val="00BA0DBB"/>
    <w:rsid w:val="00BA0FB8"/>
    <w:rsid w:val="00BA113B"/>
    <w:rsid w:val="00BA1F3C"/>
    <w:rsid w:val="00BA219F"/>
    <w:rsid w:val="00BA277B"/>
    <w:rsid w:val="00BA2CB0"/>
    <w:rsid w:val="00BA3266"/>
    <w:rsid w:val="00BA34DB"/>
    <w:rsid w:val="00BA358C"/>
    <w:rsid w:val="00BA363E"/>
    <w:rsid w:val="00BA41D5"/>
    <w:rsid w:val="00BA47A5"/>
    <w:rsid w:val="00BA4FB7"/>
    <w:rsid w:val="00BA50AA"/>
    <w:rsid w:val="00BA5156"/>
    <w:rsid w:val="00BA51C6"/>
    <w:rsid w:val="00BA525C"/>
    <w:rsid w:val="00BA60F4"/>
    <w:rsid w:val="00BA6692"/>
    <w:rsid w:val="00BA6707"/>
    <w:rsid w:val="00BA6A98"/>
    <w:rsid w:val="00BA6CC7"/>
    <w:rsid w:val="00BA6EC0"/>
    <w:rsid w:val="00BA71ED"/>
    <w:rsid w:val="00BA7600"/>
    <w:rsid w:val="00BA76C7"/>
    <w:rsid w:val="00BA7767"/>
    <w:rsid w:val="00BA7778"/>
    <w:rsid w:val="00BA786E"/>
    <w:rsid w:val="00BA7DAC"/>
    <w:rsid w:val="00BB02F8"/>
    <w:rsid w:val="00BB09C5"/>
    <w:rsid w:val="00BB0B08"/>
    <w:rsid w:val="00BB0FB6"/>
    <w:rsid w:val="00BB0FCC"/>
    <w:rsid w:val="00BB1341"/>
    <w:rsid w:val="00BB16D0"/>
    <w:rsid w:val="00BB2854"/>
    <w:rsid w:val="00BB2F55"/>
    <w:rsid w:val="00BB2F84"/>
    <w:rsid w:val="00BB3422"/>
    <w:rsid w:val="00BB349B"/>
    <w:rsid w:val="00BB34DC"/>
    <w:rsid w:val="00BB3588"/>
    <w:rsid w:val="00BB36D4"/>
    <w:rsid w:val="00BB3F4B"/>
    <w:rsid w:val="00BB4134"/>
    <w:rsid w:val="00BB41C7"/>
    <w:rsid w:val="00BB45F6"/>
    <w:rsid w:val="00BB4BAB"/>
    <w:rsid w:val="00BB5092"/>
    <w:rsid w:val="00BB5A75"/>
    <w:rsid w:val="00BB5D3D"/>
    <w:rsid w:val="00BB6506"/>
    <w:rsid w:val="00BB6D08"/>
    <w:rsid w:val="00BB71BE"/>
    <w:rsid w:val="00BB72B2"/>
    <w:rsid w:val="00BB76CB"/>
    <w:rsid w:val="00BB79D7"/>
    <w:rsid w:val="00BB7E1C"/>
    <w:rsid w:val="00BC0B78"/>
    <w:rsid w:val="00BC141F"/>
    <w:rsid w:val="00BC16E0"/>
    <w:rsid w:val="00BC1917"/>
    <w:rsid w:val="00BC193A"/>
    <w:rsid w:val="00BC2000"/>
    <w:rsid w:val="00BC22E8"/>
    <w:rsid w:val="00BC23C3"/>
    <w:rsid w:val="00BC2B3D"/>
    <w:rsid w:val="00BC2DB8"/>
    <w:rsid w:val="00BC2F25"/>
    <w:rsid w:val="00BC3088"/>
    <w:rsid w:val="00BC3293"/>
    <w:rsid w:val="00BC34B0"/>
    <w:rsid w:val="00BC34F7"/>
    <w:rsid w:val="00BC3826"/>
    <w:rsid w:val="00BC3A0A"/>
    <w:rsid w:val="00BC3C71"/>
    <w:rsid w:val="00BC3E15"/>
    <w:rsid w:val="00BC3FBB"/>
    <w:rsid w:val="00BC4228"/>
    <w:rsid w:val="00BC435D"/>
    <w:rsid w:val="00BC4AE5"/>
    <w:rsid w:val="00BC4D2B"/>
    <w:rsid w:val="00BC5143"/>
    <w:rsid w:val="00BC52B1"/>
    <w:rsid w:val="00BC5430"/>
    <w:rsid w:val="00BC56B3"/>
    <w:rsid w:val="00BC571F"/>
    <w:rsid w:val="00BC57CA"/>
    <w:rsid w:val="00BC583D"/>
    <w:rsid w:val="00BC5FF2"/>
    <w:rsid w:val="00BC60A2"/>
    <w:rsid w:val="00BC7086"/>
    <w:rsid w:val="00BC7833"/>
    <w:rsid w:val="00BC79D1"/>
    <w:rsid w:val="00BC7EDF"/>
    <w:rsid w:val="00BD076E"/>
    <w:rsid w:val="00BD096F"/>
    <w:rsid w:val="00BD09CD"/>
    <w:rsid w:val="00BD22DF"/>
    <w:rsid w:val="00BD2AD4"/>
    <w:rsid w:val="00BD2D1D"/>
    <w:rsid w:val="00BD2DB5"/>
    <w:rsid w:val="00BD2F0F"/>
    <w:rsid w:val="00BD329A"/>
    <w:rsid w:val="00BD34A1"/>
    <w:rsid w:val="00BD3BE0"/>
    <w:rsid w:val="00BD3D3B"/>
    <w:rsid w:val="00BD3D68"/>
    <w:rsid w:val="00BD4C08"/>
    <w:rsid w:val="00BD5712"/>
    <w:rsid w:val="00BD6382"/>
    <w:rsid w:val="00BD6AEF"/>
    <w:rsid w:val="00BD6CB8"/>
    <w:rsid w:val="00BD709A"/>
    <w:rsid w:val="00BD7269"/>
    <w:rsid w:val="00BD77BE"/>
    <w:rsid w:val="00BD795B"/>
    <w:rsid w:val="00BD7AE7"/>
    <w:rsid w:val="00BE067F"/>
    <w:rsid w:val="00BE0799"/>
    <w:rsid w:val="00BE089F"/>
    <w:rsid w:val="00BE0A3C"/>
    <w:rsid w:val="00BE0D1C"/>
    <w:rsid w:val="00BE17E4"/>
    <w:rsid w:val="00BE1BFF"/>
    <w:rsid w:val="00BE207A"/>
    <w:rsid w:val="00BE213D"/>
    <w:rsid w:val="00BE23CA"/>
    <w:rsid w:val="00BE2985"/>
    <w:rsid w:val="00BE2ACD"/>
    <w:rsid w:val="00BE2D79"/>
    <w:rsid w:val="00BE2E0E"/>
    <w:rsid w:val="00BE30A9"/>
    <w:rsid w:val="00BE388D"/>
    <w:rsid w:val="00BE3E6D"/>
    <w:rsid w:val="00BE3ED6"/>
    <w:rsid w:val="00BE415E"/>
    <w:rsid w:val="00BE4510"/>
    <w:rsid w:val="00BE4613"/>
    <w:rsid w:val="00BE47C5"/>
    <w:rsid w:val="00BE4C16"/>
    <w:rsid w:val="00BE51D9"/>
    <w:rsid w:val="00BE565A"/>
    <w:rsid w:val="00BE58A2"/>
    <w:rsid w:val="00BE5C58"/>
    <w:rsid w:val="00BE5FC5"/>
    <w:rsid w:val="00BE617B"/>
    <w:rsid w:val="00BE6305"/>
    <w:rsid w:val="00BE6672"/>
    <w:rsid w:val="00BE6C76"/>
    <w:rsid w:val="00BE6DB0"/>
    <w:rsid w:val="00BE6E07"/>
    <w:rsid w:val="00BE72D9"/>
    <w:rsid w:val="00BE7337"/>
    <w:rsid w:val="00BE7353"/>
    <w:rsid w:val="00BE7557"/>
    <w:rsid w:val="00BE7932"/>
    <w:rsid w:val="00BE7CE7"/>
    <w:rsid w:val="00BF04BD"/>
    <w:rsid w:val="00BF05D3"/>
    <w:rsid w:val="00BF0CB6"/>
    <w:rsid w:val="00BF10F9"/>
    <w:rsid w:val="00BF147D"/>
    <w:rsid w:val="00BF1612"/>
    <w:rsid w:val="00BF17AA"/>
    <w:rsid w:val="00BF195C"/>
    <w:rsid w:val="00BF1A2E"/>
    <w:rsid w:val="00BF1D7F"/>
    <w:rsid w:val="00BF20FA"/>
    <w:rsid w:val="00BF21A3"/>
    <w:rsid w:val="00BF265D"/>
    <w:rsid w:val="00BF26EE"/>
    <w:rsid w:val="00BF2A4D"/>
    <w:rsid w:val="00BF311B"/>
    <w:rsid w:val="00BF3396"/>
    <w:rsid w:val="00BF33BF"/>
    <w:rsid w:val="00BF3B75"/>
    <w:rsid w:val="00BF3DA5"/>
    <w:rsid w:val="00BF4715"/>
    <w:rsid w:val="00BF4990"/>
    <w:rsid w:val="00BF4D60"/>
    <w:rsid w:val="00BF55E6"/>
    <w:rsid w:val="00BF5641"/>
    <w:rsid w:val="00BF56AC"/>
    <w:rsid w:val="00BF57C3"/>
    <w:rsid w:val="00BF5857"/>
    <w:rsid w:val="00BF59A0"/>
    <w:rsid w:val="00BF5BAD"/>
    <w:rsid w:val="00BF5EBC"/>
    <w:rsid w:val="00BF5EF0"/>
    <w:rsid w:val="00BF652B"/>
    <w:rsid w:val="00BF73A9"/>
    <w:rsid w:val="00C0053C"/>
    <w:rsid w:val="00C005A6"/>
    <w:rsid w:val="00C005E1"/>
    <w:rsid w:val="00C00A03"/>
    <w:rsid w:val="00C00A11"/>
    <w:rsid w:val="00C00BF3"/>
    <w:rsid w:val="00C01A5E"/>
    <w:rsid w:val="00C01FF6"/>
    <w:rsid w:val="00C02814"/>
    <w:rsid w:val="00C02F72"/>
    <w:rsid w:val="00C03427"/>
    <w:rsid w:val="00C0362A"/>
    <w:rsid w:val="00C036F0"/>
    <w:rsid w:val="00C03816"/>
    <w:rsid w:val="00C03895"/>
    <w:rsid w:val="00C03F92"/>
    <w:rsid w:val="00C04E59"/>
    <w:rsid w:val="00C054AF"/>
    <w:rsid w:val="00C05BC5"/>
    <w:rsid w:val="00C065F7"/>
    <w:rsid w:val="00C06F30"/>
    <w:rsid w:val="00C06FC5"/>
    <w:rsid w:val="00C07091"/>
    <w:rsid w:val="00C074D0"/>
    <w:rsid w:val="00C07702"/>
    <w:rsid w:val="00C0772F"/>
    <w:rsid w:val="00C07B38"/>
    <w:rsid w:val="00C103BB"/>
    <w:rsid w:val="00C10543"/>
    <w:rsid w:val="00C108C5"/>
    <w:rsid w:val="00C10B8E"/>
    <w:rsid w:val="00C10BBD"/>
    <w:rsid w:val="00C113D1"/>
    <w:rsid w:val="00C1154E"/>
    <w:rsid w:val="00C116F5"/>
    <w:rsid w:val="00C117E1"/>
    <w:rsid w:val="00C11E45"/>
    <w:rsid w:val="00C12086"/>
    <w:rsid w:val="00C12591"/>
    <w:rsid w:val="00C12592"/>
    <w:rsid w:val="00C125AD"/>
    <w:rsid w:val="00C12916"/>
    <w:rsid w:val="00C12DAD"/>
    <w:rsid w:val="00C13011"/>
    <w:rsid w:val="00C133F5"/>
    <w:rsid w:val="00C13519"/>
    <w:rsid w:val="00C135C3"/>
    <w:rsid w:val="00C141ED"/>
    <w:rsid w:val="00C142D9"/>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0D9B"/>
    <w:rsid w:val="00C21F75"/>
    <w:rsid w:val="00C22738"/>
    <w:rsid w:val="00C22B5D"/>
    <w:rsid w:val="00C22E83"/>
    <w:rsid w:val="00C22F60"/>
    <w:rsid w:val="00C2319D"/>
    <w:rsid w:val="00C2337B"/>
    <w:rsid w:val="00C233F1"/>
    <w:rsid w:val="00C23730"/>
    <w:rsid w:val="00C23797"/>
    <w:rsid w:val="00C239DF"/>
    <w:rsid w:val="00C23E47"/>
    <w:rsid w:val="00C2448F"/>
    <w:rsid w:val="00C24B47"/>
    <w:rsid w:val="00C24B54"/>
    <w:rsid w:val="00C24B88"/>
    <w:rsid w:val="00C24D99"/>
    <w:rsid w:val="00C25058"/>
    <w:rsid w:val="00C25542"/>
    <w:rsid w:val="00C257BC"/>
    <w:rsid w:val="00C257CC"/>
    <w:rsid w:val="00C25B42"/>
    <w:rsid w:val="00C25DB1"/>
    <w:rsid w:val="00C26429"/>
    <w:rsid w:val="00C265AA"/>
    <w:rsid w:val="00C26B70"/>
    <w:rsid w:val="00C26D03"/>
    <w:rsid w:val="00C26DFC"/>
    <w:rsid w:val="00C27859"/>
    <w:rsid w:val="00C279C5"/>
    <w:rsid w:val="00C27A4A"/>
    <w:rsid w:val="00C30392"/>
    <w:rsid w:val="00C308E4"/>
    <w:rsid w:val="00C3093A"/>
    <w:rsid w:val="00C3100D"/>
    <w:rsid w:val="00C312F3"/>
    <w:rsid w:val="00C3142E"/>
    <w:rsid w:val="00C316A3"/>
    <w:rsid w:val="00C318BC"/>
    <w:rsid w:val="00C319C7"/>
    <w:rsid w:val="00C31B21"/>
    <w:rsid w:val="00C31FB1"/>
    <w:rsid w:val="00C32114"/>
    <w:rsid w:val="00C32287"/>
    <w:rsid w:val="00C32513"/>
    <w:rsid w:val="00C326C7"/>
    <w:rsid w:val="00C32902"/>
    <w:rsid w:val="00C330DD"/>
    <w:rsid w:val="00C33101"/>
    <w:rsid w:val="00C334A7"/>
    <w:rsid w:val="00C3364C"/>
    <w:rsid w:val="00C33A6E"/>
    <w:rsid w:val="00C3483C"/>
    <w:rsid w:val="00C349CB"/>
    <w:rsid w:val="00C351F6"/>
    <w:rsid w:val="00C35337"/>
    <w:rsid w:val="00C3555C"/>
    <w:rsid w:val="00C36140"/>
    <w:rsid w:val="00C36298"/>
    <w:rsid w:val="00C36A43"/>
    <w:rsid w:val="00C36B02"/>
    <w:rsid w:val="00C36DD5"/>
    <w:rsid w:val="00C36E81"/>
    <w:rsid w:val="00C36F10"/>
    <w:rsid w:val="00C37273"/>
    <w:rsid w:val="00C37418"/>
    <w:rsid w:val="00C374BE"/>
    <w:rsid w:val="00C3751F"/>
    <w:rsid w:val="00C379EB"/>
    <w:rsid w:val="00C37C55"/>
    <w:rsid w:val="00C4002B"/>
    <w:rsid w:val="00C40C60"/>
    <w:rsid w:val="00C4100D"/>
    <w:rsid w:val="00C4128B"/>
    <w:rsid w:val="00C418F3"/>
    <w:rsid w:val="00C4233C"/>
    <w:rsid w:val="00C42632"/>
    <w:rsid w:val="00C42B75"/>
    <w:rsid w:val="00C42D2B"/>
    <w:rsid w:val="00C42FAD"/>
    <w:rsid w:val="00C4329F"/>
    <w:rsid w:val="00C434AA"/>
    <w:rsid w:val="00C434BC"/>
    <w:rsid w:val="00C43C07"/>
    <w:rsid w:val="00C43D39"/>
    <w:rsid w:val="00C43D71"/>
    <w:rsid w:val="00C441B0"/>
    <w:rsid w:val="00C44401"/>
    <w:rsid w:val="00C449DD"/>
    <w:rsid w:val="00C44FA5"/>
    <w:rsid w:val="00C45533"/>
    <w:rsid w:val="00C45856"/>
    <w:rsid w:val="00C45A21"/>
    <w:rsid w:val="00C46272"/>
    <w:rsid w:val="00C46802"/>
    <w:rsid w:val="00C469B3"/>
    <w:rsid w:val="00C46A03"/>
    <w:rsid w:val="00C46AD5"/>
    <w:rsid w:val="00C46E8D"/>
    <w:rsid w:val="00C471A0"/>
    <w:rsid w:val="00C4781F"/>
    <w:rsid w:val="00C47A2E"/>
    <w:rsid w:val="00C47FA3"/>
    <w:rsid w:val="00C50083"/>
    <w:rsid w:val="00C50211"/>
    <w:rsid w:val="00C5028C"/>
    <w:rsid w:val="00C502A1"/>
    <w:rsid w:val="00C50601"/>
    <w:rsid w:val="00C506D1"/>
    <w:rsid w:val="00C50788"/>
    <w:rsid w:val="00C50AD2"/>
    <w:rsid w:val="00C50C74"/>
    <w:rsid w:val="00C50C82"/>
    <w:rsid w:val="00C50EFA"/>
    <w:rsid w:val="00C514CD"/>
    <w:rsid w:val="00C51B37"/>
    <w:rsid w:val="00C523CC"/>
    <w:rsid w:val="00C52678"/>
    <w:rsid w:val="00C52D77"/>
    <w:rsid w:val="00C530C4"/>
    <w:rsid w:val="00C53A36"/>
    <w:rsid w:val="00C54134"/>
    <w:rsid w:val="00C54423"/>
    <w:rsid w:val="00C54CDF"/>
    <w:rsid w:val="00C54FD2"/>
    <w:rsid w:val="00C54FF6"/>
    <w:rsid w:val="00C550F8"/>
    <w:rsid w:val="00C550FB"/>
    <w:rsid w:val="00C55480"/>
    <w:rsid w:val="00C5690B"/>
    <w:rsid w:val="00C56D00"/>
    <w:rsid w:val="00C56D43"/>
    <w:rsid w:val="00C56E11"/>
    <w:rsid w:val="00C56EB5"/>
    <w:rsid w:val="00C57353"/>
    <w:rsid w:val="00C575B7"/>
    <w:rsid w:val="00C5798E"/>
    <w:rsid w:val="00C57CBE"/>
    <w:rsid w:val="00C57DB5"/>
    <w:rsid w:val="00C6063D"/>
    <w:rsid w:val="00C60660"/>
    <w:rsid w:val="00C608EE"/>
    <w:rsid w:val="00C60A49"/>
    <w:rsid w:val="00C60AB1"/>
    <w:rsid w:val="00C60E6F"/>
    <w:rsid w:val="00C61046"/>
    <w:rsid w:val="00C6108D"/>
    <w:rsid w:val="00C614D4"/>
    <w:rsid w:val="00C616F6"/>
    <w:rsid w:val="00C61825"/>
    <w:rsid w:val="00C6196F"/>
    <w:rsid w:val="00C61A75"/>
    <w:rsid w:val="00C62142"/>
    <w:rsid w:val="00C6215E"/>
    <w:rsid w:val="00C628C6"/>
    <w:rsid w:val="00C62E49"/>
    <w:rsid w:val="00C6311E"/>
    <w:rsid w:val="00C6319F"/>
    <w:rsid w:val="00C6379A"/>
    <w:rsid w:val="00C63943"/>
    <w:rsid w:val="00C63CB8"/>
    <w:rsid w:val="00C64729"/>
    <w:rsid w:val="00C64EB3"/>
    <w:rsid w:val="00C65789"/>
    <w:rsid w:val="00C657B1"/>
    <w:rsid w:val="00C65EB6"/>
    <w:rsid w:val="00C674F7"/>
    <w:rsid w:val="00C70560"/>
    <w:rsid w:val="00C70655"/>
    <w:rsid w:val="00C707BE"/>
    <w:rsid w:val="00C707DA"/>
    <w:rsid w:val="00C70F7C"/>
    <w:rsid w:val="00C7148B"/>
    <w:rsid w:val="00C7183B"/>
    <w:rsid w:val="00C71893"/>
    <w:rsid w:val="00C71ADF"/>
    <w:rsid w:val="00C71E7F"/>
    <w:rsid w:val="00C71ED2"/>
    <w:rsid w:val="00C72103"/>
    <w:rsid w:val="00C7248B"/>
    <w:rsid w:val="00C728C4"/>
    <w:rsid w:val="00C72AFE"/>
    <w:rsid w:val="00C72FF2"/>
    <w:rsid w:val="00C73717"/>
    <w:rsid w:val="00C737D2"/>
    <w:rsid w:val="00C73AEF"/>
    <w:rsid w:val="00C73CE7"/>
    <w:rsid w:val="00C74016"/>
    <w:rsid w:val="00C7437F"/>
    <w:rsid w:val="00C747EE"/>
    <w:rsid w:val="00C74E69"/>
    <w:rsid w:val="00C75148"/>
    <w:rsid w:val="00C751B6"/>
    <w:rsid w:val="00C755E5"/>
    <w:rsid w:val="00C75891"/>
    <w:rsid w:val="00C75916"/>
    <w:rsid w:val="00C76093"/>
    <w:rsid w:val="00C76810"/>
    <w:rsid w:val="00C76FAF"/>
    <w:rsid w:val="00C77237"/>
    <w:rsid w:val="00C77845"/>
    <w:rsid w:val="00C77E34"/>
    <w:rsid w:val="00C80083"/>
    <w:rsid w:val="00C806C2"/>
    <w:rsid w:val="00C80735"/>
    <w:rsid w:val="00C808D4"/>
    <w:rsid w:val="00C80E44"/>
    <w:rsid w:val="00C80ED9"/>
    <w:rsid w:val="00C81541"/>
    <w:rsid w:val="00C8164F"/>
    <w:rsid w:val="00C827E5"/>
    <w:rsid w:val="00C828ED"/>
    <w:rsid w:val="00C829A9"/>
    <w:rsid w:val="00C83A20"/>
    <w:rsid w:val="00C83CE9"/>
    <w:rsid w:val="00C84144"/>
    <w:rsid w:val="00C8446E"/>
    <w:rsid w:val="00C84794"/>
    <w:rsid w:val="00C847A0"/>
    <w:rsid w:val="00C84CC9"/>
    <w:rsid w:val="00C85FE8"/>
    <w:rsid w:val="00C863C1"/>
    <w:rsid w:val="00C8683F"/>
    <w:rsid w:val="00C8694F"/>
    <w:rsid w:val="00C86C70"/>
    <w:rsid w:val="00C86CA2"/>
    <w:rsid w:val="00C86E17"/>
    <w:rsid w:val="00C87101"/>
    <w:rsid w:val="00C87114"/>
    <w:rsid w:val="00C874C7"/>
    <w:rsid w:val="00C87568"/>
    <w:rsid w:val="00C87702"/>
    <w:rsid w:val="00C87E3B"/>
    <w:rsid w:val="00C9014A"/>
    <w:rsid w:val="00C90564"/>
    <w:rsid w:val="00C90681"/>
    <w:rsid w:val="00C906C5"/>
    <w:rsid w:val="00C916B9"/>
    <w:rsid w:val="00C916BD"/>
    <w:rsid w:val="00C91BF3"/>
    <w:rsid w:val="00C91C90"/>
    <w:rsid w:val="00C92173"/>
    <w:rsid w:val="00C922BB"/>
    <w:rsid w:val="00C923F4"/>
    <w:rsid w:val="00C92718"/>
    <w:rsid w:val="00C927A5"/>
    <w:rsid w:val="00C92ACF"/>
    <w:rsid w:val="00C92D2E"/>
    <w:rsid w:val="00C9312D"/>
    <w:rsid w:val="00C931C8"/>
    <w:rsid w:val="00C934ED"/>
    <w:rsid w:val="00C93A42"/>
    <w:rsid w:val="00C93F33"/>
    <w:rsid w:val="00C94102"/>
    <w:rsid w:val="00C943C4"/>
    <w:rsid w:val="00C94BCD"/>
    <w:rsid w:val="00C94C40"/>
    <w:rsid w:val="00C94E75"/>
    <w:rsid w:val="00C9504A"/>
    <w:rsid w:val="00C9506B"/>
    <w:rsid w:val="00C952C9"/>
    <w:rsid w:val="00C9555B"/>
    <w:rsid w:val="00C955BB"/>
    <w:rsid w:val="00C9563F"/>
    <w:rsid w:val="00C95C37"/>
    <w:rsid w:val="00C95C80"/>
    <w:rsid w:val="00C95C9C"/>
    <w:rsid w:val="00C9625A"/>
    <w:rsid w:val="00C96981"/>
    <w:rsid w:val="00C96D62"/>
    <w:rsid w:val="00C96EBE"/>
    <w:rsid w:val="00C9729F"/>
    <w:rsid w:val="00C9767E"/>
    <w:rsid w:val="00C976E9"/>
    <w:rsid w:val="00C97859"/>
    <w:rsid w:val="00CA025D"/>
    <w:rsid w:val="00CA0332"/>
    <w:rsid w:val="00CA0363"/>
    <w:rsid w:val="00CA03EE"/>
    <w:rsid w:val="00CA058D"/>
    <w:rsid w:val="00CA0929"/>
    <w:rsid w:val="00CA0A0D"/>
    <w:rsid w:val="00CA0A35"/>
    <w:rsid w:val="00CA158C"/>
    <w:rsid w:val="00CA1F12"/>
    <w:rsid w:val="00CA1F8F"/>
    <w:rsid w:val="00CA2B2F"/>
    <w:rsid w:val="00CA2B92"/>
    <w:rsid w:val="00CA2EF0"/>
    <w:rsid w:val="00CA4963"/>
    <w:rsid w:val="00CA4C36"/>
    <w:rsid w:val="00CA4DAC"/>
    <w:rsid w:val="00CA4EDC"/>
    <w:rsid w:val="00CA4FB9"/>
    <w:rsid w:val="00CA58A0"/>
    <w:rsid w:val="00CA5F10"/>
    <w:rsid w:val="00CA63F4"/>
    <w:rsid w:val="00CA662A"/>
    <w:rsid w:val="00CA6662"/>
    <w:rsid w:val="00CA711A"/>
    <w:rsid w:val="00CA71DF"/>
    <w:rsid w:val="00CABC75"/>
    <w:rsid w:val="00CB03D1"/>
    <w:rsid w:val="00CB0653"/>
    <w:rsid w:val="00CB0782"/>
    <w:rsid w:val="00CB07D7"/>
    <w:rsid w:val="00CB0860"/>
    <w:rsid w:val="00CB0C6D"/>
    <w:rsid w:val="00CB0D8A"/>
    <w:rsid w:val="00CB0E99"/>
    <w:rsid w:val="00CB1208"/>
    <w:rsid w:val="00CB1666"/>
    <w:rsid w:val="00CB1AB1"/>
    <w:rsid w:val="00CB1C14"/>
    <w:rsid w:val="00CB25AD"/>
    <w:rsid w:val="00CB296F"/>
    <w:rsid w:val="00CB356B"/>
    <w:rsid w:val="00CB3F34"/>
    <w:rsid w:val="00CB4255"/>
    <w:rsid w:val="00CB4312"/>
    <w:rsid w:val="00CB4477"/>
    <w:rsid w:val="00CB45E3"/>
    <w:rsid w:val="00CB5B59"/>
    <w:rsid w:val="00CB6325"/>
    <w:rsid w:val="00CB66AD"/>
    <w:rsid w:val="00CB6E07"/>
    <w:rsid w:val="00CB74B7"/>
    <w:rsid w:val="00CB75F3"/>
    <w:rsid w:val="00CB796A"/>
    <w:rsid w:val="00CB7FD7"/>
    <w:rsid w:val="00CC008F"/>
    <w:rsid w:val="00CC0780"/>
    <w:rsid w:val="00CC0AC1"/>
    <w:rsid w:val="00CC0B74"/>
    <w:rsid w:val="00CC0BB2"/>
    <w:rsid w:val="00CC0EA8"/>
    <w:rsid w:val="00CC1D97"/>
    <w:rsid w:val="00CC2920"/>
    <w:rsid w:val="00CC2B8D"/>
    <w:rsid w:val="00CC3467"/>
    <w:rsid w:val="00CC3AFD"/>
    <w:rsid w:val="00CC4DFF"/>
    <w:rsid w:val="00CC52AB"/>
    <w:rsid w:val="00CC5B52"/>
    <w:rsid w:val="00CC5B60"/>
    <w:rsid w:val="00CC66B6"/>
    <w:rsid w:val="00CC6803"/>
    <w:rsid w:val="00CC6E16"/>
    <w:rsid w:val="00CC6F41"/>
    <w:rsid w:val="00CC77B4"/>
    <w:rsid w:val="00CC7F61"/>
    <w:rsid w:val="00CD0291"/>
    <w:rsid w:val="00CD0438"/>
    <w:rsid w:val="00CD0577"/>
    <w:rsid w:val="00CD05E0"/>
    <w:rsid w:val="00CD0607"/>
    <w:rsid w:val="00CD0629"/>
    <w:rsid w:val="00CD0BE1"/>
    <w:rsid w:val="00CD0F69"/>
    <w:rsid w:val="00CD140C"/>
    <w:rsid w:val="00CD19ED"/>
    <w:rsid w:val="00CD2167"/>
    <w:rsid w:val="00CD2317"/>
    <w:rsid w:val="00CD2349"/>
    <w:rsid w:val="00CD2465"/>
    <w:rsid w:val="00CD28C1"/>
    <w:rsid w:val="00CD290F"/>
    <w:rsid w:val="00CD2DBA"/>
    <w:rsid w:val="00CD2E61"/>
    <w:rsid w:val="00CD3948"/>
    <w:rsid w:val="00CD3D00"/>
    <w:rsid w:val="00CD4036"/>
    <w:rsid w:val="00CD4A73"/>
    <w:rsid w:val="00CD5410"/>
    <w:rsid w:val="00CD56D8"/>
    <w:rsid w:val="00CD5912"/>
    <w:rsid w:val="00CD6242"/>
    <w:rsid w:val="00CD6837"/>
    <w:rsid w:val="00CD6981"/>
    <w:rsid w:val="00CD6A82"/>
    <w:rsid w:val="00CD6CE6"/>
    <w:rsid w:val="00CD768F"/>
    <w:rsid w:val="00CD7CE4"/>
    <w:rsid w:val="00CD7CF6"/>
    <w:rsid w:val="00CE02E0"/>
    <w:rsid w:val="00CE0365"/>
    <w:rsid w:val="00CE06F1"/>
    <w:rsid w:val="00CE0C7F"/>
    <w:rsid w:val="00CE0DF9"/>
    <w:rsid w:val="00CE1289"/>
    <w:rsid w:val="00CE12B7"/>
    <w:rsid w:val="00CE19FB"/>
    <w:rsid w:val="00CE1F1A"/>
    <w:rsid w:val="00CE1F5E"/>
    <w:rsid w:val="00CE2148"/>
    <w:rsid w:val="00CE2ADC"/>
    <w:rsid w:val="00CE2E43"/>
    <w:rsid w:val="00CE3379"/>
    <w:rsid w:val="00CE35CA"/>
    <w:rsid w:val="00CE3658"/>
    <w:rsid w:val="00CE3AB9"/>
    <w:rsid w:val="00CE40FF"/>
    <w:rsid w:val="00CE44A7"/>
    <w:rsid w:val="00CE4549"/>
    <w:rsid w:val="00CE508D"/>
    <w:rsid w:val="00CE50D1"/>
    <w:rsid w:val="00CE55C5"/>
    <w:rsid w:val="00CE56C0"/>
    <w:rsid w:val="00CE5B8F"/>
    <w:rsid w:val="00CE5BF6"/>
    <w:rsid w:val="00CE60F6"/>
    <w:rsid w:val="00CE71CF"/>
    <w:rsid w:val="00CE751C"/>
    <w:rsid w:val="00CE7550"/>
    <w:rsid w:val="00CE77A9"/>
    <w:rsid w:val="00CE78F7"/>
    <w:rsid w:val="00CE7906"/>
    <w:rsid w:val="00CE7CC1"/>
    <w:rsid w:val="00CF01C1"/>
    <w:rsid w:val="00CF0685"/>
    <w:rsid w:val="00CF073F"/>
    <w:rsid w:val="00CF085F"/>
    <w:rsid w:val="00CF0F4D"/>
    <w:rsid w:val="00CF0FE1"/>
    <w:rsid w:val="00CF1816"/>
    <w:rsid w:val="00CF1B2E"/>
    <w:rsid w:val="00CF1B3A"/>
    <w:rsid w:val="00CF1BBE"/>
    <w:rsid w:val="00CF20EC"/>
    <w:rsid w:val="00CF22DB"/>
    <w:rsid w:val="00CF2482"/>
    <w:rsid w:val="00CF2D98"/>
    <w:rsid w:val="00CF3153"/>
    <w:rsid w:val="00CF321D"/>
    <w:rsid w:val="00CF32DA"/>
    <w:rsid w:val="00CF3341"/>
    <w:rsid w:val="00CF3402"/>
    <w:rsid w:val="00CF3442"/>
    <w:rsid w:val="00CF34DC"/>
    <w:rsid w:val="00CF38BB"/>
    <w:rsid w:val="00CF3E00"/>
    <w:rsid w:val="00CF4291"/>
    <w:rsid w:val="00CF42BC"/>
    <w:rsid w:val="00CF4446"/>
    <w:rsid w:val="00CF45C7"/>
    <w:rsid w:val="00CF4BBD"/>
    <w:rsid w:val="00CF4C35"/>
    <w:rsid w:val="00CF4E42"/>
    <w:rsid w:val="00CF57DA"/>
    <w:rsid w:val="00CF5E68"/>
    <w:rsid w:val="00CF66A6"/>
    <w:rsid w:val="00CF706C"/>
    <w:rsid w:val="00CF70D1"/>
    <w:rsid w:val="00CF751D"/>
    <w:rsid w:val="00CF7609"/>
    <w:rsid w:val="00CF78F6"/>
    <w:rsid w:val="00CF7B01"/>
    <w:rsid w:val="00CF7C06"/>
    <w:rsid w:val="00CF7C46"/>
    <w:rsid w:val="00D00B38"/>
    <w:rsid w:val="00D00BD3"/>
    <w:rsid w:val="00D00C50"/>
    <w:rsid w:val="00D0123B"/>
    <w:rsid w:val="00D021CC"/>
    <w:rsid w:val="00D02715"/>
    <w:rsid w:val="00D027B0"/>
    <w:rsid w:val="00D03A63"/>
    <w:rsid w:val="00D03BC4"/>
    <w:rsid w:val="00D03FD7"/>
    <w:rsid w:val="00D04BF1"/>
    <w:rsid w:val="00D04FFD"/>
    <w:rsid w:val="00D052FB"/>
    <w:rsid w:val="00D05523"/>
    <w:rsid w:val="00D0587D"/>
    <w:rsid w:val="00D05970"/>
    <w:rsid w:val="00D062F0"/>
    <w:rsid w:val="00D063D0"/>
    <w:rsid w:val="00D068AD"/>
    <w:rsid w:val="00D068B5"/>
    <w:rsid w:val="00D07242"/>
    <w:rsid w:val="00D07263"/>
    <w:rsid w:val="00D0746E"/>
    <w:rsid w:val="00D0772D"/>
    <w:rsid w:val="00D07A0A"/>
    <w:rsid w:val="00D1074B"/>
    <w:rsid w:val="00D10778"/>
    <w:rsid w:val="00D10802"/>
    <w:rsid w:val="00D1141F"/>
    <w:rsid w:val="00D1217E"/>
    <w:rsid w:val="00D12240"/>
    <w:rsid w:val="00D122B9"/>
    <w:rsid w:val="00D122F3"/>
    <w:rsid w:val="00D124EB"/>
    <w:rsid w:val="00D134B2"/>
    <w:rsid w:val="00D13F2A"/>
    <w:rsid w:val="00D13FC6"/>
    <w:rsid w:val="00D141DC"/>
    <w:rsid w:val="00D14393"/>
    <w:rsid w:val="00D14958"/>
    <w:rsid w:val="00D14F71"/>
    <w:rsid w:val="00D15133"/>
    <w:rsid w:val="00D1513D"/>
    <w:rsid w:val="00D15BA3"/>
    <w:rsid w:val="00D15DF0"/>
    <w:rsid w:val="00D160FB"/>
    <w:rsid w:val="00D16217"/>
    <w:rsid w:val="00D162DC"/>
    <w:rsid w:val="00D16307"/>
    <w:rsid w:val="00D16520"/>
    <w:rsid w:val="00D16722"/>
    <w:rsid w:val="00D16723"/>
    <w:rsid w:val="00D16E26"/>
    <w:rsid w:val="00D17102"/>
    <w:rsid w:val="00D17312"/>
    <w:rsid w:val="00D17382"/>
    <w:rsid w:val="00D17806"/>
    <w:rsid w:val="00D2010F"/>
    <w:rsid w:val="00D20796"/>
    <w:rsid w:val="00D207E5"/>
    <w:rsid w:val="00D20943"/>
    <w:rsid w:val="00D212BA"/>
    <w:rsid w:val="00D21361"/>
    <w:rsid w:val="00D21374"/>
    <w:rsid w:val="00D2160B"/>
    <w:rsid w:val="00D21879"/>
    <w:rsid w:val="00D21CD3"/>
    <w:rsid w:val="00D21D54"/>
    <w:rsid w:val="00D21DF2"/>
    <w:rsid w:val="00D21FD8"/>
    <w:rsid w:val="00D22165"/>
    <w:rsid w:val="00D22812"/>
    <w:rsid w:val="00D229B1"/>
    <w:rsid w:val="00D22A63"/>
    <w:rsid w:val="00D22FDE"/>
    <w:rsid w:val="00D2367C"/>
    <w:rsid w:val="00D23921"/>
    <w:rsid w:val="00D23D70"/>
    <w:rsid w:val="00D246B2"/>
    <w:rsid w:val="00D2472C"/>
    <w:rsid w:val="00D249CF"/>
    <w:rsid w:val="00D24B8D"/>
    <w:rsid w:val="00D2548C"/>
    <w:rsid w:val="00D2562C"/>
    <w:rsid w:val="00D25636"/>
    <w:rsid w:val="00D25988"/>
    <w:rsid w:val="00D26229"/>
    <w:rsid w:val="00D2637D"/>
    <w:rsid w:val="00D2649D"/>
    <w:rsid w:val="00D264F4"/>
    <w:rsid w:val="00D26D8B"/>
    <w:rsid w:val="00D275B1"/>
    <w:rsid w:val="00D275C8"/>
    <w:rsid w:val="00D27BA8"/>
    <w:rsid w:val="00D30548"/>
    <w:rsid w:val="00D30748"/>
    <w:rsid w:val="00D307BC"/>
    <w:rsid w:val="00D310F6"/>
    <w:rsid w:val="00D3130B"/>
    <w:rsid w:val="00D31A50"/>
    <w:rsid w:val="00D31B8D"/>
    <w:rsid w:val="00D31C6D"/>
    <w:rsid w:val="00D31EC4"/>
    <w:rsid w:val="00D32410"/>
    <w:rsid w:val="00D3248B"/>
    <w:rsid w:val="00D32F68"/>
    <w:rsid w:val="00D332FC"/>
    <w:rsid w:val="00D3385D"/>
    <w:rsid w:val="00D33C02"/>
    <w:rsid w:val="00D33CD6"/>
    <w:rsid w:val="00D33DCC"/>
    <w:rsid w:val="00D33E3F"/>
    <w:rsid w:val="00D341B3"/>
    <w:rsid w:val="00D345E4"/>
    <w:rsid w:val="00D346FA"/>
    <w:rsid w:val="00D34BCE"/>
    <w:rsid w:val="00D35269"/>
    <w:rsid w:val="00D3526F"/>
    <w:rsid w:val="00D35641"/>
    <w:rsid w:val="00D35F47"/>
    <w:rsid w:val="00D35F4F"/>
    <w:rsid w:val="00D36551"/>
    <w:rsid w:val="00D36B12"/>
    <w:rsid w:val="00D36B16"/>
    <w:rsid w:val="00D36D0B"/>
    <w:rsid w:val="00D36D37"/>
    <w:rsid w:val="00D36F03"/>
    <w:rsid w:val="00D36F99"/>
    <w:rsid w:val="00D376AD"/>
    <w:rsid w:val="00D376DD"/>
    <w:rsid w:val="00D3773B"/>
    <w:rsid w:val="00D377DB"/>
    <w:rsid w:val="00D37831"/>
    <w:rsid w:val="00D37AB1"/>
    <w:rsid w:val="00D37C03"/>
    <w:rsid w:val="00D37FC7"/>
    <w:rsid w:val="00D37FF1"/>
    <w:rsid w:val="00D40105"/>
    <w:rsid w:val="00D4042F"/>
    <w:rsid w:val="00D40588"/>
    <w:rsid w:val="00D407E3"/>
    <w:rsid w:val="00D40BA7"/>
    <w:rsid w:val="00D4129F"/>
    <w:rsid w:val="00D414A2"/>
    <w:rsid w:val="00D41E24"/>
    <w:rsid w:val="00D42A66"/>
    <w:rsid w:val="00D42BFD"/>
    <w:rsid w:val="00D431EA"/>
    <w:rsid w:val="00D432B8"/>
    <w:rsid w:val="00D43F42"/>
    <w:rsid w:val="00D44799"/>
    <w:rsid w:val="00D44C16"/>
    <w:rsid w:val="00D4515B"/>
    <w:rsid w:val="00D45772"/>
    <w:rsid w:val="00D4591E"/>
    <w:rsid w:val="00D45935"/>
    <w:rsid w:val="00D45CC6"/>
    <w:rsid w:val="00D45F02"/>
    <w:rsid w:val="00D461A6"/>
    <w:rsid w:val="00D4663D"/>
    <w:rsid w:val="00D46EE7"/>
    <w:rsid w:val="00D46F0F"/>
    <w:rsid w:val="00D47197"/>
    <w:rsid w:val="00D478F4"/>
    <w:rsid w:val="00D47B7F"/>
    <w:rsid w:val="00D47C0B"/>
    <w:rsid w:val="00D47D06"/>
    <w:rsid w:val="00D47D84"/>
    <w:rsid w:val="00D50288"/>
    <w:rsid w:val="00D504E3"/>
    <w:rsid w:val="00D50513"/>
    <w:rsid w:val="00D50543"/>
    <w:rsid w:val="00D50A5B"/>
    <w:rsid w:val="00D50BB4"/>
    <w:rsid w:val="00D5154F"/>
    <w:rsid w:val="00D515C5"/>
    <w:rsid w:val="00D51F63"/>
    <w:rsid w:val="00D5207A"/>
    <w:rsid w:val="00D52735"/>
    <w:rsid w:val="00D52B06"/>
    <w:rsid w:val="00D52E01"/>
    <w:rsid w:val="00D53443"/>
    <w:rsid w:val="00D53830"/>
    <w:rsid w:val="00D5388A"/>
    <w:rsid w:val="00D53A4A"/>
    <w:rsid w:val="00D53E9B"/>
    <w:rsid w:val="00D540BB"/>
    <w:rsid w:val="00D54712"/>
    <w:rsid w:val="00D5480A"/>
    <w:rsid w:val="00D54D35"/>
    <w:rsid w:val="00D558A3"/>
    <w:rsid w:val="00D558F0"/>
    <w:rsid w:val="00D55D06"/>
    <w:rsid w:val="00D56568"/>
    <w:rsid w:val="00D56950"/>
    <w:rsid w:val="00D56D16"/>
    <w:rsid w:val="00D56D8B"/>
    <w:rsid w:val="00D56F3A"/>
    <w:rsid w:val="00D5780D"/>
    <w:rsid w:val="00D60534"/>
    <w:rsid w:val="00D60BEA"/>
    <w:rsid w:val="00D61248"/>
    <w:rsid w:val="00D61335"/>
    <w:rsid w:val="00D61373"/>
    <w:rsid w:val="00D61A8D"/>
    <w:rsid w:val="00D62168"/>
    <w:rsid w:val="00D62838"/>
    <w:rsid w:val="00D62A96"/>
    <w:rsid w:val="00D63300"/>
    <w:rsid w:val="00D63B16"/>
    <w:rsid w:val="00D646A8"/>
    <w:rsid w:val="00D6496B"/>
    <w:rsid w:val="00D64B5A"/>
    <w:rsid w:val="00D64D4F"/>
    <w:rsid w:val="00D65482"/>
    <w:rsid w:val="00D65595"/>
    <w:rsid w:val="00D656A4"/>
    <w:rsid w:val="00D65842"/>
    <w:rsid w:val="00D658E6"/>
    <w:rsid w:val="00D65A36"/>
    <w:rsid w:val="00D65BEC"/>
    <w:rsid w:val="00D65E39"/>
    <w:rsid w:val="00D6608C"/>
    <w:rsid w:val="00D661B9"/>
    <w:rsid w:val="00D66528"/>
    <w:rsid w:val="00D668EB"/>
    <w:rsid w:val="00D669AD"/>
    <w:rsid w:val="00D66B96"/>
    <w:rsid w:val="00D66BEC"/>
    <w:rsid w:val="00D66E55"/>
    <w:rsid w:val="00D6755F"/>
    <w:rsid w:val="00D67592"/>
    <w:rsid w:val="00D67931"/>
    <w:rsid w:val="00D67C7D"/>
    <w:rsid w:val="00D67D60"/>
    <w:rsid w:val="00D70418"/>
    <w:rsid w:val="00D70421"/>
    <w:rsid w:val="00D70601"/>
    <w:rsid w:val="00D70E68"/>
    <w:rsid w:val="00D7156C"/>
    <w:rsid w:val="00D7159A"/>
    <w:rsid w:val="00D71DBE"/>
    <w:rsid w:val="00D71E37"/>
    <w:rsid w:val="00D723DB"/>
    <w:rsid w:val="00D72B57"/>
    <w:rsid w:val="00D72D2F"/>
    <w:rsid w:val="00D73666"/>
    <w:rsid w:val="00D73AF1"/>
    <w:rsid w:val="00D73CC3"/>
    <w:rsid w:val="00D73DA8"/>
    <w:rsid w:val="00D74323"/>
    <w:rsid w:val="00D74CA7"/>
    <w:rsid w:val="00D74D7D"/>
    <w:rsid w:val="00D753B5"/>
    <w:rsid w:val="00D75958"/>
    <w:rsid w:val="00D75ABF"/>
    <w:rsid w:val="00D75C20"/>
    <w:rsid w:val="00D75DB1"/>
    <w:rsid w:val="00D7625E"/>
    <w:rsid w:val="00D76305"/>
    <w:rsid w:val="00D767CA"/>
    <w:rsid w:val="00D76AB9"/>
    <w:rsid w:val="00D76C0D"/>
    <w:rsid w:val="00D76C3F"/>
    <w:rsid w:val="00D76E2C"/>
    <w:rsid w:val="00D77081"/>
    <w:rsid w:val="00D773B7"/>
    <w:rsid w:val="00D773B9"/>
    <w:rsid w:val="00D802FC"/>
    <w:rsid w:val="00D80728"/>
    <w:rsid w:val="00D80C3A"/>
    <w:rsid w:val="00D80FF6"/>
    <w:rsid w:val="00D81172"/>
    <w:rsid w:val="00D8175C"/>
    <w:rsid w:val="00D81778"/>
    <w:rsid w:val="00D81928"/>
    <w:rsid w:val="00D8204C"/>
    <w:rsid w:val="00D8231A"/>
    <w:rsid w:val="00D8285D"/>
    <w:rsid w:val="00D82A57"/>
    <w:rsid w:val="00D82C9D"/>
    <w:rsid w:val="00D835D2"/>
    <w:rsid w:val="00D839D4"/>
    <w:rsid w:val="00D83A8C"/>
    <w:rsid w:val="00D83D57"/>
    <w:rsid w:val="00D83D93"/>
    <w:rsid w:val="00D8402E"/>
    <w:rsid w:val="00D84C9C"/>
    <w:rsid w:val="00D84E2F"/>
    <w:rsid w:val="00D8546B"/>
    <w:rsid w:val="00D85A07"/>
    <w:rsid w:val="00D85B6C"/>
    <w:rsid w:val="00D85FF1"/>
    <w:rsid w:val="00D862B0"/>
    <w:rsid w:val="00D86415"/>
    <w:rsid w:val="00D86777"/>
    <w:rsid w:val="00D86E5F"/>
    <w:rsid w:val="00D87366"/>
    <w:rsid w:val="00D8741A"/>
    <w:rsid w:val="00D87499"/>
    <w:rsid w:val="00D877E1"/>
    <w:rsid w:val="00D879DC"/>
    <w:rsid w:val="00D87B6C"/>
    <w:rsid w:val="00D87BBB"/>
    <w:rsid w:val="00D87D53"/>
    <w:rsid w:val="00D901CE"/>
    <w:rsid w:val="00D90324"/>
    <w:rsid w:val="00D90458"/>
    <w:rsid w:val="00D9063D"/>
    <w:rsid w:val="00D911F5"/>
    <w:rsid w:val="00D91314"/>
    <w:rsid w:val="00D91447"/>
    <w:rsid w:val="00D915FA"/>
    <w:rsid w:val="00D91DB5"/>
    <w:rsid w:val="00D920D7"/>
    <w:rsid w:val="00D925C1"/>
    <w:rsid w:val="00D92861"/>
    <w:rsid w:val="00D92882"/>
    <w:rsid w:val="00D92990"/>
    <w:rsid w:val="00D92B35"/>
    <w:rsid w:val="00D93A5F"/>
    <w:rsid w:val="00D93B30"/>
    <w:rsid w:val="00D93D86"/>
    <w:rsid w:val="00D93E83"/>
    <w:rsid w:val="00D94373"/>
    <w:rsid w:val="00D945EF"/>
    <w:rsid w:val="00D94A54"/>
    <w:rsid w:val="00D94D41"/>
    <w:rsid w:val="00D94DBF"/>
    <w:rsid w:val="00D94E14"/>
    <w:rsid w:val="00D95186"/>
    <w:rsid w:val="00D9528E"/>
    <w:rsid w:val="00D95426"/>
    <w:rsid w:val="00D9582C"/>
    <w:rsid w:val="00D96212"/>
    <w:rsid w:val="00D96473"/>
    <w:rsid w:val="00D967DE"/>
    <w:rsid w:val="00D967E5"/>
    <w:rsid w:val="00D96ADE"/>
    <w:rsid w:val="00D96B3A"/>
    <w:rsid w:val="00D97251"/>
    <w:rsid w:val="00D9725C"/>
    <w:rsid w:val="00D97292"/>
    <w:rsid w:val="00D97F86"/>
    <w:rsid w:val="00DA0170"/>
    <w:rsid w:val="00DA0424"/>
    <w:rsid w:val="00DA05D5"/>
    <w:rsid w:val="00DA1155"/>
    <w:rsid w:val="00DA12C2"/>
    <w:rsid w:val="00DA12D7"/>
    <w:rsid w:val="00DA1608"/>
    <w:rsid w:val="00DA1927"/>
    <w:rsid w:val="00DA1AE1"/>
    <w:rsid w:val="00DA1E3A"/>
    <w:rsid w:val="00DA224A"/>
    <w:rsid w:val="00DA2750"/>
    <w:rsid w:val="00DA28C3"/>
    <w:rsid w:val="00DA29BB"/>
    <w:rsid w:val="00DA31BC"/>
    <w:rsid w:val="00DA31E7"/>
    <w:rsid w:val="00DA3370"/>
    <w:rsid w:val="00DA3970"/>
    <w:rsid w:val="00DA3EBD"/>
    <w:rsid w:val="00DA442F"/>
    <w:rsid w:val="00DA4AE5"/>
    <w:rsid w:val="00DA4F54"/>
    <w:rsid w:val="00DA4F62"/>
    <w:rsid w:val="00DA5F8A"/>
    <w:rsid w:val="00DA66F4"/>
    <w:rsid w:val="00DA68C8"/>
    <w:rsid w:val="00DA68D4"/>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4B"/>
    <w:rsid w:val="00DB1654"/>
    <w:rsid w:val="00DB19A0"/>
    <w:rsid w:val="00DB19DE"/>
    <w:rsid w:val="00DB1CB0"/>
    <w:rsid w:val="00DB1FDE"/>
    <w:rsid w:val="00DB2232"/>
    <w:rsid w:val="00DB2BFE"/>
    <w:rsid w:val="00DB2D1F"/>
    <w:rsid w:val="00DB2D8E"/>
    <w:rsid w:val="00DB3084"/>
    <w:rsid w:val="00DB324F"/>
    <w:rsid w:val="00DB36EA"/>
    <w:rsid w:val="00DB3E7D"/>
    <w:rsid w:val="00DB420E"/>
    <w:rsid w:val="00DB460F"/>
    <w:rsid w:val="00DB4857"/>
    <w:rsid w:val="00DB4C1E"/>
    <w:rsid w:val="00DB4EE2"/>
    <w:rsid w:val="00DB4F7B"/>
    <w:rsid w:val="00DB5017"/>
    <w:rsid w:val="00DB53E1"/>
    <w:rsid w:val="00DB573C"/>
    <w:rsid w:val="00DB5C6F"/>
    <w:rsid w:val="00DB5EFB"/>
    <w:rsid w:val="00DB6018"/>
    <w:rsid w:val="00DB618A"/>
    <w:rsid w:val="00DB666C"/>
    <w:rsid w:val="00DB6976"/>
    <w:rsid w:val="00DB6AA4"/>
    <w:rsid w:val="00DB6CBE"/>
    <w:rsid w:val="00DB6DED"/>
    <w:rsid w:val="00DB6FA1"/>
    <w:rsid w:val="00DB7332"/>
    <w:rsid w:val="00DB74AB"/>
    <w:rsid w:val="00DB793F"/>
    <w:rsid w:val="00DB7F8E"/>
    <w:rsid w:val="00DC0266"/>
    <w:rsid w:val="00DC02D2"/>
    <w:rsid w:val="00DC035D"/>
    <w:rsid w:val="00DC0FB3"/>
    <w:rsid w:val="00DC1117"/>
    <w:rsid w:val="00DC19DD"/>
    <w:rsid w:val="00DC1D5A"/>
    <w:rsid w:val="00DC2096"/>
    <w:rsid w:val="00DC22B6"/>
    <w:rsid w:val="00DC2336"/>
    <w:rsid w:val="00DC24F4"/>
    <w:rsid w:val="00DC25A4"/>
    <w:rsid w:val="00DC2B5B"/>
    <w:rsid w:val="00DC2C20"/>
    <w:rsid w:val="00DC2E1A"/>
    <w:rsid w:val="00DC2FCF"/>
    <w:rsid w:val="00DC339C"/>
    <w:rsid w:val="00DC34A3"/>
    <w:rsid w:val="00DC42E8"/>
    <w:rsid w:val="00DC4336"/>
    <w:rsid w:val="00DC4440"/>
    <w:rsid w:val="00DC44C4"/>
    <w:rsid w:val="00DC45E7"/>
    <w:rsid w:val="00DC4756"/>
    <w:rsid w:val="00DC53E8"/>
    <w:rsid w:val="00DC56B8"/>
    <w:rsid w:val="00DC5790"/>
    <w:rsid w:val="00DC591C"/>
    <w:rsid w:val="00DC59DD"/>
    <w:rsid w:val="00DC64E3"/>
    <w:rsid w:val="00DC683C"/>
    <w:rsid w:val="00DC68E4"/>
    <w:rsid w:val="00DC69EF"/>
    <w:rsid w:val="00DC6A13"/>
    <w:rsid w:val="00DC704D"/>
    <w:rsid w:val="00DC7497"/>
    <w:rsid w:val="00DC79DF"/>
    <w:rsid w:val="00DC7ABE"/>
    <w:rsid w:val="00DD01B0"/>
    <w:rsid w:val="00DD0384"/>
    <w:rsid w:val="00DD0551"/>
    <w:rsid w:val="00DD0DE6"/>
    <w:rsid w:val="00DD0ED1"/>
    <w:rsid w:val="00DD0FF4"/>
    <w:rsid w:val="00DD1174"/>
    <w:rsid w:val="00DD135B"/>
    <w:rsid w:val="00DD1C04"/>
    <w:rsid w:val="00DD1D65"/>
    <w:rsid w:val="00DD22CB"/>
    <w:rsid w:val="00DD2536"/>
    <w:rsid w:val="00DD25BA"/>
    <w:rsid w:val="00DD2E98"/>
    <w:rsid w:val="00DD30C0"/>
    <w:rsid w:val="00DD3203"/>
    <w:rsid w:val="00DD3692"/>
    <w:rsid w:val="00DD3B6A"/>
    <w:rsid w:val="00DD43C3"/>
    <w:rsid w:val="00DD4699"/>
    <w:rsid w:val="00DD46E2"/>
    <w:rsid w:val="00DD486E"/>
    <w:rsid w:val="00DD503D"/>
    <w:rsid w:val="00DD5696"/>
    <w:rsid w:val="00DD5977"/>
    <w:rsid w:val="00DD5B9D"/>
    <w:rsid w:val="00DD5F3F"/>
    <w:rsid w:val="00DD61BC"/>
    <w:rsid w:val="00DD63AA"/>
    <w:rsid w:val="00DD6539"/>
    <w:rsid w:val="00DD65B7"/>
    <w:rsid w:val="00DD6BFF"/>
    <w:rsid w:val="00DD6C0B"/>
    <w:rsid w:val="00DD79A3"/>
    <w:rsid w:val="00DD7C75"/>
    <w:rsid w:val="00DD7FC0"/>
    <w:rsid w:val="00DE025C"/>
    <w:rsid w:val="00DE03BE"/>
    <w:rsid w:val="00DE0985"/>
    <w:rsid w:val="00DE0F05"/>
    <w:rsid w:val="00DE1136"/>
    <w:rsid w:val="00DE1278"/>
    <w:rsid w:val="00DE1EB5"/>
    <w:rsid w:val="00DE2988"/>
    <w:rsid w:val="00DE2AAA"/>
    <w:rsid w:val="00DE2FE4"/>
    <w:rsid w:val="00DE30FB"/>
    <w:rsid w:val="00DE3AD7"/>
    <w:rsid w:val="00DE3E59"/>
    <w:rsid w:val="00DE3F48"/>
    <w:rsid w:val="00DE3F9A"/>
    <w:rsid w:val="00DE444B"/>
    <w:rsid w:val="00DE4651"/>
    <w:rsid w:val="00DE4B41"/>
    <w:rsid w:val="00DE4CC2"/>
    <w:rsid w:val="00DE4D41"/>
    <w:rsid w:val="00DE51EE"/>
    <w:rsid w:val="00DE5913"/>
    <w:rsid w:val="00DE5BEA"/>
    <w:rsid w:val="00DE5E7F"/>
    <w:rsid w:val="00DE637C"/>
    <w:rsid w:val="00DE6414"/>
    <w:rsid w:val="00DE681F"/>
    <w:rsid w:val="00DE6A21"/>
    <w:rsid w:val="00DE741F"/>
    <w:rsid w:val="00DE77C2"/>
    <w:rsid w:val="00DE7CBB"/>
    <w:rsid w:val="00DF00F3"/>
    <w:rsid w:val="00DF0471"/>
    <w:rsid w:val="00DF068C"/>
    <w:rsid w:val="00DF09E5"/>
    <w:rsid w:val="00DF119C"/>
    <w:rsid w:val="00DF1D08"/>
    <w:rsid w:val="00DF1D59"/>
    <w:rsid w:val="00DF2066"/>
    <w:rsid w:val="00DF2073"/>
    <w:rsid w:val="00DF20D5"/>
    <w:rsid w:val="00DF21FC"/>
    <w:rsid w:val="00DF2254"/>
    <w:rsid w:val="00DF238A"/>
    <w:rsid w:val="00DF2522"/>
    <w:rsid w:val="00DF2662"/>
    <w:rsid w:val="00DF266E"/>
    <w:rsid w:val="00DF282D"/>
    <w:rsid w:val="00DF28F9"/>
    <w:rsid w:val="00DF364D"/>
    <w:rsid w:val="00DF3752"/>
    <w:rsid w:val="00DF3F2A"/>
    <w:rsid w:val="00DF48A3"/>
    <w:rsid w:val="00DF5C14"/>
    <w:rsid w:val="00DF60E6"/>
    <w:rsid w:val="00DF62D3"/>
    <w:rsid w:val="00DF69A6"/>
    <w:rsid w:val="00DF6D15"/>
    <w:rsid w:val="00DF6D79"/>
    <w:rsid w:val="00DF70DC"/>
    <w:rsid w:val="00DF770D"/>
    <w:rsid w:val="00DF78C1"/>
    <w:rsid w:val="00DF7B31"/>
    <w:rsid w:val="00DF7BAB"/>
    <w:rsid w:val="00E00150"/>
    <w:rsid w:val="00E002CF"/>
    <w:rsid w:val="00E00322"/>
    <w:rsid w:val="00E00343"/>
    <w:rsid w:val="00E01091"/>
    <w:rsid w:val="00E01400"/>
    <w:rsid w:val="00E01841"/>
    <w:rsid w:val="00E01CFD"/>
    <w:rsid w:val="00E01DD2"/>
    <w:rsid w:val="00E020D8"/>
    <w:rsid w:val="00E02176"/>
    <w:rsid w:val="00E028AC"/>
    <w:rsid w:val="00E02BE0"/>
    <w:rsid w:val="00E02E93"/>
    <w:rsid w:val="00E03295"/>
    <w:rsid w:val="00E033D9"/>
    <w:rsid w:val="00E03775"/>
    <w:rsid w:val="00E039F6"/>
    <w:rsid w:val="00E03B62"/>
    <w:rsid w:val="00E03E41"/>
    <w:rsid w:val="00E04140"/>
    <w:rsid w:val="00E0430C"/>
    <w:rsid w:val="00E0487D"/>
    <w:rsid w:val="00E049FF"/>
    <w:rsid w:val="00E05144"/>
    <w:rsid w:val="00E051DA"/>
    <w:rsid w:val="00E052B2"/>
    <w:rsid w:val="00E05929"/>
    <w:rsid w:val="00E05BB9"/>
    <w:rsid w:val="00E060A0"/>
    <w:rsid w:val="00E06654"/>
    <w:rsid w:val="00E067D1"/>
    <w:rsid w:val="00E06829"/>
    <w:rsid w:val="00E06A02"/>
    <w:rsid w:val="00E06DBC"/>
    <w:rsid w:val="00E06ED1"/>
    <w:rsid w:val="00E0734F"/>
    <w:rsid w:val="00E07383"/>
    <w:rsid w:val="00E07909"/>
    <w:rsid w:val="00E07CEE"/>
    <w:rsid w:val="00E07FB8"/>
    <w:rsid w:val="00E07FCF"/>
    <w:rsid w:val="00E1032C"/>
    <w:rsid w:val="00E103FC"/>
    <w:rsid w:val="00E105E2"/>
    <w:rsid w:val="00E10B26"/>
    <w:rsid w:val="00E11452"/>
    <w:rsid w:val="00E11634"/>
    <w:rsid w:val="00E11A5C"/>
    <w:rsid w:val="00E11BC7"/>
    <w:rsid w:val="00E11D19"/>
    <w:rsid w:val="00E12281"/>
    <w:rsid w:val="00E1232D"/>
    <w:rsid w:val="00E124F0"/>
    <w:rsid w:val="00E12D50"/>
    <w:rsid w:val="00E1357C"/>
    <w:rsid w:val="00E138A9"/>
    <w:rsid w:val="00E13924"/>
    <w:rsid w:val="00E14436"/>
    <w:rsid w:val="00E14838"/>
    <w:rsid w:val="00E14BE2"/>
    <w:rsid w:val="00E1510B"/>
    <w:rsid w:val="00E156E0"/>
    <w:rsid w:val="00E15847"/>
    <w:rsid w:val="00E15B93"/>
    <w:rsid w:val="00E15E3B"/>
    <w:rsid w:val="00E15E42"/>
    <w:rsid w:val="00E165C2"/>
    <w:rsid w:val="00E16690"/>
    <w:rsid w:val="00E17099"/>
    <w:rsid w:val="00E17674"/>
    <w:rsid w:val="00E17915"/>
    <w:rsid w:val="00E20905"/>
    <w:rsid w:val="00E20C36"/>
    <w:rsid w:val="00E21142"/>
    <w:rsid w:val="00E2181E"/>
    <w:rsid w:val="00E21AC4"/>
    <w:rsid w:val="00E21B6B"/>
    <w:rsid w:val="00E21C77"/>
    <w:rsid w:val="00E21D57"/>
    <w:rsid w:val="00E22001"/>
    <w:rsid w:val="00E220CF"/>
    <w:rsid w:val="00E2243F"/>
    <w:rsid w:val="00E224D5"/>
    <w:rsid w:val="00E2252E"/>
    <w:rsid w:val="00E2281F"/>
    <w:rsid w:val="00E23095"/>
    <w:rsid w:val="00E230CB"/>
    <w:rsid w:val="00E234C1"/>
    <w:rsid w:val="00E24173"/>
    <w:rsid w:val="00E2441A"/>
    <w:rsid w:val="00E24439"/>
    <w:rsid w:val="00E247DC"/>
    <w:rsid w:val="00E24938"/>
    <w:rsid w:val="00E24EA9"/>
    <w:rsid w:val="00E255DC"/>
    <w:rsid w:val="00E25C5B"/>
    <w:rsid w:val="00E25D1A"/>
    <w:rsid w:val="00E25F01"/>
    <w:rsid w:val="00E26227"/>
    <w:rsid w:val="00E26B4E"/>
    <w:rsid w:val="00E26CB4"/>
    <w:rsid w:val="00E26EC8"/>
    <w:rsid w:val="00E2732D"/>
    <w:rsid w:val="00E275B9"/>
    <w:rsid w:val="00E27F4B"/>
    <w:rsid w:val="00E30040"/>
    <w:rsid w:val="00E304E8"/>
    <w:rsid w:val="00E3050A"/>
    <w:rsid w:val="00E306E6"/>
    <w:rsid w:val="00E30DE3"/>
    <w:rsid w:val="00E30E43"/>
    <w:rsid w:val="00E30E82"/>
    <w:rsid w:val="00E311C7"/>
    <w:rsid w:val="00E31226"/>
    <w:rsid w:val="00E31B04"/>
    <w:rsid w:val="00E31C28"/>
    <w:rsid w:val="00E31D6C"/>
    <w:rsid w:val="00E32785"/>
    <w:rsid w:val="00E32977"/>
    <w:rsid w:val="00E32A4D"/>
    <w:rsid w:val="00E32D5E"/>
    <w:rsid w:val="00E3320E"/>
    <w:rsid w:val="00E33D18"/>
    <w:rsid w:val="00E33EF6"/>
    <w:rsid w:val="00E3493E"/>
    <w:rsid w:val="00E34AA5"/>
    <w:rsid w:val="00E34BF0"/>
    <w:rsid w:val="00E34DE5"/>
    <w:rsid w:val="00E3554F"/>
    <w:rsid w:val="00E35F2D"/>
    <w:rsid w:val="00E35FBC"/>
    <w:rsid w:val="00E367AD"/>
    <w:rsid w:val="00E367F6"/>
    <w:rsid w:val="00E37041"/>
    <w:rsid w:val="00E370EE"/>
    <w:rsid w:val="00E37120"/>
    <w:rsid w:val="00E37232"/>
    <w:rsid w:val="00E3772F"/>
    <w:rsid w:val="00E37A07"/>
    <w:rsid w:val="00E37DDB"/>
    <w:rsid w:val="00E40592"/>
    <w:rsid w:val="00E40690"/>
    <w:rsid w:val="00E40938"/>
    <w:rsid w:val="00E40A80"/>
    <w:rsid w:val="00E40E88"/>
    <w:rsid w:val="00E419E9"/>
    <w:rsid w:val="00E41D82"/>
    <w:rsid w:val="00E421C8"/>
    <w:rsid w:val="00E43141"/>
    <w:rsid w:val="00E43347"/>
    <w:rsid w:val="00E4336F"/>
    <w:rsid w:val="00E435DF"/>
    <w:rsid w:val="00E438C5"/>
    <w:rsid w:val="00E438FD"/>
    <w:rsid w:val="00E43A69"/>
    <w:rsid w:val="00E43C82"/>
    <w:rsid w:val="00E44932"/>
    <w:rsid w:val="00E44992"/>
    <w:rsid w:val="00E44BE6"/>
    <w:rsid w:val="00E44C80"/>
    <w:rsid w:val="00E44EB4"/>
    <w:rsid w:val="00E456F4"/>
    <w:rsid w:val="00E4575A"/>
    <w:rsid w:val="00E45B2C"/>
    <w:rsid w:val="00E4620B"/>
    <w:rsid w:val="00E46707"/>
    <w:rsid w:val="00E469A2"/>
    <w:rsid w:val="00E46EB6"/>
    <w:rsid w:val="00E47103"/>
    <w:rsid w:val="00E4770B"/>
    <w:rsid w:val="00E47A28"/>
    <w:rsid w:val="00E50912"/>
    <w:rsid w:val="00E50A36"/>
    <w:rsid w:val="00E50AD3"/>
    <w:rsid w:val="00E50E51"/>
    <w:rsid w:val="00E510FE"/>
    <w:rsid w:val="00E511A5"/>
    <w:rsid w:val="00E51266"/>
    <w:rsid w:val="00E5150B"/>
    <w:rsid w:val="00E51EB0"/>
    <w:rsid w:val="00E51FA3"/>
    <w:rsid w:val="00E52123"/>
    <w:rsid w:val="00E523CC"/>
    <w:rsid w:val="00E52DF4"/>
    <w:rsid w:val="00E5353A"/>
    <w:rsid w:val="00E54044"/>
    <w:rsid w:val="00E54062"/>
    <w:rsid w:val="00E54EFA"/>
    <w:rsid w:val="00E55294"/>
    <w:rsid w:val="00E5578E"/>
    <w:rsid w:val="00E557CD"/>
    <w:rsid w:val="00E559AD"/>
    <w:rsid w:val="00E559DB"/>
    <w:rsid w:val="00E56120"/>
    <w:rsid w:val="00E5633D"/>
    <w:rsid w:val="00E563C6"/>
    <w:rsid w:val="00E56443"/>
    <w:rsid w:val="00E5667F"/>
    <w:rsid w:val="00E5668F"/>
    <w:rsid w:val="00E5682D"/>
    <w:rsid w:val="00E56DE2"/>
    <w:rsid w:val="00E57535"/>
    <w:rsid w:val="00E57D84"/>
    <w:rsid w:val="00E6019C"/>
    <w:rsid w:val="00E6062B"/>
    <w:rsid w:val="00E60785"/>
    <w:rsid w:val="00E608E0"/>
    <w:rsid w:val="00E60D01"/>
    <w:rsid w:val="00E611A4"/>
    <w:rsid w:val="00E6175A"/>
    <w:rsid w:val="00E61A07"/>
    <w:rsid w:val="00E61EC2"/>
    <w:rsid w:val="00E62505"/>
    <w:rsid w:val="00E628EE"/>
    <w:rsid w:val="00E63069"/>
    <w:rsid w:val="00E631AF"/>
    <w:rsid w:val="00E63A2D"/>
    <w:rsid w:val="00E63D00"/>
    <w:rsid w:val="00E64686"/>
    <w:rsid w:val="00E64953"/>
    <w:rsid w:val="00E64BA7"/>
    <w:rsid w:val="00E64BCD"/>
    <w:rsid w:val="00E65121"/>
    <w:rsid w:val="00E652D1"/>
    <w:rsid w:val="00E65CFA"/>
    <w:rsid w:val="00E66240"/>
    <w:rsid w:val="00E6657C"/>
    <w:rsid w:val="00E66A7C"/>
    <w:rsid w:val="00E66FC5"/>
    <w:rsid w:val="00E6789D"/>
    <w:rsid w:val="00E67B00"/>
    <w:rsid w:val="00E67E5B"/>
    <w:rsid w:val="00E701BA"/>
    <w:rsid w:val="00E702A7"/>
    <w:rsid w:val="00E708EA"/>
    <w:rsid w:val="00E70940"/>
    <w:rsid w:val="00E70EBA"/>
    <w:rsid w:val="00E7118D"/>
    <w:rsid w:val="00E71B74"/>
    <w:rsid w:val="00E71BA5"/>
    <w:rsid w:val="00E71C0A"/>
    <w:rsid w:val="00E71C20"/>
    <w:rsid w:val="00E71F8C"/>
    <w:rsid w:val="00E71FA4"/>
    <w:rsid w:val="00E723D0"/>
    <w:rsid w:val="00E72484"/>
    <w:rsid w:val="00E725FB"/>
    <w:rsid w:val="00E72D93"/>
    <w:rsid w:val="00E73DC8"/>
    <w:rsid w:val="00E73F80"/>
    <w:rsid w:val="00E74845"/>
    <w:rsid w:val="00E74F8C"/>
    <w:rsid w:val="00E75DCD"/>
    <w:rsid w:val="00E76402"/>
    <w:rsid w:val="00E7679B"/>
    <w:rsid w:val="00E76901"/>
    <w:rsid w:val="00E77384"/>
    <w:rsid w:val="00E774C0"/>
    <w:rsid w:val="00E77858"/>
    <w:rsid w:val="00E7791D"/>
    <w:rsid w:val="00E77CF7"/>
    <w:rsid w:val="00E77E4B"/>
    <w:rsid w:val="00E80C7C"/>
    <w:rsid w:val="00E81204"/>
    <w:rsid w:val="00E8125B"/>
    <w:rsid w:val="00E81A40"/>
    <w:rsid w:val="00E821CB"/>
    <w:rsid w:val="00E821E5"/>
    <w:rsid w:val="00E8231B"/>
    <w:rsid w:val="00E8231D"/>
    <w:rsid w:val="00E829CA"/>
    <w:rsid w:val="00E82AE9"/>
    <w:rsid w:val="00E82F46"/>
    <w:rsid w:val="00E8333C"/>
    <w:rsid w:val="00E8354F"/>
    <w:rsid w:val="00E83565"/>
    <w:rsid w:val="00E83662"/>
    <w:rsid w:val="00E83700"/>
    <w:rsid w:val="00E83A05"/>
    <w:rsid w:val="00E83D80"/>
    <w:rsid w:val="00E83E29"/>
    <w:rsid w:val="00E83E49"/>
    <w:rsid w:val="00E83ED3"/>
    <w:rsid w:val="00E83F49"/>
    <w:rsid w:val="00E8403E"/>
    <w:rsid w:val="00E8417D"/>
    <w:rsid w:val="00E8426B"/>
    <w:rsid w:val="00E84552"/>
    <w:rsid w:val="00E849A7"/>
    <w:rsid w:val="00E84D82"/>
    <w:rsid w:val="00E8503D"/>
    <w:rsid w:val="00E851EB"/>
    <w:rsid w:val="00E857DE"/>
    <w:rsid w:val="00E85A77"/>
    <w:rsid w:val="00E85ACE"/>
    <w:rsid w:val="00E85F16"/>
    <w:rsid w:val="00E86118"/>
    <w:rsid w:val="00E862A8"/>
    <w:rsid w:val="00E86F28"/>
    <w:rsid w:val="00E871DD"/>
    <w:rsid w:val="00E871F5"/>
    <w:rsid w:val="00E87237"/>
    <w:rsid w:val="00E8732A"/>
    <w:rsid w:val="00E87423"/>
    <w:rsid w:val="00E87B8F"/>
    <w:rsid w:val="00E90106"/>
    <w:rsid w:val="00E902ED"/>
    <w:rsid w:val="00E9055D"/>
    <w:rsid w:val="00E906C2"/>
    <w:rsid w:val="00E90D31"/>
    <w:rsid w:val="00E90F77"/>
    <w:rsid w:val="00E913E5"/>
    <w:rsid w:val="00E91613"/>
    <w:rsid w:val="00E9193A"/>
    <w:rsid w:val="00E91B1C"/>
    <w:rsid w:val="00E92028"/>
    <w:rsid w:val="00E9216B"/>
    <w:rsid w:val="00E9260A"/>
    <w:rsid w:val="00E926FE"/>
    <w:rsid w:val="00E92B9B"/>
    <w:rsid w:val="00E930DF"/>
    <w:rsid w:val="00E932F0"/>
    <w:rsid w:val="00E93C43"/>
    <w:rsid w:val="00E93C63"/>
    <w:rsid w:val="00E9413B"/>
    <w:rsid w:val="00E941A9"/>
    <w:rsid w:val="00E941FF"/>
    <w:rsid w:val="00E94655"/>
    <w:rsid w:val="00E94746"/>
    <w:rsid w:val="00E9488B"/>
    <w:rsid w:val="00E949BA"/>
    <w:rsid w:val="00E94D0A"/>
    <w:rsid w:val="00E95140"/>
    <w:rsid w:val="00E95753"/>
    <w:rsid w:val="00E96249"/>
    <w:rsid w:val="00E9766D"/>
    <w:rsid w:val="00E9782B"/>
    <w:rsid w:val="00E97E12"/>
    <w:rsid w:val="00EA0177"/>
    <w:rsid w:val="00EA0605"/>
    <w:rsid w:val="00EA0659"/>
    <w:rsid w:val="00EA089E"/>
    <w:rsid w:val="00EA1197"/>
    <w:rsid w:val="00EA134E"/>
    <w:rsid w:val="00EA1467"/>
    <w:rsid w:val="00EA15D9"/>
    <w:rsid w:val="00EA16A1"/>
    <w:rsid w:val="00EA18C7"/>
    <w:rsid w:val="00EA1DE4"/>
    <w:rsid w:val="00EA1EC5"/>
    <w:rsid w:val="00EA1FEE"/>
    <w:rsid w:val="00EA2192"/>
    <w:rsid w:val="00EA24FF"/>
    <w:rsid w:val="00EA2771"/>
    <w:rsid w:val="00EA3489"/>
    <w:rsid w:val="00EA369D"/>
    <w:rsid w:val="00EA4075"/>
    <w:rsid w:val="00EA4148"/>
    <w:rsid w:val="00EA421D"/>
    <w:rsid w:val="00EA4692"/>
    <w:rsid w:val="00EA476C"/>
    <w:rsid w:val="00EA4E04"/>
    <w:rsid w:val="00EA4E42"/>
    <w:rsid w:val="00EA508E"/>
    <w:rsid w:val="00EA5106"/>
    <w:rsid w:val="00EA5580"/>
    <w:rsid w:val="00EA5963"/>
    <w:rsid w:val="00EA5A4E"/>
    <w:rsid w:val="00EA6037"/>
    <w:rsid w:val="00EA62CF"/>
    <w:rsid w:val="00EA65CD"/>
    <w:rsid w:val="00EA67EA"/>
    <w:rsid w:val="00EA6E0F"/>
    <w:rsid w:val="00EA75D3"/>
    <w:rsid w:val="00EA7CA2"/>
    <w:rsid w:val="00EA7CA9"/>
    <w:rsid w:val="00EA7E3D"/>
    <w:rsid w:val="00EB0486"/>
    <w:rsid w:val="00EB04AD"/>
    <w:rsid w:val="00EB0D2C"/>
    <w:rsid w:val="00EB1040"/>
    <w:rsid w:val="00EB108F"/>
    <w:rsid w:val="00EB1BA3"/>
    <w:rsid w:val="00EB27BD"/>
    <w:rsid w:val="00EB2ABC"/>
    <w:rsid w:val="00EB2B95"/>
    <w:rsid w:val="00EB2CD9"/>
    <w:rsid w:val="00EB329C"/>
    <w:rsid w:val="00EB3C5C"/>
    <w:rsid w:val="00EB3CCA"/>
    <w:rsid w:val="00EB3CDD"/>
    <w:rsid w:val="00EB3F9D"/>
    <w:rsid w:val="00EB4562"/>
    <w:rsid w:val="00EB4838"/>
    <w:rsid w:val="00EB4921"/>
    <w:rsid w:val="00EB4BC8"/>
    <w:rsid w:val="00EB51BA"/>
    <w:rsid w:val="00EB524A"/>
    <w:rsid w:val="00EB5CF8"/>
    <w:rsid w:val="00EB5E0E"/>
    <w:rsid w:val="00EB628F"/>
    <w:rsid w:val="00EB67D0"/>
    <w:rsid w:val="00EB68E3"/>
    <w:rsid w:val="00EB6E3B"/>
    <w:rsid w:val="00EB6E90"/>
    <w:rsid w:val="00EB6F35"/>
    <w:rsid w:val="00EB726F"/>
    <w:rsid w:val="00EB75B6"/>
    <w:rsid w:val="00EB76E4"/>
    <w:rsid w:val="00EB7C17"/>
    <w:rsid w:val="00EB7CBA"/>
    <w:rsid w:val="00EB7EE5"/>
    <w:rsid w:val="00EB7F68"/>
    <w:rsid w:val="00EC0148"/>
    <w:rsid w:val="00EC0384"/>
    <w:rsid w:val="00EC0650"/>
    <w:rsid w:val="00EC14A3"/>
    <w:rsid w:val="00EC19C4"/>
    <w:rsid w:val="00EC1A4C"/>
    <w:rsid w:val="00EC1D78"/>
    <w:rsid w:val="00EC216A"/>
    <w:rsid w:val="00EC218E"/>
    <w:rsid w:val="00EC220A"/>
    <w:rsid w:val="00EC22A4"/>
    <w:rsid w:val="00EC2785"/>
    <w:rsid w:val="00EC29E5"/>
    <w:rsid w:val="00EC3084"/>
    <w:rsid w:val="00EC3425"/>
    <w:rsid w:val="00EC3EF4"/>
    <w:rsid w:val="00EC40D6"/>
    <w:rsid w:val="00EC4104"/>
    <w:rsid w:val="00EC4C8E"/>
    <w:rsid w:val="00EC4CCA"/>
    <w:rsid w:val="00EC5726"/>
    <w:rsid w:val="00EC5822"/>
    <w:rsid w:val="00EC5929"/>
    <w:rsid w:val="00EC5DB0"/>
    <w:rsid w:val="00EC5EE4"/>
    <w:rsid w:val="00EC67A1"/>
    <w:rsid w:val="00EC67FF"/>
    <w:rsid w:val="00EC6B11"/>
    <w:rsid w:val="00EC71FA"/>
    <w:rsid w:val="00EC739A"/>
    <w:rsid w:val="00EC7580"/>
    <w:rsid w:val="00EC75E9"/>
    <w:rsid w:val="00EC7743"/>
    <w:rsid w:val="00EC7C06"/>
    <w:rsid w:val="00ED0823"/>
    <w:rsid w:val="00ED0B72"/>
    <w:rsid w:val="00ED0F16"/>
    <w:rsid w:val="00ED13DA"/>
    <w:rsid w:val="00ED1D08"/>
    <w:rsid w:val="00ED20B2"/>
    <w:rsid w:val="00ED2866"/>
    <w:rsid w:val="00ED286B"/>
    <w:rsid w:val="00ED2A9E"/>
    <w:rsid w:val="00ED2CD2"/>
    <w:rsid w:val="00ED2F92"/>
    <w:rsid w:val="00ED308B"/>
    <w:rsid w:val="00ED3298"/>
    <w:rsid w:val="00ED34CD"/>
    <w:rsid w:val="00ED3712"/>
    <w:rsid w:val="00ED38D5"/>
    <w:rsid w:val="00ED39EC"/>
    <w:rsid w:val="00ED3F68"/>
    <w:rsid w:val="00ED4088"/>
    <w:rsid w:val="00ED448B"/>
    <w:rsid w:val="00ED485B"/>
    <w:rsid w:val="00ED4C42"/>
    <w:rsid w:val="00ED4F6A"/>
    <w:rsid w:val="00ED507F"/>
    <w:rsid w:val="00ED53F3"/>
    <w:rsid w:val="00ED5C15"/>
    <w:rsid w:val="00ED5D75"/>
    <w:rsid w:val="00ED5E78"/>
    <w:rsid w:val="00ED645D"/>
    <w:rsid w:val="00ED6DA8"/>
    <w:rsid w:val="00ED71B1"/>
    <w:rsid w:val="00ED7545"/>
    <w:rsid w:val="00ED764B"/>
    <w:rsid w:val="00ED77C9"/>
    <w:rsid w:val="00ED79F9"/>
    <w:rsid w:val="00EE0036"/>
    <w:rsid w:val="00EE05CC"/>
    <w:rsid w:val="00EE0CAC"/>
    <w:rsid w:val="00EE10B3"/>
    <w:rsid w:val="00EE114A"/>
    <w:rsid w:val="00EE1857"/>
    <w:rsid w:val="00EE1B4E"/>
    <w:rsid w:val="00EE1B50"/>
    <w:rsid w:val="00EE2297"/>
    <w:rsid w:val="00EE2411"/>
    <w:rsid w:val="00EE2AD6"/>
    <w:rsid w:val="00EE2D35"/>
    <w:rsid w:val="00EE2D51"/>
    <w:rsid w:val="00EE3330"/>
    <w:rsid w:val="00EE35C6"/>
    <w:rsid w:val="00EE3B5A"/>
    <w:rsid w:val="00EE3F69"/>
    <w:rsid w:val="00EE435F"/>
    <w:rsid w:val="00EE444A"/>
    <w:rsid w:val="00EE480B"/>
    <w:rsid w:val="00EE4E5D"/>
    <w:rsid w:val="00EE4FFD"/>
    <w:rsid w:val="00EE5094"/>
    <w:rsid w:val="00EE5145"/>
    <w:rsid w:val="00EE5652"/>
    <w:rsid w:val="00EE5FA8"/>
    <w:rsid w:val="00EE65E7"/>
    <w:rsid w:val="00EE673A"/>
    <w:rsid w:val="00EE6911"/>
    <w:rsid w:val="00EE70FF"/>
    <w:rsid w:val="00EE7172"/>
    <w:rsid w:val="00EE72F6"/>
    <w:rsid w:val="00EE792F"/>
    <w:rsid w:val="00EF06EA"/>
    <w:rsid w:val="00EF0E02"/>
    <w:rsid w:val="00EF0EC8"/>
    <w:rsid w:val="00EF153E"/>
    <w:rsid w:val="00EF1666"/>
    <w:rsid w:val="00EF16DE"/>
    <w:rsid w:val="00EF1762"/>
    <w:rsid w:val="00EF18A0"/>
    <w:rsid w:val="00EF18B4"/>
    <w:rsid w:val="00EF1B09"/>
    <w:rsid w:val="00EF1B6B"/>
    <w:rsid w:val="00EF1E23"/>
    <w:rsid w:val="00EF2090"/>
    <w:rsid w:val="00EF2B30"/>
    <w:rsid w:val="00EF3A22"/>
    <w:rsid w:val="00EF3FB5"/>
    <w:rsid w:val="00EF436A"/>
    <w:rsid w:val="00EF445D"/>
    <w:rsid w:val="00EF4EE8"/>
    <w:rsid w:val="00EF5232"/>
    <w:rsid w:val="00EF525B"/>
    <w:rsid w:val="00EF565A"/>
    <w:rsid w:val="00EF56CF"/>
    <w:rsid w:val="00EF5C27"/>
    <w:rsid w:val="00EF5ED6"/>
    <w:rsid w:val="00EF60CB"/>
    <w:rsid w:val="00EF65D5"/>
    <w:rsid w:val="00EF65F0"/>
    <w:rsid w:val="00EF682C"/>
    <w:rsid w:val="00EF68D5"/>
    <w:rsid w:val="00EF7016"/>
    <w:rsid w:val="00EF70C6"/>
    <w:rsid w:val="00EF749D"/>
    <w:rsid w:val="00EF7833"/>
    <w:rsid w:val="00F0047A"/>
    <w:rsid w:val="00F010CC"/>
    <w:rsid w:val="00F01829"/>
    <w:rsid w:val="00F01889"/>
    <w:rsid w:val="00F0190E"/>
    <w:rsid w:val="00F02053"/>
    <w:rsid w:val="00F02087"/>
    <w:rsid w:val="00F0213F"/>
    <w:rsid w:val="00F02224"/>
    <w:rsid w:val="00F02C89"/>
    <w:rsid w:val="00F0364D"/>
    <w:rsid w:val="00F03C9E"/>
    <w:rsid w:val="00F03D47"/>
    <w:rsid w:val="00F03D75"/>
    <w:rsid w:val="00F03F2F"/>
    <w:rsid w:val="00F04117"/>
    <w:rsid w:val="00F04487"/>
    <w:rsid w:val="00F044B1"/>
    <w:rsid w:val="00F04892"/>
    <w:rsid w:val="00F04C74"/>
    <w:rsid w:val="00F04DCF"/>
    <w:rsid w:val="00F04FD4"/>
    <w:rsid w:val="00F053AE"/>
    <w:rsid w:val="00F0585D"/>
    <w:rsid w:val="00F059C4"/>
    <w:rsid w:val="00F05D84"/>
    <w:rsid w:val="00F05FF0"/>
    <w:rsid w:val="00F06579"/>
    <w:rsid w:val="00F06BD7"/>
    <w:rsid w:val="00F06DA2"/>
    <w:rsid w:val="00F07130"/>
    <w:rsid w:val="00F07747"/>
    <w:rsid w:val="00F077C6"/>
    <w:rsid w:val="00F07AFD"/>
    <w:rsid w:val="00F07DCB"/>
    <w:rsid w:val="00F07F2B"/>
    <w:rsid w:val="00F1001F"/>
    <w:rsid w:val="00F10333"/>
    <w:rsid w:val="00F10850"/>
    <w:rsid w:val="00F10EDA"/>
    <w:rsid w:val="00F115C7"/>
    <w:rsid w:val="00F1164C"/>
    <w:rsid w:val="00F11E23"/>
    <w:rsid w:val="00F12350"/>
    <w:rsid w:val="00F126C9"/>
    <w:rsid w:val="00F12987"/>
    <w:rsid w:val="00F12A0D"/>
    <w:rsid w:val="00F12CA3"/>
    <w:rsid w:val="00F1309E"/>
    <w:rsid w:val="00F139FC"/>
    <w:rsid w:val="00F14058"/>
    <w:rsid w:val="00F140CE"/>
    <w:rsid w:val="00F1472E"/>
    <w:rsid w:val="00F14A42"/>
    <w:rsid w:val="00F1549F"/>
    <w:rsid w:val="00F15AB4"/>
    <w:rsid w:val="00F16347"/>
    <w:rsid w:val="00F1639A"/>
    <w:rsid w:val="00F1652F"/>
    <w:rsid w:val="00F16DCA"/>
    <w:rsid w:val="00F16E3B"/>
    <w:rsid w:val="00F16E4C"/>
    <w:rsid w:val="00F16FCF"/>
    <w:rsid w:val="00F17065"/>
    <w:rsid w:val="00F17487"/>
    <w:rsid w:val="00F17585"/>
    <w:rsid w:val="00F17608"/>
    <w:rsid w:val="00F178C5"/>
    <w:rsid w:val="00F17E8D"/>
    <w:rsid w:val="00F20A76"/>
    <w:rsid w:val="00F21471"/>
    <w:rsid w:val="00F21DD4"/>
    <w:rsid w:val="00F22A1C"/>
    <w:rsid w:val="00F22A23"/>
    <w:rsid w:val="00F22B94"/>
    <w:rsid w:val="00F22DE7"/>
    <w:rsid w:val="00F23165"/>
    <w:rsid w:val="00F231B0"/>
    <w:rsid w:val="00F235BD"/>
    <w:rsid w:val="00F2361B"/>
    <w:rsid w:val="00F236FE"/>
    <w:rsid w:val="00F23F19"/>
    <w:rsid w:val="00F24310"/>
    <w:rsid w:val="00F24A54"/>
    <w:rsid w:val="00F24F58"/>
    <w:rsid w:val="00F24F81"/>
    <w:rsid w:val="00F25FF6"/>
    <w:rsid w:val="00F260E6"/>
    <w:rsid w:val="00F262DB"/>
    <w:rsid w:val="00F263DA"/>
    <w:rsid w:val="00F2694D"/>
    <w:rsid w:val="00F26957"/>
    <w:rsid w:val="00F26B74"/>
    <w:rsid w:val="00F26B76"/>
    <w:rsid w:val="00F26CC4"/>
    <w:rsid w:val="00F272E8"/>
    <w:rsid w:val="00F27343"/>
    <w:rsid w:val="00F273AB"/>
    <w:rsid w:val="00F2763C"/>
    <w:rsid w:val="00F278AA"/>
    <w:rsid w:val="00F27AE0"/>
    <w:rsid w:val="00F27CD2"/>
    <w:rsid w:val="00F310A5"/>
    <w:rsid w:val="00F311D2"/>
    <w:rsid w:val="00F31927"/>
    <w:rsid w:val="00F31CB4"/>
    <w:rsid w:val="00F324A3"/>
    <w:rsid w:val="00F325FC"/>
    <w:rsid w:val="00F3292E"/>
    <w:rsid w:val="00F333C7"/>
    <w:rsid w:val="00F33569"/>
    <w:rsid w:val="00F33A02"/>
    <w:rsid w:val="00F34110"/>
    <w:rsid w:val="00F3430F"/>
    <w:rsid w:val="00F344D8"/>
    <w:rsid w:val="00F3460E"/>
    <w:rsid w:val="00F34AEF"/>
    <w:rsid w:val="00F350AC"/>
    <w:rsid w:val="00F357A0"/>
    <w:rsid w:val="00F35D05"/>
    <w:rsid w:val="00F368E8"/>
    <w:rsid w:val="00F369AD"/>
    <w:rsid w:val="00F36D97"/>
    <w:rsid w:val="00F3714F"/>
    <w:rsid w:val="00F37CB3"/>
    <w:rsid w:val="00F4036B"/>
    <w:rsid w:val="00F403C0"/>
    <w:rsid w:val="00F40542"/>
    <w:rsid w:val="00F40830"/>
    <w:rsid w:val="00F40D66"/>
    <w:rsid w:val="00F4105D"/>
    <w:rsid w:val="00F41130"/>
    <w:rsid w:val="00F4145C"/>
    <w:rsid w:val="00F41CE9"/>
    <w:rsid w:val="00F42363"/>
    <w:rsid w:val="00F42380"/>
    <w:rsid w:val="00F42E0F"/>
    <w:rsid w:val="00F44575"/>
    <w:rsid w:val="00F446EE"/>
    <w:rsid w:val="00F44719"/>
    <w:rsid w:val="00F44E4B"/>
    <w:rsid w:val="00F460C5"/>
    <w:rsid w:val="00F46474"/>
    <w:rsid w:val="00F467F5"/>
    <w:rsid w:val="00F4694E"/>
    <w:rsid w:val="00F46F09"/>
    <w:rsid w:val="00F46F61"/>
    <w:rsid w:val="00F47160"/>
    <w:rsid w:val="00F47413"/>
    <w:rsid w:val="00F4765B"/>
    <w:rsid w:val="00F478ED"/>
    <w:rsid w:val="00F47A9E"/>
    <w:rsid w:val="00F501D4"/>
    <w:rsid w:val="00F50BE8"/>
    <w:rsid w:val="00F51213"/>
    <w:rsid w:val="00F514F1"/>
    <w:rsid w:val="00F515C1"/>
    <w:rsid w:val="00F51698"/>
    <w:rsid w:val="00F51747"/>
    <w:rsid w:val="00F518D5"/>
    <w:rsid w:val="00F5206D"/>
    <w:rsid w:val="00F52C01"/>
    <w:rsid w:val="00F52DEA"/>
    <w:rsid w:val="00F53412"/>
    <w:rsid w:val="00F5360B"/>
    <w:rsid w:val="00F540D0"/>
    <w:rsid w:val="00F5447C"/>
    <w:rsid w:val="00F54837"/>
    <w:rsid w:val="00F54885"/>
    <w:rsid w:val="00F55284"/>
    <w:rsid w:val="00F552D2"/>
    <w:rsid w:val="00F552E1"/>
    <w:rsid w:val="00F553D7"/>
    <w:rsid w:val="00F55A52"/>
    <w:rsid w:val="00F55C06"/>
    <w:rsid w:val="00F5676E"/>
    <w:rsid w:val="00F56AEC"/>
    <w:rsid w:val="00F56EDC"/>
    <w:rsid w:val="00F56FC7"/>
    <w:rsid w:val="00F57C80"/>
    <w:rsid w:val="00F60611"/>
    <w:rsid w:val="00F60C1B"/>
    <w:rsid w:val="00F60EA8"/>
    <w:rsid w:val="00F61A7C"/>
    <w:rsid w:val="00F61D05"/>
    <w:rsid w:val="00F62434"/>
    <w:rsid w:val="00F6268A"/>
    <w:rsid w:val="00F62D2B"/>
    <w:rsid w:val="00F62DFD"/>
    <w:rsid w:val="00F6328D"/>
    <w:rsid w:val="00F63368"/>
    <w:rsid w:val="00F6367C"/>
    <w:rsid w:val="00F63892"/>
    <w:rsid w:val="00F6392F"/>
    <w:rsid w:val="00F643A6"/>
    <w:rsid w:val="00F64408"/>
    <w:rsid w:val="00F64CA8"/>
    <w:rsid w:val="00F65276"/>
    <w:rsid w:val="00F652B6"/>
    <w:rsid w:val="00F65488"/>
    <w:rsid w:val="00F65736"/>
    <w:rsid w:val="00F657DD"/>
    <w:rsid w:val="00F65917"/>
    <w:rsid w:val="00F65A6E"/>
    <w:rsid w:val="00F65CDE"/>
    <w:rsid w:val="00F65D1D"/>
    <w:rsid w:val="00F65F2D"/>
    <w:rsid w:val="00F668C4"/>
    <w:rsid w:val="00F66C91"/>
    <w:rsid w:val="00F66E8D"/>
    <w:rsid w:val="00F66F5F"/>
    <w:rsid w:val="00F67041"/>
    <w:rsid w:val="00F6726C"/>
    <w:rsid w:val="00F6733D"/>
    <w:rsid w:val="00F67429"/>
    <w:rsid w:val="00F674BD"/>
    <w:rsid w:val="00F676BF"/>
    <w:rsid w:val="00F6780C"/>
    <w:rsid w:val="00F67EE6"/>
    <w:rsid w:val="00F7086A"/>
    <w:rsid w:val="00F71095"/>
    <w:rsid w:val="00F71535"/>
    <w:rsid w:val="00F716EA"/>
    <w:rsid w:val="00F71701"/>
    <w:rsid w:val="00F718E1"/>
    <w:rsid w:val="00F719A6"/>
    <w:rsid w:val="00F7208F"/>
    <w:rsid w:val="00F72207"/>
    <w:rsid w:val="00F728B1"/>
    <w:rsid w:val="00F72C45"/>
    <w:rsid w:val="00F72C6B"/>
    <w:rsid w:val="00F7384F"/>
    <w:rsid w:val="00F73877"/>
    <w:rsid w:val="00F73A2D"/>
    <w:rsid w:val="00F73A94"/>
    <w:rsid w:val="00F73B4B"/>
    <w:rsid w:val="00F73BD7"/>
    <w:rsid w:val="00F73D2F"/>
    <w:rsid w:val="00F73FCD"/>
    <w:rsid w:val="00F745CA"/>
    <w:rsid w:val="00F74703"/>
    <w:rsid w:val="00F74776"/>
    <w:rsid w:val="00F747CB"/>
    <w:rsid w:val="00F747F7"/>
    <w:rsid w:val="00F74F84"/>
    <w:rsid w:val="00F751C1"/>
    <w:rsid w:val="00F751D8"/>
    <w:rsid w:val="00F75501"/>
    <w:rsid w:val="00F758E2"/>
    <w:rsid w:val="00F76398"/>
    <w:rsid w:val="00F76596"/>
    <w:rsid w:val="00F772F3"/>
    <w:rsid w:val="00F775FD"/>
    <w:rsid w:val="00F8057B"/>
    <w:rsid w:val="00F8087B"/>
    <w:rsid w:val="00F80A7E"/>
    <w:rsid w:val="00F80A98"/>
    <w:rsid w:val="00F80DDA"/>
    <w:rsid w:val="00F80E41"/>
    <w:rsid w:val="00F812DF"/>
    <w:rsid w:val="00F81BAF"/>
    <w:rsid w:val="00F820BD"/>
    <w:rsid w:val="00F8221C"/>
    <w:rsid w:val="00F8237C"/>
    <w:rsid w:val="00F827F6"/>
    <w:rsid w:val="00F828DA"/>
    <w:rsid w:val="00F8314B"/>
    <w:rsid w:val="00F834B7"/>
    <w:rsid w:val="00F838D1"/>
    <w:rsid w:val="00F83C34"/>
    <w:rsid w:val="00F842EF"/>
    <w:rsid w:val="00F84871"/>
    <w:rsid w:val="00F84903"/>
    <w:rsid w:val="00F84953"/>
    <w:rsid w:val="00F8497E"/>
    <w:rsid w:val="00F85057"/>
    <w:rsid w:val="00F8516F"/>
    <w:rsid w:val="00F85925"/>
    <w:rsid w:val="00F85A6C"/>
    <w:rsid w:val="00F85A80"/>
    <w:rsid w:val="00F85B1E"/>
    <w:rsid w:val="00F86044"/>
    <w:rsid w:val="00F86315"/>
    <w:rsid w:val="00F86782"/>
    <w:rsid w:val="00F867E6"/>
    <w:rsid w:val="00F86E20"/>
    <w:rsid w:val="00F86ECE"/>
    <w:rsid w:val="00F86EEE"/>
    <w:rsid w:val="00F86FCC"/>
    <w:rsid w:val="00F87162"/>
    <w:rsid w:val="00F8716F"/>
    <w:rsid w:val="00F876F1"/>
    <w:rsid w:val="00F879DC"/>
    <w:rsid w:val="00F87B3B"/>
    <w:rsid w:val="00F87BB6"/>
    <w:rsid w:val="00F87CA9"/>
    <w:rsid w:val="00F87E0C"/>
    <w:rsid w:val="00F904E2"/>
    <w:rsid w:val="00F9099F"/>
    <w:rsid w:val="00F90A55"/>
    <w:rsid w:val="00F90AFA"/>
    <w:rsid w:val="00F90B00"/>
    <w:rsid w:val="00F90D5C"/>
    <w:rsid w:val="00F90E45"/>
    <w:rsid w:val="00F91608"/>
    <w:rsid w:val="00F919FB"/>
    <w:rsid w:val="00F91AD8"/>
    <w:rsid w:val="00F91BF8"/>
    <w:rsid w:val="00F91D95"/>
    <w:rsid w:val="00F91DBD"/>
    <w:rsid w:val="00F92017"/>
    <w:rsid w:val="00F92605"/>
    <w:rsid w:val="00F92994"/>
    <w:rsid w:val="00F92AFB"/>
    <w:rsid w:val="00F92DDF"/>
    <w:rsid w:val="00F9324D"/>
    <w:rsid w:val="00F93A06"/>
    <w:rsid w:val="00F93B34"/>
    <w:rsid w:val="00F93B9A"/>
    <w:rsid w:val="00F940C4"/>
    <w:rsid w:val="00F94223"/>
    <w:rsid w:val="00F9440E"/>
    <w:rsid w:val="00F94C15"/>
    <w:rsid w:val="00F94E37"/>
    <w:rsid w:val="00F9508D"/>
    <w:rsid w:val="00F953E9"/>
    <w:rsid w:val="00F957AB"/>
    <w:rsid w:val="00F95834"/>
    <w:rsid w:val="00F959C4"/>
    <w:rsid w:val="00F95E89"/>
    <w:rsid w:val="00F960A4"/>
    <w:rsid w:val="00F960C7"/>
    <w:rsid w:val="00F966F3"/>
    <w:rsid w:val="00F96CD1"/>
    <w:rsid w:val="00F96D8E"/>
    <w:rsid w:val="00F96E86"/>
    <w:rsid w:val="00F97B5E"/>
    <w:rsid w:val="00F97BAF"/>
    <w:rsid w:val="00FA0457"/>
    <w:rsid w:val="00FA0694"/>
    <w:rsid w:val="00FA0AFD"/>
    <w:rsid w:val="00FA0E88"/>
    <w:rsid w:val="00FA11F8"/>
    <w:rsid w:val="00FA13FE"/>
    <w:rsid w:val="00FA15FC"/>
    <w:rsid w:val="00FA177F"/>
    <w:rsid w:val="00FA1932"/>
    <w:rsid w:val="00FA1F75"/>
    <w:rsid w:val="00FA2395"/>
    <w:rsid w:val="00FA2619"/>
    <w:rsid w:val="00FA29F9"/>
    <w:rsid w:val="00FA29FB"/>
    <w:rsid w:val="00FA2A0F"/>
    <w:rsid w:val="00FA2B8F"/>
    <w:rsid w:val="00FA2D16"/>
    <w:rsid w:val="00FA2D64"/>
    <w:rsid w:val="00FA3095"/>
    <w:rsid w:val="00FA365A"/>
    <w:rsid w:val="00FA37BB"/>
    <w:rsid w:val="00FA37D1"/>
    <w:rsid w:val="00FA3D57"/>
    <w:rsid w:val="00FA3FCC"/>
    <w:rsid w:val="00FA410F"/>
    <w:rsid w:val="00FA455F"/>
    <w:rsid w:val="00FA4580"/>
    <w:rsid w:val="00FA465D"/>
    <w:rsid w:val="00FA4F0B"/>
    <w:rsid w:val="00FA50B6"/>
    <w:rsid w:val="00FA53B9"/>
    <w:rsid w:val="00FA66BC"/>
    <w:rsid w:val="00FA683E"/>
    <w:rsid w:val="00FA73F3"/>
    <w:rsid w:val="00FA7C05"/>
    <w:rsid w:val="00FA7CC6"/>
    <w:rsid w:val="00FA8F2A"/>
    <w:rsid w:val="00FB0215"/>
    <w:rsid w:val="00FB14CE"/>
    <w:rsid w:val="00FB16C8"/>
    <w:rsid w:val="00FB1991"/>
    <w:rsid w:val="00FB1B58"/>
    <w:rsid w:val="00FB2271"/>
    <w:rsid w:val="00FB2492"/>
    <w:rsid w:val="00FB268E"/>
    <w:rsid w:val="00FB2A23"/>
    <w:rsid w:val="00FB2B64"/>
    <w:rsid w:val="00FB2E5A"/>
    <w:rsid w:val="00FB2EA3"/>
    <w:rsid w:val="00FB3329"/>
    <w:rsid w:val="00FB3397"/>
    <w:rsid w:val="00FB34AA"/>
    <w:rsid w:val="00FB35E8"/>
    <w:rsid w:val="00FB39BF"/>
    <w:rsid w:val="00FB49B3"/>
    <w:rsid w:val="00FB4BBC"/>
    <w:rsid w:val="00FB4C46"/>
    <w:rsid w:val="00FB4F78"/>
    <w:rsid w:val="00FB509F"/>
    <w:rsid w:val="00FB5365"/>
    <w:rsid w:val="00FB5A2D"/>
    <w:rsid w:val="00FB5AE7"/>
    <w:rsid w:val="00FB634F"/>
    <w:rsid w:val="00FB64E6"/>
    <w:rsid w:val="00FB68B3"/>
    <w:rsid w:val="00FB6E63"/>
    <w:rsid w:val="00FB7029"/>
    <w:rsid w:val="00FB77BA"/>
    <w:rsid w:val="00FB7DF6"/>
    <w:rsid w:val="00FC019D"/>
    <w:rsid w:val="00FC01C0"/>
    <w:rsid w:val="00FC0E5C"/>
    <w:rsid w:val="00FC1101"/>
    <w:rsid w:val="00FC1268"/>
    <w:rsid w:val="00FC1280"/>
    <w:rsid w:val="00FC12E1"/>
    <w:rsid w:val="00FC175D"/>
    <w:rsid w:val="00FC1FBA"/>
    <w:rsid w:val="00FC1FE0"/>
    <w:rsid w:val="00FC1FE9"/>
    <w:rsid w:val="00FC2239"/>
    <w:rsid w:val="00FC2511"/>
    <w:rsid w:val="00FC2876"/>
    <w:rsid w:val="00FC288C"/>
    <w:rsid w:val="00FC2A9B"/>
    <w:rsid w:val="00FC36E3"/>
    <w:rsid w:val="00FC3732"/>
    <w:rsid w:val="00FC4626"/>
    <w:rsid w:val="00FC47E7"/>
    <w:rsid w:val="00FC4BDB"/>
    <w:rsid w:val="00FC4DA4"/>
    <w:rsid w:val="00FC4E7B"/>
    <w:rsid w:val="00FC54A2"/>
    <w:rsid w:val="00FC5523"/>
    <w:rsid w:val="00FC5CED"/>
    <w:rsid w:val="00FC61C2"/>
    <w:rsid w:val="00FC61E8"/>
    <w:rsid w:val="00FC6976"/>
    <w:rsid w:val="00FC6A01"/>
    <w:rsid w:val="00FC6B57"/>
    <w:rsid w:val="00FC6BAF"/>
    <w:rsid w:val="00FD0C62"/>
    <w:rsid w:val="00FD0EA8"/>
    <w:rsid w:val="00FD1042"/>
    <w:rsid w:val="00FD12D8"/>
    <w:rsid w:val="00FD1423"/>
    <w:rsid w:val="00FD1BEB"/>
    <w:rsid w:val="00FD220E"/>
    <w:rsid w:val="00FD2EC6"/>
    <w:rsid w:val="00FD3349"/>
    <w:rsid w:val="00FD3726"/>
    <w:rsid w:val="00FD38C5"/>
    <w:rsid w:val="00FD39BD"/>
    <w:rsid w:val="00FD3A11"/>
    <w:rsid w:val="00FD3BB9"/>
    <w:rsid w:val="00FD40B8"/>
    <w:rsid w:val="00FD43FB"/>
    <w:rsid w:val="00FD48A1"/>
    <w:rsid w:val="00FD5376"/>
    <w:rsid w:val="00FD55E0"/>
    <w:rsid w:val="00FD57F6"/>
    <w:rsid w:val="00FD5A10"/>
    <w:rsid w:val="00FD5F2A"/>
    <w:rsid w:val="00FD6089"/>
    <w:rsid w:val="00FD65B3"/>
    <w:rsid w:val="00FD67DD"/>
    <w:rsid w:val="00FD6C36"/>
    <w:rsid w:val="00FD6F68"/>
    <w:rsid w:val="00FD6F92"/>
    <w:rsid w:val="00FD70B5"/>
    <w:rsid w:val="00FD76A9"/>
    <w:rsid w:val="00FD787C"/>
    <w:rsid w:val="00FD79DA"/>
    <w:rsid w:val="00FE0501"/>
    <w:rsid w:val="00FE0549"/>
    <w:rsid w:val="00FE0891"/>
    <w:rsid w:val="00FE0953"/>
    <w:rsid w:val="00FE0E17"/>
    <w:rsid w:val="00FE0E3D"/>
    <w:rsid w:val="00FE1301"/>
    <w:rsid w:val="00FE1374"/>
    <w:rsid w:val="00FE146C"/>
    <w:rsid w:val="00FE1568"/>
    <w:rsid w:val="00FE23EF"/>
    <w:rsid w:val="00FE2CDB"/>
    <w:rsid w:val="00FE2DFE"/>
    <w:rsid w:val="00FE2FAC"/>
    <w:rsid w:val="00FE3009"/>
    <w:rsid w:val="00FE450B"/>
    <w:rsid w:val="00FE45C0"/>
    <w:rsid w:val="00FE4A52"/>
    <w:rsid w:val="00FE4C89"/>
    <w:rsid w:val="00FE4D8E"/>
    <w:rsid w:val="00FE4E77"/>
    <w:rsid w:val="00FE4E7D"/>
    <w:rsid w:val="00FE4E89"/>
    <w:rsid w:val="00FE4EAC"/>
    <w:rsid w:val="00FE57DF"/>
    <w:rsid w:val="00FE597D"/>
    <w:rsid w:val="00FE5FD7"/>
    <w:rsid w:val="00FE62EC"/>
    <w:rsid w:val="00FE639C"/>
    <w:rsid w:val="00FE6763"/>
    <w:rsid w:val="00FE67AE"/>
    <w:rsid w:val="00FE72B7"/>
    <w:rsid w:val="00FE79AD"/>
    <w:rsid w:val="00FE7BE2"/>
    <w:rsid w:val="00FE7F67"/>
    <w:rsid w:val="00FF031F"/>
    <w:rsid w:val="00FF04DA"/>
    <w:rsid w:val="00FF0711"/>
    <w:rsid w:val="00FF0C12"/>
    <w:rsid w:val="00FF0D52"/>
    <w:rsid w:val="00FF0DE6"/>
    <w:rsid w:val="00FF1E82"/>
    <w:rsid w:val="00FF2571"/>
    <w:rsid w:val="00FF2EE2"/>
    <w:rsid w:val="00FF2FA5"/>
    <w:rsid w:val="00FF310B"/>
    <w:rsid w:val="00FF3422"/>
    <w:rsid w:val="00FF3DC4"/>
    <w:rsid w:val="00FF41AC"/>
    <w:rsid w:val="00FF420A"/>
    <w:rsid w:val="00FF494C"/>
    <w:rsid w:val="00FF497D"/>
    <w:rsid w:val="00FF4A44"/>
    <w:rsid w:val="00FF4D75"/>
    <w:rsid w:val="00FF524F"/>
    <w:rsid w:val="00FF6185"/>
    <w:rsid w:val="00FF63C9"/>
    <w:rsid w:val="00FF6628"/>
    <w:rsid w:val="00FF68E2"/>
    <w:rsid w:val="00FF6DC6"/>
    <w:rsid w:val="00FF6FD7"/>
    <w:rsid w:val="00FF721F"/>
    <w:rsid w:val="00FF780B"/>
    <w:rsid w:val="00FF7A01"/>
    <w:rsid w:val="00FF7DBC"/>
    <w:rsid w:val="01021923"/>
    <w:rsid w:val="0104258F"/>
    <w:rsid w:val="014A388F"/>
    <w:rsid w:val="016945ED"/>
    <w:rsid w:val="016E1A85"/>
    <w:rsid w:val="0174CCDF"/>
    <w:rsid w:val="0183F3AA"/>
    <w:rsid w:val="01B8A2FC"/>
    <w:rsid w:val="01BEEAE6"/>
    <w:rsid w:val="01CB5C13"/>
    <w:rsid w:val="01DBA0E3"/>
    <w:rsid w:val="01E4950A"/>
    <w:rsid w:val="020A08F4"/>
    <w:rsid w:val="0222E518"/>
    <w:rsid w:val="022A433E"/>
    <w:rsid w:val="0242276A"/>
    <w:rsid w:val="025C57FD"/>
    <w:rsid w:val="02627CEB"/>
    <w:rsid w:val="026D88AF"/>
    <w:rsid w:val="027253CD"/>
    <w:rsid w:val="0273DD09"/>
    <w:rsid w:val="028C1B85"/>
    <w:rsid w:val="0290B1F7"/>
    <w:rsid w:val="02BA5051"/>
    <w:rsid w:val="02E3A8B2"/>
    <w:rsid w:val="030AEBE8"/>
    <w:rsid w:val="0348CB97"/>
    <w:rsid w:val="035D56FF"/>
    <w:rsid w:val="0367BB43"/>
    <w:rsid w:val="0379D4E5"/>
    <w:rsid w:val="039001AC"/>
    <w:rsid w:val="03ABB131"/>
    <w:rsid w:val="03AFE09C"/>
    <w:rsid w:val="03BD96E5"/>
    <w:rsid w:val="03D21464"/>
    <w:rsid w:val="03F4092C"/>
    <w:rsid w:val="03FB143D"/>
    <w:rsid w:val="042ED4C4"/>
    <w:rsid w:val="0439A1E7"/>
    <w:rsid w:val="043E8EA2"/>
    <w:rsid w:val="04436DE1"/>
    <w:rsid w:val="0451451C"/>
    <w:rsid w:val="0464A9E6"/>
    <w:rsid w:val="046E2D4A"/>
    <w:rsid w:val="04732357"/>
    <w:rsid w:val="047FAB3D"/>
    <w:rsid w:val="04A913AE"/>
    <w:rsid w:val="04AAA97B"/>
    <w:rsid w:val="04B5E0C3"/>
    <w:rsid w:val="04CD439F"/>
    <w:rsid w:val="04EC413D"/>
    <w:rsid w:val="04F28273"/>
    <w:rsid w:val="05221D5F"/>
    <w:rsid w:val="05283420"/>
    <w:rsid w:val="057CD279"/>
    <w:rsid w:val="0587BF45"/>
    <w:rsid w:val="05AEBAC6"/>
    <w:rsid w:val="05D80E85"/>
    <w:rsid w:val="05F7629A"/>
    <w:rsid w:val="05FFFD21"/>
    <w:rsid w:val="06116A25"/>
    <w:rsid w:val="0620264C"/>
    <w:rsid w:val="0668C531"/>
    <w:rsid w:val="06737085"/>
    <w:rsid w:val="067AF788"/>
    <w:rsid w:val="067FF0E7"/>
    <w:rsid w:val="0683A6CF"/>
    <w:rsid w:val="06895D2D"/>
    <w:rsid w:val="0694F474"/>
    <w:rsid w:val="06C1B4FA"/>
    <w:rsid w:val="06DC9D68"/>
    <w:rsid w:val="06E87622"/>
    <w:rsid w:val="06EDD7D8"/>
    <w:rsid w:val="071B2397"/>
    <w:rsid w:val="073CEE78"/>
    <w:rsid w:val="07566839"/>
    <w:rsid w:val="07666580"/>
    <w:rsid w:val="0797F873"/>
    <w:rsid w:val="07F6D60C"/>
    <w:rsid w:val="088E4A49"/>
    <w:rsid w:val="08A1E650"/>
    <w:rsid w:val="08B37398"/>
    <w:rsid w:val="08CF0E49"/>
    <w:rsid w:val="08E344F6"/>
    <w:rsid w:val="08EDF447"/>
    <w:rsid w:val="090BBA8D"/>
    <w:rsid w:val="0922309D"/>
    <w:rsid w:val="09427D3E"/>
    <w:rsid w:val="0968B6CD"/>
    <w:rsid w:val="097300FD"/>
    <w:rsid w:val="09752CDD"/>
    <w:rsid w:val="0986B4BE"/>
    <w:rsid w:val="09AB5786"/>
    <w:rsid w:val="09AC76C2"/>
    <w:rsid w:val="09AF0604"/>
    <w:rsid w:val="09B5E5F8"/>
    <w:rsid w:val="09BDCEEA"/>
    <w:rsid w:val="09BEE280"/>
    <w:rsid w:val="09D08103"/>
    <w:rsid w:val="09EACCAE"/>
    <w:rsid w:val="0A310DA4"/>
    <w:rsid w:val="0A473595"/>
    <w:rsid w:val="0A7B477D"/>
    <w:rsid w:val="0AA956B6"/>
    <w:rsid w:val="0AC6A0EE"/>
    <w:rsid w:val="0ACF5CD2"/>
    <w:rsid w:val="0AEA0E38"/>
    <w:rsid w:val="0AEFFED1"/>
    <w:rsid w:val="0B2DAA6A"/>
    <w:rsid w:val="0B3B8F16"/>
    <w:rsid w:val="0B45587D"/>
    <w:rsid w:val="0B642A11"/>
    <w:rsid w:val="0B654FCE"/>
    <w:rsid w:val="0B9B2CF8"/>
    <w:rsid w:val="0BA468DD"/>
    <w:rsid w:val="0BC6BEE4"/>
    <w:rsid w:val="0BCF55C2"/>
    <w:rsid w:val="0BE8A257"/>
    <w:rsid w:val="0C0BCD03"/>
    <w:rsid w:val="0C1A23B4"/>
    <w:rsid w:val="0C1C7C05"/>
    <w:rsid w:val="0C67F38B"/>
    <w:rsid w:val="0C81F4EC"/>
    <w:rsid w:val="0C8592EA"/>
    <w:rsid w:val="0C8DD908"/>
    <w:rsid w:val="0CDDB7DD"/>
    <w:rsid w:val="0CE23647"/>
    <w:rsid w:val="0CF131FE"/>
    <w:rsid w:val="0CF824BC"/>
    <w:rsid w:val="0CFE75ED"/>
    <w:rsid w:val="0D0202FE"/>
    <w:rsid w:val="0D448D81"/>
    <w:rsid w:val="0D6E20EC"/>
    <w:rsid w:val="0D862EE5"/>
    <w:rsid w:val="0DB3282D"/>
    <w:rsid w:val="0DC86D4E"/>
    <w:rsid w:val="0DE9249F"/>
    <w:rsid w:val="0E03C3F9"/>
    <w:rsid w:val="0E05B9C3"/>
    <w:rsid w:val="0E0DF82D"/>
    <w:rsid w:val="0E43F2D7"/>
    <w:rsid w:val="0E6F0D5C"/>
    <w:rsid w:val="0E98C014"/>
    <w:rsid w:val="0EA2FE92"/>
    <w:rsid w:val="0EA61313"/>
    <w:rsid w:val="0EABBFB3"/>
    <w:rsid w:val="0EADFB1D"/>
    <w:rsid w:val="0EB6D3BA"/>
    <w:rsid w:val="0EB99E4B"/>
    <w:rsid w:val="0EBC41AC"/>
    <w:rsid w:val="0EC0FD8C"/>
    <w:rsid w:val="0EC7D42B"/>
    <w:rsid w:val="0EED458A"/>
    <w:rsid w:val="0F0102F8"/>
    <w:rsid w:val="0F015D20"/>
    <w:rsid w:val="0F6AAC32"/>
    <w:rsid w:val="0F96A9C6"/>
    <w:rsid w:val="0FB7EEDE"/>
    <w:rsid w:val="0FBB272D"/>
    <w:rsid w:val="0FC10258"/>
    <w:rsid w:val="0FC93F80"/>
    <w:rsid w:val="0FD234E7"/>
    <w:rsid w:val="0FEC74A7"/>
    <w:rsid w:val="10144F6C"/>
    <w:rsid w:val="102E98F6"/>
    <w:rsid w:val="102F17C4"/>
    <w:rsid w:val="104AADCA"/>
    <w:rsid w:val="105AE83D"/>
    <w:rsid w:val="105E530A"/>
    <w:rsid w:val="1062230E"/>
    <w:rsid w:val="106998FB"/>
    <w:rsid w:val="10744CE1"/>
    <w:rsid w:val="109BF3E6"/>
    <w:rsid w:val="10A4F305"/>
    <w:rsid w:val="10A8A962"/>
    <w:rsid w:val="10BE71F9"/>
    <w:rsid w:val="10D8FEC3"/>
    <w:rsid w:val="10E5B3E0"/>
    <w:rsid w:val="10FA2980"/>
    <w:rsid w:val="11110C94"/>
    <w:rsid w:val="11229AE9"/>
    <w:rsid w:val="112C02C9"/>
    <w:rsid w:val="1137C62D"/>
    <w:rsid w:val="119E0C43"/>
    <w:rsid w:val="11B99413"/>
    <w:rsid w:val="11BC4E68"/>
    <w:rsid w:val="11C9913D"/>
    <w:rsid w:val="11D4D040"/>
    <w:rsid w:val="11ED9508"/>
    <w:rsid w:val="11EDA135"/>
    <w:rsid w:val="11F07976"/>
    <w:rsid w:val="120A7B66"/>
    <w:rsid w:val="123244E3"/>
    <w:rsid w:val="12716370"/>
    <w:rsid w:val="129F17C7"/>
    <w:rsid w:val="12B642C7"/>
    <w:rsid w:val="12BA1385"/>
    <w:rsid w:val="12FEBDB7"/>
    <w:rsid w:val="13187019"/>
    <w:rsid w:val="131C0A31"/>
    <w:rsid w:val="133C7E89"/>
    <w:rsid w:val="1340B138"/>
    <w:rsid w:val="135AE750"/>
    <w:rsid w:val="13612A40"/>
    <w:rsid w:val="136C2924"/>
    <w:rsid w:val="1381125B"/>
    <w:rsid w:val="1386FE2E"/>
    <w:rsid w:val="138A5222"/>
    <w:rsid w:val="1395870D"/>
    <w:rsid w:val="13BB0920"/>
    <w:rsid w:val="13D2702C"/>
    <w:rsid w:val="13F5B028"/>
    <w:rsid w:val="142981F2"/>
    <w:rsid w:val="14357AC8"/>
    <w:rsid w:val="1486723C"/>
    <w:rsid w:val="14BAED74"/>
    <w:rsid w:val="14E703AF"/>
    <w:rsid w:val="14ED3A6C"/>
    <w:rsid w:val="14EED5D4"/>
    <w:rsid w:val="15039381"/>
    <w:rsid w:val="15128B74"/>
    <w:rsid w:val="15164533"/>
    <w:rsid w:val="1531BA17"/>
    <w:rsid w:val="15333646"/>
    <w:rsid w:val="15397460"/>
    <w:rsid w:val="15400A54"/>
    <w:rsid w:val="154C4AAB"/>
    <w:rsid w:val="155814D7"/>
    <w:rsid w:val="157CAA01"/>
    <w:rsid w:val="15911B7B"/>
    <w:rsid w:val="1592F95F"/>
    <w:rsid w:val="15C0F1B9"/>
    <w:rsid w:val="15C516D3"/>
    <w:rsid w:val="15D5E5EA"/>
    <w:rsid w:val="15E3C9C7"/>
    <w:rsid w:val="15F71322"/>
    <w:rsid w:val="1606EB9A"/>
    <w:rsid w:val="161B396E"/>
    <w:rsid w:val="1641947E"/>
    <w:rsid w:val="16633EC9"/>
    <w:rsid w:val="168E44E9"/>
    <w:rsid w:val="16B0F4A3"/>
    <w:rsid w:val="16CDDFA9"/>
    <w:rsid w:val="1701CA34"/>
    <w:rsid w:val="174823CD"/>
    <w:rsid w:val="176F67D1"/>
    <w:rsid w:val="1772DA1D"/>
    <w:rsid w:val="179E649E"/>
    <w:rsid w:val="17CA058B"/>
    <w:rsid w:val="17CDCBA0"/>
    <w:rsid w:val="17D6AA9F"/>
    <w:rsid w:val="181D5FD9"/>
    <w:rsid w:val="18382740"/>
    <w:rsid w:val="1838B002"/>
    <w:rsid w:val="183C899A"/>
    <w:rsid w:val="1843655E"/>
    <w:rsid w:val="186C2D67"/>
    <w:rsid w:val="18A02658"/>
    <w:rsid w:val="18BBFEAF"/>
    <w:rsid w:val="18BDCA74"/>
    <w:rsid w:val="18C4C29F"/>
    <w:rsid w:val="192232BD"/>
    <w:rsid w:val="19413C50"/>
    <w:rsid w:val="1954CEEA"/>
    <w:rsid w:val="1990B6F5"/>
    <w:rsid w:val="19A0B6E6"/>
    <w:rsid w:val="19C4B83E"/>
    <w:rsid w:val="1A08E43B"/>
    <w:rsid w:val="1A111931"/>
    <w:rsid w:val="1A4FEA25"/>
    <w:rsid w:val="1A5191F4"/>
    <w:rsid w:val="1A6315E4"/>
    <w:rsid w:val="1AD0CD84"/>
    <w:rsid w:val="1AD9F710"/>
    <w:rsid w:val="1B08CB6B"/>
    <w:rsid w:val="1B09B85D"/>
    <w:rsid w:val="1B1299C4"/>
    <w:rsid w:val="1B158CF1"/>
    <w:rsid w:val="1B15AA7D"/>
    <w:rsid w:val="1B2D267A"/>
    <w:rsid w:val="1B32BF41"/>
    <w:rsid w:val="1B47126C"/>
    <w:rsid w:val="1B55BF8C"/>
    <w:rsid w:val="1B852CA9"/>
    <w:rsid w:val="1B88DE91"/>
    <w:rsid w:val="1BAFC446"/>
    <w:rsid w:val="1BD2ED94"/>
    <w:rsid w:val="1BF46FAB"/>
    <w:rsid w:val="1BFB3710"/>
    <w:rsid w:val="1C4175A4"/>
    <w:rsid w:val="1C418C1B"/>
    <w:rsid w:val="1C4324D0"/>
    <w:rsid w:val="1C793170"/>
    <w:rsid w:val="1C79432A"/>
    <w:rsid w:val="1C98848F"/>
    <w:rsid w:val="1C9B1AB7"/>
    <w:rsid w:val="1CC20309"/>
    <w:rsid w:val="1CF1209D"/>
    <w:rsid w:val="1CF2E63E"/>
    <w:rsid w:val="1CFB8C79"/>
    <w:rsid w:val="1D0C7E81"/>
    <w:rsid w:val="1D138FB3"/>
    <w:rsid w:val="1D2F872C"/>
    <w:rsid w:val="1D4CE1AA"/>
    <w:rsid w:val="1D65FE50"/>
    <w:rsid w:val="1D6D508A"/>
    <w:rsid w:val="1D7A1AA8"/>
    <w:rsid w:val="1D83E675"/>
    <w:rsid w:val="1D876050"/>
    <w:rsid w:val="1D94B99B"/>
    <w:rsid w:val="1DA0685E"/>
    <w:rsid w:val="1DAB7AC9"/>
    <w:rsid w:val="1E1914A7"/>
    <w:rsid w:val="1E1E5320"/>
    <w:rsid w:val="1E4F087D"/>
    <w:rsid w:val="1E58E695"/>
    <w:rsid w:val="1E5CF741"/>
    <w:rsid w:val="1E6362CC"/>
    <w:rsid w:val="1E71D299"/>
    <w:rsid w:val="1E77D10F"/>
    <w:rsid w:val="1E81FDCD"/>
    <w:rsid w:val="1E9375FD"/>
    <w:rsid w:val="1E971C9B"/>
    <w:rsid w:val="1E9A50A5"/>
    <w:rsid w:val="1EA43C6E"/>
    <w:rsid w:val="1ECAC1EA"/>
    <w:rsid w:val="1EE2F7A1"/>
    <w:rsid w:val="1EE5CBDD"/>
    <w:rsid w:val="1EF2A18A"/>
    <w:rsid w:val="1EF3C7C6"/>
    <w:rsid w:val="1F51C45B"/>
    <w:rsid w:val="1F841C50"/>
    <w:rsid w:val="1F8B276E"/>
    <w:rsid w:val="1F988AEF"/>
    <w:rsid w:val="1FA1DA20"/>
    <w:rsid w:val="1FA5497D"/>
    <w:rsid w:val="1FB546A9"/>
    <w:rsid w:val="1FC569E7"/>
    <w:rsid w:val="1FC908B1"/>
    <w:rsid w:val="1FD97D25"/>
    <w:rsid w:val="1FF0F20A"/>
    <w:rsid w:val="20226036"/>
    <w:rsid w:val="20442F1C"/>
    <w:rsid w:val="2045D7D5"/>
    <w:rsid w:val="2047036B"/>
    <w:rsid w:val="20607B3D"/>
    <w:rsid w:val="20CD48FD"/>
    <w:rsid w:val="213B3EED"/>
    <w:rsid w:val="21545616"/>
    <w:rsid w:val="2166C660"/>
    <w:rsid w:val="21717B35"/>
    <w:rsid w:val="2177E568"/>
    <w:rsid w:val="2178B015"/>
    <w:rsid w:val="2184E466"/>
    <w:rsid w:val="2187BDB5"/>
    <w:rsid w:val="219FB22C"/>
    <w:rsid w:val="21CBAA31"/>
    <w:rsid w:val="21D97B04"/>
    <w:rsid w:val="21DD3AB4"/>
    <w:rsid w:val="21E0DB0D"/>
    <w:rsid w:val="21FD8122"/>
    <w:rsid w:val="220E8549"/>
    <w:rsid w:val="223CBA5C"/>
    <w:rsid w:val="22479BBC"/>
    <w:rsid w:val="2262717C"/>
    <w:rsid w:val="2264EEAD"/>
    <w:rsid w:val="227EA7BF"/>
    <w:rsid w:val="22844589"/>
    <w:rsid w:val="22C120E8"/>
    <w:rsid w:val="22DD66AF"/>
    <w:rsid w:val="23189C13"/>
    <w:rsid w:val="23478035"/>
    <w:rsid w:val="236B197F"/>
    <w:rsid w:val="2375CA78"/>
    <w:rsid w:val="237ADE22"/>
    <w:rsid w:val="2396672A"/>
    <w:rsid w:val="2397862D"/>
    <w:rsid w:val="239F6784"/>
    <w:rsid w:val="23AA9DD7"/>
    <w:rsid w:val="240452ED"/>
    <w:rsid w:val="2420FD80"/>
    <w:rsid w:val="2422937E"/>
    <w:rsid w:val="24296E2C"/>
    <w:rsid w:val="2441E515"/>
    <w:rsid w:val="2492D519"/>
    <w:rsid w:val="249D1CF8"/>
    <w:rsid w:val="24B18C48"/>
    <w:rsid w:val="253DAD25"/>
    <w:rsid w:val="25553495"/>
    <w:rsid w:val="255F51C8"/>
    <w:rsid w:val="258A92CD"/>
    <w:rsid w:val="25D84122"/>
    <w:rsid w:val="25DEDC3D"/>
    <w:rsid w:val="25E8DD27"/>
    <w:rsid w:val="26447606"/>
    <w:rsid w:val="2664BABC"/>
    <w:rsid w:val="26663764"/>
    <w:rsid w:val="267E5A6A"/>
    <w:rsid w:val="268B35F7"/>
    <w:rsid w:val="26BB948D"/>
    <w:rsid w:val="26E84E0D"/>
    <w:rsid w:val="2735E3EB"/>
    <w:rsid w:val="2745EC41"/>
    <w:rsid w:val="275683A2"/>
    <w:rsid w:val="275D8C39"/>
    <w:rsid w:val="27AA422B"/>
    <w:rsid w:val="27B156B3"/>
    <w:rsid w:val="27BB0E19"/>
    <w:rsid w:val="27F7BEBA"/>
    <w:rsid w:val="2800315D"/>
    <w:rsid w:val="282A56A0"/>
    <w:rsid w:val="2848E963"/>
    <w:rsid w:val="2852F5F2"/>
    <w:rsid w:val="28679204"/>
    <w:rsid w:val="2879201A"/>
    <w:rsid w:val="28DC8DAB"/>
    <w:rsid w:val="28F7869B"/>
    <w:rsid w:val="28FCB154"/>
    <w:rsid w:val="2904AE61"/>
    <w:rsid w:val="292C9CBC"/>
    <w:rsid w:val="29303AFB"/>
    <w:rsid w:val="2939A3DB"/>
    <w:rsid w:val="2944911A"/>
    <w:rsid w:val="294FC835"/>
    <w:rsid w:val="296814CD"/>
    <w:rsid w:val="29778CB4"/>
    <w:rsid w:val="299473A6"/>
    <w:rsid w:val="29B778F2"/>
    <w:rsid w:val="29C41F26"/>
    <w:rsid w:val="29CE91D7"/>
    <w:rsid w:val="29F3B1B3"/>
    <w:rsid w:val="29F8C655"/>
    <w:rsid w:val="2A3FA1A8"/>
    <w:rsid w:val="2A772F0B"/>
    <w:rsid w:val="2A8D9A64"/>
    <w:rsid w:val="2A91EBB8"/>
    <w:rsid w:val="2A9CAAFB"/>
    <w:rsid w:val="2AA68C37"/>
    <w:rsid w:val="2AACA585"/>
    <w:rsid w:val="2AC0C3BD"/>
    <w:rsid w:val="2AC1DCDA"/>
    <w:rsid w:val="2ACAD6EF"/>
    <w:rsid w:val="2B0447B8"/>
    <w:rsid w:val="2B10030E"/>
    <w:rsid w:val="2B5E1656"/>
    <w:rsid w:val="2B63D5A5"/>
    <w:rsid w:val="2BD8CEEE"/>
    <w:rsid w:val="2BE948CC"/>
    <w:rsid w:val="2BF84837"/>
    <w:rsid w:val="2C24CB9A"/>
    <w:rsid w:val="2C2CF04D"/>
    <w:rsid w:val="2C35F7E0"/>
    <w:rsid w:val="2C423D83"/>
    <w:rsid w:val="2C5791AC"/>
    <w:rsid w:val="2C673658"/>
    <w:rsid w:val="2C69DA60"/>
    <w:rsid w:val="2C7A4B3E"/>
    <w:rsid w:val="2C87DB8E"/>
    <w:rsid w:val="2C9276C2"/>
    <w:rsid w:val="2C94EFEC"/>
    <w:rsid w:val="2CAE947E"/>
    <w:rsid w:val="2CB9064B"/>
    <w:rsid w:val="2CC63136"/>
    <w:rsid w:val="2CC87DE6"/>
    <w:rsid w:val="2CD9C3F1"/>
    <w:rsid w:val="2CDBC696"/>
    <w:rsid w:val="2CE2F586"/>
    <w:rsid w:val="2CE936B5"/>
    <w:rsid w:val="2D0365C3"/>
    <w:rsid w:val="2D2EFE0E"/>
    <w:rsid w:val="2D3C9006"/>
    <w:rsid w:val="2D622FFB"/>
    <w:rsid w:val="2D752912"/>
    <w:rsid w:val="2D819C55"/>
    <w:rsid w:val="2DD53F4B"/>
    <w:rsid w:val="2DE313AA"/>
    <w:rsid w:val="2DF77F73"/>
    <w:rsid w:val="2DFD640E"/>
    <w:rsid w:val="2E42A415"/>
    <w:rsid w:val="2E54467F"/>
    <w:rsid w:val="2E580055"/>
    <w:rsid w:val="2E79242D"/>
    <w:rsid w:val="2EB6DFF6"/>
    <w:rsid w:val="2EBEAEBD"/>
    <w:rsid w:val="2EC52EE3"/>
    <w:rsid w:val="2EC9978B"/>
    <w:rsid w:val="2EFC5219"/>
    <w:rsid w:val="2F0207DB"/>
    <w:rsid w:val="2F0E2F8B"/>
    <w:rsid w:val="2F4180EF"/>
    <w:rsid w:val="2F6EEADE"/>
    <w:rsid w:val="2F815332"/>
    <w:rsid w:val="2F85DBB4"/>
    <w:rsid w:val="2F955B37"/>
    <w:rsid w:val="2FAA4823"/>
    <w:rsid w:val="2FCCEE71"/>
    <w:rsid w:val="2FD39F4A"/>
    <w:rsid w:val="2FD5844B"/>
    <w:rsid w:val="2FD954BF"/>
    <w:rsid w:val="2FE02AE2"/>
    <w:rsid w:val="30039071"/>
    <w:rsid w:val="308BE3BC"/>
    <w:rsid w:val="3094A406"/>
    <w:rsid w:val="30A8B07F"/>
    <w:rsid w:val="30B9852D"/>
    <w:rsid w:val="30D0F9F2"/>
    <w:rsid w:val="30DC4A66"/>
    <w:rsid w:val="30E963D2"/>
    <w:rsid w:val="315E5BDE"/>
    <w:rsid w:val="316094B9"/>
    <w:rsid w:val="31617836"/>
    <w:rsid w:val="317CAFB3"/>
    <w:rsid w:val="31A333EE"/>
    <w:rsid w:val="31BBEEC0"/>
    <w:rsid w:val="31E40941"/>
    <w:rsid w:val="31F7794A"/>
    <w:rsid w:val="32010EE6"/>
    <w:rsid w:val="321D07B0"/>
    <w:rsid w:val="32316D30"/>
    <w:rsid w:val="32422335"/>
    <w:rsid w:val="3250FFFB"/>
    <w:rsid w:val="325BCEDE"/>
    <w:rsid w:val="325EBCB0"/>
    <w:rsid w:val="326A195C"/>
    <w:rsid w:val="327E7690"/>
    <w:rsid w:val="327F4904"/>
    <w:rsid w:val="327F4BCD"/>
    <w:rsid w:val="328E2F69"/>
    <w:rsid w:val="32935691"/>
    <w:rsid w:val="32B0A1E8"/>
    <w:rsid w:val="32B8D79D"/>
    <w:rsid w:val="32C4683E"/>
    <w:rsid w:val="32D5B6F9"/>
    <w:rsid w:val="33014E25"/>
    <w:rsid w:val="330ED432"/>
    <w:rsid w:val="331F2C37"/>
    <w:rsid w:val="332399F0"/>
    <w:rsid w:val="3327ED33"/>
    <w:rsid w:val="332AAAD9"/>
    <w:rsid w:val="333EC134"/>
    <w:rsid w:val="335FA33B"/>
    <w:rsid w:val="3361DA7D"/>
    <w:rsid w:val="339313E6"/>
    <w:rsid w:val="3398157C"/>
    <w:rsid w:val="339F93CD"/>
    <w:rsid w:val="33A8EC10"/>
    <w:rsid w:val="33ABC175"/>
    <w:rsid w:val="33BB48F6"/>
    <w:rsid w:val="33DB77B2"/>
    <w:rsid w:val="33EF80D7"/>
    <w:rsid w:val="3403DAEC"/>
    <w:rsid w:val="344E9DB9"/>
    <w:rsid w:val="3466DB88"/>
    <w:rsid w:val="3473354A"/>
    <w:rsid w:val="3473A8EE"/>
    <w:rsid w:val="347759FE"/>
    <w:rsid w:val="3490791C"/>
    <w:rsid w:val="3493197F"/>
    <w:rsid w:val="349E14F4"/>
    <w:rsid w:val="34B16F21"/>
    <w:rsid w:val="34CE3B33"/>
    <w:rsid w:val="34CFC151"/>
    <w:rsid w:val="34DF74F7"/>
    <w:rsid w:val="34E9FEAD"/>
    <w:rsid w:val="34F536FB"/>
    <w:rsid w:val="35267BB5"/>
    <w:rsid w:val="353518FF"/>
    <w:rsid w:val="3540DA64"/>
    <w:rsid w:val="3566B938"/>
    <w:rsid w:val="35699854"/>
    <w:rsid w:val="3569C484"/>
    <w:rsid w:val="35700D49"/>
    <w:rsid w:val="3575F4DC"/>
    <w:rsid w:val="358E4DE3"/>
    <w:rsid w:val="3595A24C"/>
    <w:rsid w:val="35A78653"/>
    <w:rsid w:val="35E590D1"/>
    <w:rsid w:val="3600FBE2"/>
    <w:rsid w:val="360EEE1E"/>
    <w:rsid w:val="361A1B49"/>
    <w:rsid w:val="364FCF31"/>
    <w:rsid w:val="36613383"/>
    <w:rsid w:val="3667029A"/>
    <w:rsid w:val="3673F06D"/>
    <w:rsid w:val="36825F90"/>
    <w:rsid w:val="369A155D"/>
    <w:rsid w:val="369BE4F5"/>
    <w:rsid w:val="369FCEC7"/>
    <w:rsid w:val="36A8D74E"/>
    <w:rsid w:val="36C66BD5"/>
    <w:rsid w:val="36EBB956"/>
    <w:rsid w:val="36F117E9"/>
    <w:rsid w:val="371A23E4"/>
    <w:rsid w:val="374E9F58"/>
    <w:rsid w:val="375B03E4"/>
    <w:rsid w:val="37C6A38E"/>
    <w:rsid w:val="37EEAA45"/>
    <w:rsid w:val="38074BDE"/>
    <w:rsid w:val="38153FE2"/>
    <w:rsid w:val="38240B90"/>
    <w:rsid w:val="3834D31A"/>
    <w:rsid w:val="384BDBD7"/>
    <w:rsid w:val="387B803F"/>
    <w:rsid w:val="38801803"/>
    <w:rsid w:val="38809F54"/>
    <w:rsid w:val="388C6280"/>
    <w:rsid w:val="38B844F3"/>
    <w:rsid w:val="38C10008"/>
    <w:rsid w:val="38C7C2AD"/>
    <w:rsid w:val="38C9E226"/>
    <w:rsid w:val="3919804F"/>
    <w:rsid w:val="39207D54"/>
    <w:rsid w:val="3930D3BD"/>
    <w:rsid w:val="394E0FA4"/>
    <w:rsid w:val="398731C5"/>
    <w:rsid w:val="398A7D63"/>
    <w:rsid w:val="398DE9D5"/>
    <w:rsid w:val="39C18448"/>
    <w:rsid w:val="39D88851"/>
    <w:rsid w:val="3A10D65A"/>
    <w:rsid w:val="3A1B0878"/>
    <w:rsid w:val="3A76D41B"/>
    <w:rsid w:val="3AB9C4DA"/>
    <w:rsid w:val="3AEAB63B"/>
    <w:rsid w:val="3AF7ED17"/>
    <w:rsid w:val="3B06AF66"/>
    <w:rsid w:val="3B2C7AAA"/>
    <w:rsid w:val="3B2E6705"/>
    <w:rsid w:val="3B3C196B"/>
    <w:rsid w:val="3B4CF84B"/>
    <w:rsid w:val="3B4D0A42"/>
    <w:rsid w:val="3B5FB4BA"/>
    <w:rsid w:val="3B83022D"/>
    <w:rsid w:val="3B886D23"/>
    <w:rsid w:val="3B97AF99"/>
    <w:rsid w:val="3BE6B638"/>
    <w:rsid w:val="3BE8FA7B"/>
    <w:rsid w:val="3C01AF6E"/>
    <w:rsid w:val="3C203663"/>
    <w:rsid w:val="3C22E6DD"/>
    <w:rsid w:val="3C255129"/>
    <w:rsid w:val="3C3E713B"/>
    <w:rsid w:val="3C5BDDD0"/>
    <w:rsid w:val="3C678693"/>
    <w:rsid w:val="3C6C8E0B"/>
    <w:rsid w:val="3CAB36FB"/>
    <w:rsid w:val="3CB2FAC0"/>
    <w:rsid w:val="3CCD0842"/>
    <w:rsid w:val="3CCD65FA"/>
    <w:rsid w:val="3D2A9892"/>
    <w:rsid w:val="3D584B6B"/>
    <w:rsid w:val="3D69C420"/>
    <w:rsid w:val="3D6C95FB"/>
    <w:rsid w:val="3D7C10CC"/>
    <w:rsid w:val="3D80C34D"/>
    <w:rsid w:val="3DB25EA1"/>
    <w:rsid w:val="3DB8D84D"/>
    <w:rsid w:val="3DE439DE"/>
    <w:rsid w:val="3DE6416A"/>
    <w:rsid w:val="3DFE7A22"/>
    <w:rsid w:val="3E243056"/>
    <w:rsid w:val="3E31BA37"/>
    <w:rsid w:val="3E3E3712"/>
    <w:rsid w:val="3E435ADF"/>
    <w:rsid w:val="3EC23DA8"/>
    <w:rsid w:val="3ECA6D40"/>
    <w:rsid w:val="3ED52FA3"/>
    <w:rsid w:val="3EEAD3F7"/>
    <w:rsid w:val="3EEB8E70"/>
    <w:rsid w:val="3EF80DF9"/>
    <w:rsid w:val="3F00085B"/>
    <w:rsid w:val="3F03C9E0"/>
    <w:rsid w:val="3F367BB9"/>
    <w:rsid w:val="3F416C77"/>
    <w:rsid w:val="3F7110ED"/>
    <w:rsid w:val="3F8324C2"/>
    <w:rsid w:val="3FA048AF"/>
    <w:rsid w:val="3FA32284"/>
    <w:rsid w:val="3FB5B6E8"/>
    <w:rsid w:val="3FE977E8"/>
    <w:rsid w:val="40181B0E"/>
    <w:rsid w:val="4038E56E"/>
    <w:rsid w:val="40406620"/>
    <w:rsid w:val="40A4E16D"/>
    <w:rsid w:val="40B23871"/>
    <w:rsid w:val="40BB2E17"/>
    <w:rsid w:val="40D1A7AC"/>
    <w:rsid w:val="40F03ECA"/>
    <w:rsid w:val="4102CC4A"/>
    <w:rsid w:val="41225FFE"/>
    <w:rsid w:val="4136AF6E"/>
    <w:rsid w:val="413C3673"/>
    <w:rsid w:val="413EF3DB"/>
    <w:rsid w:val="416AE7FF"/>
    <w:rsid w:val="4198F8C6"/>
    <w:rsid w:val="41A1DD13"/>
    <w:rsid w:val="41A2AF63"/>
    <w:rsid w:val="41A40196"/>
    <w:rsid w:val="41B33E22"/>
    <w:rsid w:val="41F6D9FA"/>
    <w:rsid w:val="4202318B"/>
    <w:rsid w:val="4209F986"/>
    <w:rsid w:val="421242E8"/>
    <w:rsid w:val="4216ACAC"/>
    <w:rsid w:val="424736BA"/>
    <w:rsid w:val="4248BCBA"/>
    <w:rsid w:val="425E90B9"/>
    <w:rsid w:val="4285FBF6"/>
    <w:rsid w:val="42ED464C"/>
    <w:rsid w:val="42EDE5C4"/>
    <w:rsid w:val="42FA004B"/>
    <w:rsid w:val="42FC6CF2"/>
    <w:rsid w:val="4306EAF6"/>
    <w:rsid w:val="43266CD9"/>
    <w:rsid w:val="4335D6F1"/>
    <w:rsid w:val="43373D44"/>
    <w:rsid w:val="434E915D"/>
    <w:rsid w:val="4354DE1C"/>
    <w:rsid w:val="43857003"/>
    <w:rsid w:val="4387496C"/>
    <w:rsid w:val="43932BEB"/>
    <w:rsid w:val="4393B466"/>
    <w:rsid w:val="439CF3AE"/>
    <w:rsid w:val="43A10C4F"/>
    <w:rsid w:val="43B19EB3"/>
    <w:rsid w:val="43B49067"/>
    <w:rsid w:val="43EB985E"/>
    <w:rsid w:val="4402BEC7"/>
    <w:rsid w:val="441BDE75"/>
    <w:rsid w:val="442D7552"/>
    <w:rsid w:val="44519253"/>
    <w:rsid w:val="446583B0"/>
    <w:rsid w:val="44771B64"/>
    <w:rsid w:val="448B0B3A"/>
    <w:rsid w:val="4496F0AD"/>
    <w:rsid w:val="44BBA4DD"/>
    <w:rsid w:val="44E5BEE8"/>
    <w:rsid w:val="4511FAD9"/>
    <w:rsid w:val="45276B70"/>
    <w:rsid w:val="457AAF13"/>
    <w:rsid w:val="4599F456"/>
    <w:rsid w:val="45AD3865"/>
    <w:rsid w:val="45B33C96"/>
    <w:rsid w:val="45C1727F"/>
    <w:rsid w:val="45E05A0F"/>
    <w:rsid w:val="45E5D262"/>
    <w:rsid w:val="461BF682"/>
    <w:rsid w:val="46437243"/>
    <w:rsid w:val="4648BD2C"/>
    <w:rsid w:val="46636187"/>
    <w:rsid w:val="46670EF5"/>
    <w:rsid w:val="46704F98"/>
    <w:rsid w:val="46801EAE"/>
    <w:rsid w:val="469816EE"/>
    <w:rsid w:val="46A885BF"/>
    <w:rsid w:val="46B80083"/>
    <w:rsid w:val="46BC22CB"/>
    <w:rsid w:val="46C0711C"/>
    <w:rsid w:val="46EB95B1"/>
    <w:rsid w:val="46F717EB"/>
    <w:rsid w:val="46F90347"/>
    <w:rsid w:val="470C2919"/>
    <w:rsid w:val="4729ABAD"/>
    <w:rsid w:val="474F6628"/>
    <w:rsid w:val="47531BD2"/>
    <w:rsid w:val="476FD1A0"/>
    <w:rsid w:val="47839CDE"/>
    <w:rsid w:val="47D60465"/>
    <w:rsid w:val="47E87A0E"/>
    <w:rsid w:val="47F1C1F3"/>
    <w:rsid w:val="47F452CD"/>
    <w:rsid w:val="48016358"/>
    <w:rsid w:val="485F174B"/>
    <w:rsid w:val="4893EB6D"/>
    <w:rsid w:val="48B25BB5"/>
    <w:rsid w:val="48B76A8E"/>
    <w:rsid w:val="48D6EFA3"/>
    <w:rsid w:val="48E1961A"/>
    <w:rsid w:val="490DAE4E"/>
    <w:rsid w:val="492668C3"/>
    <w:rsid w:val="49558977"/>
    <w:rsid w:val="49605BBE"/>
    <w:rsid w:val="496FB059"/>
    <w:rsid w:val="49777A28"/>
    <w:rsid w:val="497867A2"/>
    <w:rsid w:val="49C0A3FE"/>
    <w:rsid w:val="49D5F39B"/>
    <w:rsid w:val="49DA8E2C"/>
    <w:rsid w:val="49EA2FB6"/>
    <w:rsid w:val="4A02EA45"/>
    <w:rsid w:val="4A0D747A"/>
    <w:rsid w:val="4A0E97B8"/>
    <w:rsid w:val="4A129C5E"/>
    <w:rsid w:val="4A1C1DA8"/>
    <w:rsid w:val="4A58E866"/>
    <w:rsid w:val="4A94F7B6"/>
    <w:rsid w:val="4A9BB906"/>
    <w:rsid w:val="4AB6F0E4"/>
    <w:rsid w:val="4AC0136D"/>
    <w:rsid w:val="4AD632B6"/>
    <w:rsid w:val="4AD818E9"/>
    <w:rsid w:val="4AE0818D"/>
    <w:rsid w:val="4B4F5A1E"/>
    <w:rsid w:val="4B54D4F3"/>
    <w:rsid w:val="4B5D63C5"/>
    <w:rsid w:val="4B98FF10"/>
    <w:rsid w:val="4BC95531"/>
    <w:rsid w:val="4BD70638"/>
    <w:rsid w:val="4BED6129"/>
    <w:rsid w:val="4C8E8B02"/>
    <w:rsid w:val="4C8ECCA0"/>
    <w:rsid w:val="4C8F4225"/>
    <w:rsid w:val="4C91E9D7"/>
    <w:rsid w:val="4CDB008B"/>
    <w:rsid w:val="4CF168D3"/>
    <w:rsid w:val="4D4E24A3"/>
    <w:rsid w:val="4D6DA7FF"/>
    <w:rsid w:val="4D770858"/>
    <w:rsid w:val="4D8ECE7A"/>
    <w:rsid w:val="4D970C6B"/>
    <w:rsid w:val="4DA2606A"/>
    <w:rsid w:val="4DBC6D0F"/>
    <w:rsid w:val="4DC09D86"/>
    <w:rsid w:val="4DC1291E"/>
    <w:rsid w:val="4DCD8F76"/>
    <w:rsid w:val="4DCDBA72"/>
    <w:rsid w:val="4DFC5C81"/>
    <w:rsid w:val="4DFFA8D5"/>
    <w:rsid w:val="4E13FABB"/>
    <w:rsid w:val="4E191E58"/>
    <w:rsid w:val="4E2072C5"/>
    <w:rsid w:val="4E596FCD"/>
    <w:rsid w:val="4E66E823"/>
    <w:rsid w:val="4E6E1F80"/>
    <w:rsid w:val="4E864CE8"/>
    <w:rsid w:val="4EA1D12C"/>
    <w:rsid w:val="4EADF7F2"/>
    <w:rsid w:val="4EE113E4"/>
    <w:rsid w:val="4F374B5D"/>
    <w:rsid w:val="4F47D359"/>
    <w:rsid w:val="4F713D4F"/>
    <w:rsid w:val="4FACF91F"/>
    <w:rsid w:val="4FB23B89"/>
    <w:rsid w:val="4FC32E46"/>
    <w:rsid w:val="4FC937CE"/>
    <w:rsid w:val="4FE3B52E"/>
    <w:rsid w:val="4FFD1463"/>
    <w:rsid w:val="5007DC89"/>
    <w:rsid w:val="5009C079"/>
    <w:rsid w:val="501923EA"/>
    <w:rsid w:val="5038ECA3"/>
    <w:rsid w:val="5052EF33"/>
    <w:rsid w:val="50678DF3"/>
    <w:rsid w:val="5073A586"/>
    <w:rsid w:val="5079BD72"/>
    <w:rsid w:val="508F40E6"/>
    <w:rsid w:val="509E2360"/>
    <w:rsid w:val="50B1AA48"/>
    <w:rsid w:val="50CB89A0"/>
    <w:rsid w:val="50FB4F0D"/>
    <w:rsid w:val="50FEA560"/>
    <w:rsid w:val="51000DE7"/>
    <w:rsid w:val="510DAD64"/>
    <w:rsid w:val="5140F31B"/>
    <w:rsid w:val="5158C4E7"/>
    <w:rsid w:val="51755CEB"/>
    <w:rsid w:val="51786ABE"/>
    <w:rsid w:val="518E8DF5"/>
    <w:rsid w:val="5198AB71"/>
    <w:rsid w:val="51AF7094"/>
    <w:rsid w:val="51BB8BB5"/>
    <w:rsid w:val="51C19ADB"/>
    <w:rsid w:val="51F0CB51"/>
    <w:rsid w:val="522BAFBB"/>
    <w:rsid w:val="5233AC46"/>
    <w:rsid w:val="5243B231"/>
    <w:rsid w:val="5252B01A"/>
    <w:rsid w:val="52756F97"/>
    <w:rsid w:val="52A4115E"/>
    <w:rsid w:val="52A76937"/>
    <w:rsid w:val="52B08294"/>
    <w:rsid w:val="52F11FAA"/>
    <w:rsid w:val="5304071E"/>
    <w:rsid w:val="531882A3"/>
    <w:rsid w:val="531E4F24"/>
    <w:rsid w:val="5322EAFC"/>
    <w:rsid w:val="53367116"/>
    <w:rsid w:val="53474592"/>
    <w:rsid w:val="539B28FF"/>
    <w:rsid w:val="53A3C426"/>
    <w:rsid w:val="53A46871"/>
    <w:rsid w:val="53C81499"/>
    <w:rsid w:val="53E3265F"/>
    <w:rsid w:val="53FC789F"/>
    <w:rsid w:val="5444B66F"/>
    <w:rsid w:val="54960626"/>
    <w:rsid w:val="54A80EA3"/>
    <w:rsid w:val="54B58603"/>
    <w:rsid w:val="54BB7134"/>
    <w:rsid w:val="54DBE1CD"/>
    <w:rsid w:val="54FC01A9"/>
    <w:rsid w:val="55110E39"/>
    <w:rsid w:val="55314A6C"/>
    <w:rsid w:val="55322D25"/>
    <w:rsid w:val="557B773A"/>
    <w:rsid w:val="55B52753"/>
    <w:rsid w:val="55C743D4"/>
    <w:rsid w:val="55DBD5B5"/>
    <w:rsid w:val="55EE2314"/>
    <w:rsid w:val="55F7A9FA"/>
    <w:rsid w:val="560C1CF4"/>
    <w:rsid w:val="5633E4A4"/>
    <w:rsid w:val="56476C37"/>
    <w:rsid w:val="56640526"/>
    <w:rsid w:val="566A4006"/>
    <w:rsid w:val="566C9226"/>
    <w:rsid w:val="5680BEB8"/>
    <w:rsid w:val="568A386F"/>
    <w:rsid w:val="5699D122"/>
    <w:rsid w:val="56A7F3A0"/>
    <w:rsid w:val="56B1E13B"/>
    <w:rsid w:val="56BE4D17"/>
    <w:rsid w:val="56C31EE5"/>
    <w:rsid w:val="56C5B2F1"/>
    <w:rsid w:val="56CBA9F5"/>
    <w:rsid w:val="56CEF0B8"/>
    <w:rsid w:val="56E6364E"/>
    <w:rsid w:val="5712F108"/>
    <w:rsid w:val="572DE7D7"/>
    <w:rsid w:val="573372E2"/>
    <w:rsid w:val="57351799"/>
    <w:rsid w:val="574970BD"/>
    <w:rsid w:val="576299F1"/>
    <w:rsid w:val="578ACA9B"/>
    <w:rsid w:val="57CA5345"/>
    <w:rsid w:val="57E95FC8"/>
    <w:rsid w:val="58127F8E"/>
    <w:rsid w:val="5820CF07"/>
    <w:rsid w:val="58378568"/>
    <w:rsid w:val="58741E6D"/>
    <w:rsid w:val="587B34F6"/>
    <w:rsid w:val="58A81A4B"/>
    <w:rsid w:val="58BF48B7"/>
    <w:rsid w:val="58D59062"/>
    <w:rsid w:val="58D60EB1"/>
    <w:rsid w:val="58E6E399"/>
    <w:rsid w:val="5905DBC3"/>
    <w:rsid w:val="596922A1"/>
    <w:rsid w:val="596A608D"/>
    <w:rsid w:val="597A88E8"/>
    <w:rsid w:val="597E6E46"/>
    <w:rsid w:val="599A0B55"/>
    <w:rsid w:val="59AA9770"/>
    <w:rsid w:val="59B2245E"/>
    <w:rsid w:val="5A1951CF"/>
    <w:rsid w:val="5A44DD0B"/>
    <w:rsid w:val="5A6732B3"/>
    <w:rsid w:val="5AC9FD27"/>
    <w:rsid w:val="5ACE5A02"/>
    <w:rsid w:val="5AD7519E"/>
    <w:rsid w:val="5B223350"/>
    <w:rsid w:val="5B4297DB"/>
    <w:rsid w:val="5B622FFA"/>
    <w:rsid w:val="5B9BAFEE"/>
    <w:rsid w:val="5BBA7656"/>
    <w:rsid w:val="5BBEA27D"/>
    <w:rsid w:val="5BC1DA63"/>
    <w:rsid w:val="5BD6118C"/>
    <w:rsid w:val="5BDCAC03"/>
    <w:rsid w:val="5BEBBF1C"/>
    <w:rsid w:val="5C11D119"/>
    <w:rsid w:val="5C1CC0AF"/>
    <w:rsid w:val="5C242A87"/>
    <w:rsid w:val="5C24E4DE"/>
    <w:rsid w:val="5C5BF0D7"/>
    <w:rsid w:val="5C8506DB"/>
    <w:rsid w:val="5C8C03D2"/>
    <w:rsid w:val="5C8D8874"/>
    <w:rsid w:val="5C9C4F67"/>
    <w:rsid w:val="5C9E4B33"/>
    <w:rsid w:val="5D21D638"/>
    <w:rsid w:val="5D2CB00E"/>
    <w:rsid w:val="5D80BF64"/>
    <w:rsid w:val="5DDB2896"/>
    <w:rsid w:val="5DEEED30"/>
    <w:rsid w:val="5E2352B9"/>
    <w:rsid w:val="5E27C5F3"/>
    <w:rsid w:val="5E3DD79C"/>
    <w:rsid w:val="5E3FA7AB"/>
    <w:rsid w:val="5E460C02"/>
    <w:rsid w:val="5E46FABA"/>
    <w:rsid w:val="5E7470AF"/>
    <w:rsid w:val="5E768FE0"/>
    <w:rsid w:val="5E809739"/>
    <w:rsid w:val="5E9C55B2"/>
    <w:rsid w:val="5E9C6968"/>
    <w:rsid w:val="5E9EEE6F"/>
    <w:rsid w:val="5EBCDFC8"/>
    <w:rsid w:val="5ED1B4B7"/>
    <w:rsid w:val="5ED233D6"/>
    <w:rsid w:val="5EF04543"/>
    <w:rsid w:val="5F032B1B"/>
    <w:rsid w:val="5F56D9AB"/>
    <w:rsid w:val="5F6B3772"/>
    <w:rsid w:val="5F80D718"/>
    <w:rsid w:val="5F8FCE8D"/>
    <w:rsid w:val="5FA8BC5A"/>
    <w:rsid w:val="5FBE2F33"/>
    <w:rsid w:val="5FC52295"/>
    <w:rsid w:val="5FFE5FA7"/>
    <w:rsid w:val="6007AFE6"/>
    <w:rsid w:val="601F49AC"/>
    <w:rsid w:val="60261774"/>
    <w:rsid w:val="605697A8"/>
    <w:rsid w:val="6056FFB1"/>
    <w:rsid w:val="607B86E9"/>
    <w:rsid w:val="608A6B96"/>
    <w:rsid w:val="6093C857"/>
    <w:rsid w:val="60E6D1B0"/>
    <w:rsid w:val="60E7C383"/>
    <w:rsid w:val="60F4ED9F"/>
    <w:rsid w:val="61029E5A"/>
    <w:rsid w:val="61278C32"/>
    <w:rsid w:val="612FAE6B"/>
    <w:rsid w:val="61354E6F"/>
    <w:rsid w:val="6155B89E"/>
    <w:rsid w:val="61663034"/>
    <w:rsid w:val="6187ABFE"/>
    <w:rsid w:val="61956352"/>
    <w:rsid w:val="61976490"/>
    <w:rsid w:val="619AC8D2"/>
    <w:rsid w:val="619D26B1"/>
    <w:rsid w:val="619EFE3F"/>
    <w:rsid w:val="61C22F87"/>
    <w:rsid w:val="61D29E2A"/>
    <w:rsid w:val="62116A66"/>
    <w:rsid w:val="6214500F"/>
    <w:rsid w:val="6245E213"/>
    <w:rsid w:val="6249347B"/>
    <w:rsid w:val="6260FD06"/>
    <w:rsid w:val="62923BCB"/>
    <w:rsid w:val="62A71847"/>
    <w:rsid w:val="62AB18EB"/>
    <w:rsid w:val="62E03362"/>
    <w:rsid w:val="62E16ABA"/>
    <w:rsid w:val="62EC5374"/>
    <w:rsid w:val="62F8E57A"/>
    <w:rsid w:val="6307F7EC"/>
    <w:rsid w:val="6314190A"/>
    <w:rsid w:val="63276A37"/>
    <w:rsid w:val="63281180"/>
    <w:rsid w:val="63401BCB"/>
    <w:rsid w:val="6348233F"/>
    <w:rsid w:val="6359FDA8"/>
    <w:rsid w:val="636B2827"/>
    <w:rsid w:val="63901D19"/>
    <w:rsid w:val="63A002BE"/>
    <w:rsid w:val="63DC9401"/>
    <w:rsid w:val="6427C0D5"/>
    <w:rsid w:val="6444A201"/>
    <w:rsid w:val="6461262C"/>
    <w:rsid w:val="648952E1"/>
    <w:rsid w:val="64C366DA"/>
    <w:rsid w:val="6520C63D"/>
    <w:rsid w:val="654877E5"/>
    <w:rsid w:val="655E46A6"/>
    <w:rsid w:val="658B99EF"/>
    <w:rsid w:val="6594F446"/>
    <w:rsid w:val="65CE7FA6"/>
    <w:rsid w:val="65E7D22C"/>
    <w:rsid w:val="66223BD6"/>
    <w:rsid w:val="6624EDE3"/>
    <w:rsid w:val="667C8A94"/>
    <w:rsid w:val="6687B4B0"/>
    <w:rsid w:val="66B46D4A"/>
    <w:rsid w:val="66CFDFC6"/>
    <w:rsid w:val="6716B642"/>
    <w:rsid w:val="672AA022"/>
    <w:rsid w:val="675EA7D8"/>
    <w:rsid w:val="677FAB27"/>
    <w:rsid w:val="67B0FC3C"/>
    <w:rsid w:val="67C70AFC"/>
    <w:rsid w:val="67CEC485"/>
    <w:rsid w:val="67D0FA5D"/>
    <w:rsid w:val="67DEC78F"/>
    <w:rsid w:val="6835680F"/>
    <w:rsid w:val="6853A66C"/>
    <w:rsid w:val="685EE752"/>
    <w:rsid w:val="686CAA21"/>
    <w:rsid w:val="6896C712"/>
    <w:rsid w:val="68A3F8FE"/>
    <w:rsid w:val="68B81D1C"/>
    <w:rsid w:val="68D4A51F"/>
    <w:rsid w:val="68DAF012"/>
    <w:rsid w:val="68E8D311"/>
    <w:rsid w:val="691107EE"/>
    <w:rsid w:val="691C6BCC"/>
    <w:rsid w:val="6975A2D7"/>
    <w:rsid w:val="699747CE"/>
    <w:rsid w:val="69B8BA2A"/>
    <w:rsid w:val="69C38845"/>
    <w:rsid w:val="69D0327C"/>
    <w:rsid w:val="69D1FC7D"/>
    <w:rsid w:val="69D9DF29"/>
    <w:rsid w:val="6A1076F1"/>
    <w:rsid w:val="6A15CE76"/>
    <w:rsid w:val="6A5EDF1F"/>
    <w:rsid w:val="6A618621"/>
    <w:rsid w:val="6A7D1599"/>
    <w:rsid w:val="6A91AFFB"/>
    <w:rsid w:val="6AA5EC85"/>
    <w:rsid w:val="6AB504AA"/>
    <w:rsid w:val="6B15D3DD"/>
    <w:rsid w:val="6B16FE2A"/>
    <w:rsid w:val="6B174A2C"/>
    <w:rsid w:val="6B1952AE"/>
    <w:rsid w:val="6B2AE5C8"/>
    <w:rsid w:val="6B397828"/>
    <w:rsid w:val="6B4EB7ED"/>
    <w:rsid w:val="6B528580"/>
    <w:rsid w:val="6B854019"/>
    <w:rsid w:val="6B92FF92"/>
    <w:rsid w:val="6B9CA009"/>
    <w:rsid w:val="6BC6846F"/>
    <w:rsid w:val="6BC98199"/>
    <w:rsid w:val="6BCFBD1F"/>
    <w:rsid w:val="6BD2F2E9"/>
    <w:rsid w:val="6BEF8DD1"/>
    <w:rsid w:val="6C0DBF0D"/>
    <w:rsid w:val="6C188EEB"/>
    <w:rsid w:val="6C21E8D2"/>
    <w:rsid w:val="6C35CD5A"/>
    <w:rsid w:val="6C37848B"/>
    <w:rsid w:val="6C3DFAC7"/>
    <w:rsid w:val="6C632855"/>
    <w:rsid w:val="6C9F720F"/>
    <w:rsid w:val="6CBE0CB6"/>
    <w:rsid w:val="6CE8CFCD"/>
    <w:rsid w:val="6CF94E76"/>
    <w:rsid w:val="6D017BBF"/>
    <w:rsid w:val="6D0A571B"/>
    <w:rsid w:val="6D0B94D5"/>
    <w:rsid w:val="6D55FF12"/>
    <w:rsid w:val="6DB152DA"/>
    <w:rsid w:val="6DBF5993"/>
    <w:rsid w:val="6DDB365F"/>
    <w:rsid w:val="6DF2A7BF"/>
    <w:rsid w:val="6E13F244"/>
    <w:rsid w:val="6E44274B"/>
    <w:rsid w:val="6E4F0FC3"/>
    <w:rsid w:val="6E562037"/>
    <w:rsid w:val="6E74E99A"/>
    <w:rsid w:val="6EAE1FB8"/>
    <w:rsid w:val="6EC1B4D4"/>
    <w:rsid w:val="6EDAB9C4"/>
    <w:rsid w:val="6EDADFE6"/>
    <w:rsid w:val="6EE80070"/>
    <w:rsid w:val="6EE84AD4"/>
    <w:rsid w:val="6F0C69CF"/>
    <w:rsid w:val="6F1EE96C"/>
    <w:rsid w:val="6F2DB999"/>
    <w:rsid w:val="6F4C4C88"/>
    <w:rsid w:val="6F789AC9"/>
    <w:rsid w:val="6F7BC018"/>
    <w:rsid w:val="6F808848"/>
    <w:rsid w:val="6F91CA3C"/>
    <w:rsid w:val="6FCA5EDF"/>
    <w:rsid w:val="6FFDEEF6"/>
    <w:rsid w:val="701D40B4"/>
    <w:rsid w:val="705E9A56"/>
    <w:rsid w:val="706067A0"/>
    <w:rsid w:val="706823A8"/>
    <w:rsid w:val="706CBB39"/>
    <w:rsid w:val="70A523FD"/>
    <w:rsid w:val="70B5FB78"/>
    <w:rsid w:val="70BF23E6"/>
    <w:rsid w:val="70D52CC2"/>
    <w:rsid w:val="70D6DAD9"/>
    <w:rsid w:val="70E8C929"/>
    <w:rsid w:val="70FAF35A"/>
    <w:rsid w:val="713E2ACF"/>
    <w:rsid w:val="714B1F90"/>
    <w:rsid w:val="714EF139"/>
    <w:rsid w:val="7152DC9F"/>
    <w:rsid w:val="7162FA51"/>
    <w:rsid w:val="7163F7D2"/>
    <w:rsid w:val="71A4336A"/>
    <w:rsid w:val="71DF7F15"/>
    <w:rsid w:val="7222C940"/>
    <w:rsid w:val="722A0DEB"/>
    <w:rsid w:val="72487D70"/>
    <w:rsid w:val="72769FB5"/>
    <w:rsid w:val="728E44E9"/>
    <w:rsid w:val="72968E5F"/>
    <w:rsid w:val="72A00EA0"/>
    <w:rsid w:val="72CDFA02"/>
    <w:rsid w:val="72CF6C85"/>
    <w:rsid w:val="73079929"/>
    <w:rsid w:val="730D0DC2"/>
    <w:rsid w:val="731A2F5E"/>
    <w:rsid w:val="731D353E"/>
    <w:rsid w:val="7326B22D"/>
    <w:rsid w:val="7332EC29"/>
    <w:rsid w:val="73408207"/>
    <w:rsid w:val="73472FB0"/>
    <w:rsid w:val="735E7198"/>
    <w:rsid w:val="73621B01"/>
    <w:rsid w:val="7362C668"/>
    <w:rsid w:val="73735565"/>
    <w:rsid w:val="73742948"/>
    <w:rsid w:val="738AC6D8"/>
    <w:rsid w:val="73B4D8DC"/>
    <w:rsid w:val="73D70347"/>
    <w:rsid w:val="74050820"/>
    <w:rsid w:val="741ECF29"/>
    <w:rsid w:val="741F8E6E"/>
    <w:rsid w:val="7429B7A4"/>
    <w:rsid w:val="743A4629"/>
    <w:rsid w:val="7456BB29"/>
    <w:rsid w:val="746186B2"/>
    <w:rsid w:val="7484C3E9"/>
    <w:rsid w:val="74A8DCE8"/>
    <w:rsid w:val="74BBFBD8"/>
    <w:rsid w:val="74C78040"/>
    <w:rsid w:val="751E2B03"/>
    <w:rsid w:val="75276FB7"/>
    <w:rsid w:val="752B0FF3"/>
    <w:rsid w:val="752D63DB"/>
    <w:rsid w:val="755F0658"/>
    <w:rsid w:val="759DB263"/>
    <w:rsid w:val="75A65FB3"/>
    <w:rsid w:val="75AB095D"/>
    <w:rsid w:val="75B0E277"/>
    <w:rsid w:val="75B8A153"/>
    <w:rsid w:val="75C33142"/>
    <w:rsid w:val="75D7A4F4"/>
    <w:rsid w:val="75E33321"/>
    <w:rsid w:val="75E68A09"/>
    <w:rsid w:val="76137CA8"/>
    <w:rsid w:val="76167888"/>
    <w:rsid w:val="761BFEC8"/>
    <w:rsid w:val="76481695"/>
    <w:rsid w:val="764C2BFC"/>
    <w:rsid w:val="7665FDBD"/>
    <w:rsid w:val="76668B36"/>
    <w:rsid w:val="7687D646"/>
    <w:rsid w:val="76C9C6C8"/>
    <w:rsid w:val="76CDCCC4"/>
    <w:rsid w:val="76D984AB"/>
    <w:rsid w:val="76E883C6"/>
    <w:rsid w:val="76FB4FF2"/>
    <w:rsid w:val="770C8F3F"/>
    <w:rsid w:val="771B76D8"/>
    <w:rsid w:val="77226C9C"/>
    <w:rsid w:val="772C714B"/>
    <w:rsid w:val="773896F2"/>
    <w:rsid w:val="7745A166"/>
    <w:rsid w:val="7746C3CD"/>
    <w:rsid w:val="774D91B5"/>
    <w:rsid w:val="775BA6BD"/>
    <w:rsid w:val="776B6CDF"/>
    <w:rsid w:val="778AB3E2"/>
    <w:rsid w:val="77916F6D"/>
    <w:rsid w:val="77974829"/>
    <w:rsid w:val="7799E005"/>
    <w:rsid w:val="779D7B8B"/>
    <w:rsid w:val="77A1D75C"/>
    <w:rsid w:val="77CBFBA5"/>
    <w:rsid w:val="77E77695"/>
    <w:rsid w:val="781058D2"/>
    <w:rsid w:val="781CF790"/>
    <w:rsid w:val="782FB9EF"/>
    <w:rsid w:val="78539898"/>
    <w:rsid w:val="785753F5"/>
    <w:rsid w:val="7858611B"/>
    <w:rsid w:val="787CDBB4"/>
    <w:rsid w:val="78829486"/>
    <w:rsid w:val="78CF0F01"/>
    <w:rsid w:val="78D53A79"/>
    <w:rsid w:val="78E3722D"/>
    <w:rsid w:val="79081095"/>
    <w:rsid w:val="790AD259"/>
    <w:rsid w:val="790DBF78"/>
    <w:rsid w:val="79141D97"/>
    <w:rsid w:val="7914780A"/>
    <w:rsid w:val="79462150"/>
    <w:rsid w:val="7947C462"/>
    <w:rsid w:val="796F83D9"/>
    <w:rsid w:val="797133AD"/>
    <w:rsid w:val="7974488E"/>
    <w:rsid w:val="79753A08"/>
    <w:rsid w:val="797D37D2"/>
    <w:rsid w:val="798D7BBA"/>
    <w:rsid w:val="79ADF598"/>
    <w:rsid w:val="79B25B93"/>
    <w:rsid w:val="79D37581"/>
    <w:rsid w:val="79DC1092"/>
    <w:rsid w:val="79DF4B89"/>
    <w:rsid w:val="79ED8F29"/>
    <w:rsid w:val="7A529B1C"/>
    <w:rsid w:val="7AAEBEDE"/>
    <w:rsid w:val="7AC0CF74"/>
    <w:rsid w:val="7AD35DF9"/>
    <w:rsid w:val="7AE7CC8D"/>
    <w:rsid w:val="7AFA9FB9"/>
    <w:rsid w:val="7AFACE1A"/>
    <w:rsid w:val="7B234B82"/>
    <w:rsid w:val="7B3329E8"/>
    <w:rsid w:val="7B33B8B9"/>
    <w:rsid w:val="7B503004"/>
    <w:rsid w:val="7B9881BC"/>
    <w:rsid w:val="7BD4AD5B"/>
    <w:rsid w:val="7BE0876B"/>
    <w:rsid w:val="7C1C4E0B"/>
    <w:rsid w:val="7C4F21EA"/>
    <w:rsid w:val="7C67FCA5"/>
    <w:rsid w:val="7C800853"/>
    <w:rsid w:val="7C94855B"/>
    <w:rsid w:val="7C976449"/>
    <w:rsid w:val="7CCA6AE8"/>
    <w:rsid w:val="7CCEC91F"/>
    <w:rsid w:val="7CCFBF78"/>
    <w:rsid w:val="7D083C13"/>
    <w:rsid w:val="7D3CABB9"/>
    <w:rsid w:val="7D3CC2ED"/>
    <w:rsid w:val="7D43DDF3"/>
    <w:rsid w:val="7D44FF58"/>
    <w:rsid w:val="7D72522E"/>
    <w:rsid w:val="7D8A9ADC"/>
    <w:rsid w:val="7D99B0E1"/>
    <w:rsid w:val="7DB38F2B"/>
    <w:rsid w:val="7DBB9419"/>
    <w:rsid w:val="7DE504BD"/>
    <w:rsid w:val="7E10C17D"/>
    <w:rsid w:val="7E303828"/>
    <w:rsid w:val="7E3E916A"/>
    <w:rsid w:val="7E41B37E"/>
    <w:rsid w:val="7E4F826D"/>
    <w:rsid w:val="7E66A78D"/>
    <w:rsid w:val="7E690054"/>
    <w:rsid w:val="7E742715"/>
    <w:rsid w:val="7E7D10D9"/>
    <w:rsid w:val="7E8410BE"/>
    <w:rsid w:val="7E87351A"/>
    <w:rsid w:val="7E950A06"/>
    <w:rsid w:val="7EAD0820"/>
    <w:rsid w:val="7EC464FD"/>
    <w:rsid w:val="7EE1F854"/>
    <w:rsid w:val="7EF91D41"/>
    <w:rsid w:val="7F0EE6EF"/>
    <w:rsid w:val="7F153005"/>
    <w:rsid w:val="7F259C20"/>
    <w:rsid w:val="7F55F8D5"/>
    <w:rsid w:val="7F6786A8"/>
    <w:rsid w:val="7F808584"/>
    <w:rsid w:val="7F83405F"/>
    <w:rsid w:val="7F98DDFC"/>
    <w:rsid w:val="7FC23997"/>
    <w:rsid w:val="7FE3533E"/>
    <w:rsid w:val="7FE6BA36"/>
    <w:rsid w:val="7FE86FA2"/>
    <w:rsid w:val="7FEC7ACA"/>
    <w:rsid w:val="7FF434C4"/>
    <w:rsid w:val="7FFA3A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58B93"/>
  <w15:docId w15:val="{0068C5B9-2B13-4A94-9E66-3ECB2477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1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NEXXES LABEL"/>
    <w:qFormat/>
    <w:rsid w:val="00FC6BAF"/>
    <w:rPr>
      <w:rFonts w:ascii="Arial" w:hAnsi="Arial"/>
      <w:spacing w:val="-5"/>
      <w:lang w:eastAsia="en-US"/>
    </w:rPr>
  </w:style>
  <w:style w:type="paragraph" w:styleId="Heading1">
    <w:name w:val="heading 1"/>
    <w:basedOn w:val="HeadingBase"/>
    <w:next w:val="BodyText"/>
    <w:link w:val="Heading1Char"/>
    <w:uiPriority w:val="3"/>
    <w:qFormat/>
    <w:rsid w:val="00227A3F"/>
    <w:pPr>
      <w:numPr>
        <w:numId w:val="8"/>
      </w:numPr>
      <w:spacing w:before="480" w:after="120" w:line="260" w:lineRule="atLeast"/>
      <w:outlineLvl w:val="0"/>
    </w:pPr>
    <w:rPr>
      <w:caps/>
      <w:color w:val="A50D12"/>
      <w:sz w:val="28"/>
      <w:szCs w:val="28"/>
      <w:lang w:eastAsia="x-none"/>
    </w:rPr>
  </w:style>
  <w:style w:type="paragraph" w:styleId="Heading2">
    <w:name w:val="heading 2"/>
    <w:basedOn w:val="HeadingBase"/>
    <w:next w:val="BodyText"/>
    <w:uiPriority w:val="3"/>
    <w:qFormat/>
    <w:rsid w:val="00227A3F"/>
    <w:pPr>
      <w:numPr>
        <w:ilvl w:val="1"/>
        <w:numId w:val="8"/>
      </w:numPr>
      <w:spacing w:before="480" w:after="120" w:line="260" w:lineRule="atLeast"/>
      <w:outlineLvl w:val="1"/>
    </w:pPr>
    <w:rPr>
      <w:caps/>
      <w:color w:val="auto"/>
      <w:sz w:val="28"/>
      <w:szCs w:val="28"/>
    </w:rPr>
  </w:style>
  <w:style w:type="paragraph" w:styleId="Heading3">
    <w:name w:val="heading 3"/>
    <w:basedOn w:val="HeadingBase"/>
    <w:next w:val="BodyText"/>
    <w:link w:val="Heading3Char"/>
    <w:uiPriority w:val="3"/>
    <w:qFormat/>
    <w:rsid w:val="001A2B2E"/>
    <w:pPr>
      <w:numPr>
        <w:ilvl w:val="2"/>
        <w:numId w:val="8"/>
      </w:numPr>
      <w:spacing w:before="240" w:after="120" w:line="260" w:lineRule="atLeast"/>
      <w:outlineLvl w:val="2"/>
    </w:pPr>
    <w:rPr>
      <w:color w:val="auto"/>
      <w:sz w:val="28"/>
      <w:szCs w:val="28"/>
      <w:lang w:val="pt-PT"/>
    </w:rPr>
  </w:style>
  <w:style w:type="paragraph" w:styleId="Heading4">
    <w:name w:val="heading 4"/>
    <w:basedOn w:val="HeadingBase"/>
    <w:next w:val="BodyText"/>
    <w:uiPriority w:val="3"/>
    <w:qFormat/>
    <w:rsid w:val="001A2B2E"/>
    <w:pPr>
      <w:numPr>
        <w:ilvl w:val="3"/>
        <w:numId w:val="8"/>
      </w:numPr>
      <w:spacing w:before="240" w:after="120" w:line="260" w:lineRule="atLeast"/>
      <w:outlineLvl w:val="3"/>
    </w:pPr>
    <w:rPr>
      <w:caps/>
      <w:color w:val="A50D12"/>
      <w:sz w:val="24"/>
      <w:szCs w:val="24"/>
    </w:rPr>
  </w:style>
  <w:style w:type="paragraph" w:styleId="Heading5">
    <w:name w:val="heading 5"/>
    <w:basedOn w:val="Heading4"/>
    <w:next w:val="BodyText"/>
    <w:uiPriority w:val="3"/>
    <w:unhideWhenUsed/>
    <w:qFormat/>
    <w:rsid w:val="001A2B2E"/>
    <w:pPr>
      <w:numPr>
        <w:ilvl w:val="4"/>
      </w:numPr>
      <w:outlineLvl w:val="4"/>
    </w:pPr>
    <w:rPr>
      <w:color w:val="auto"/>
    </w:rPr>
  </w:style>
  <w:style w:type="paragraph" w:styleId="Heading6">
    <w:name w:val="heading 6"/>
    <w:basedOn w:val="HeadingBase"/>
    <w:next w:val="BodyText"/>
    <w:uiPriority w:val="3"/>
    <w:unhideWhenUsed/>
    <w:qFormat/>
    <w:rsid w:val="00466514"/>
    <w:pPr>
      <w:numPr>
        <w:ilvl w:val="5"/>
        <w:numId w:val="8"/>
      </w:numPr>
      <w:spacing w:after="40"/>
      <w:outlineLvl w:val="5"/>
    </w:pPr>
    <w:rPr>
      <w:color w:val="auto"/>
      <w:sz w:val="24"/>
    </w:rPr>
  </w:style>
  <w:style w:type="paragraph" w:styleId="Heading7">
    <w:name w:val="heading 7"/>
    <w:basedOn w:val="Heading6"/>
    <w:next w:val="BodyText"/>
    <w:uiPriority w:val="3"/>
    <w:semiHidden/>
    <w:qFormat/>
    <w:locked/>
    <w:rsid w:val="00466514"/>
    <w:pPr>
      <w:numPr>
        <w:ilvl w:val="6"/>
      </w:numPr>
      <w:outlineLvl w:val="6"/>
    </w:pPr>
  </w:style>
  <w:style w:type="paragraph" w:styleId="Heading8">
    <w:name w:val="heading 8"/>
    <w:basedOn w:val="Heading7"/>
    <w:next w:val="BodyText"/>
    <w:uiPriority w:val="3"/>
    <w:semiHidden/>
    <w:qFormat/>
    <w:locked/>
    <w:rsid w:val="00466514"/>
    <w:pPr>
      <w:numPr>
        <w:ilvl w:val="7"/>
      </w:numPr>
      <w:outlineLvl w:val="7"/>
    </w:pPr>
  </w:style>
  <w:style w:type="paragraph" w:styleId="Heading9">
    <w:name w:val="heading 9"/>
    <w:basedOn w:val="Heading8"/>
    <w:next w:val="BodyText"/>
    <w:uiPriority w:val="3"/>
    <w:semiHidden/>
    <w:qFormat/>
    <w:locked/>
    <w:rsid w:val="004665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18"/>
    <w:qFormat/>
    <w:rsid w:val="00E40E88"/>
    <w:pPr>
      <w:spacing w:after="120" w:line="260" w:lineRule="atLeast"/>
      <w:jc w:val="both"/>
    </w:pPr>
    <w:rPr>
      <w:spacing w:val="0"/>
      <w:lang w:eastAsia="x-none"/>
    </w:rPr>
  </w:style>
  <w:style w:type="character" w:customStyle="1" w:styleId="BodyTextChar">
    <w:name w:val="Body Text Char"/>
    <w:link w:val="BodyText"/>
    <w:uiPriority w:val="18"/>
    <w:rsid w:val="00E40E88"/>
    <w:rPr>
      <w:rFonts w:ascii="Arial" w:hAnsi="Arial"/>
      <w:lang w:eastAsia="x-none"/>
    </w:rPr>
  </w:style>
  <w:style w:type="paragraph" w:customStyle="1" w:styleId="Sourcecodeblock">
    <w:name w:val="Source code block"/>
    <w:basedOn w:val="Normal"/>
    <w:autoRedefine/>
    <w:uiPriority w:val="15"/>
    <w:rsid w:val="0011440B"/>
    <w:pPr>
      <w:keepLines/>
      <w:pBdr>
        <w:top w:val="single" w:sz="8" w:space="6" w:color="D9D9D9" w:themeColor="background1" w:themeShade="D9"/>
        <w:left w:val="single" w:sz="8" w:space="6" w:color="D9D9D9" w:themeColor="background1" w:themeShade="D9"/>
        <w:bottom w:val="single" w:sz="8" w:space="6" w:color="D9D9D9" w:themeColor="background1" w:themeShade="D9"/>
        <w:right w:val="single" w:sz="8" w:space="6" w:color="D9D9D9" w:themeColor="background1" w:themeShade="D9"/>
      </w:pBdr>
      <w:shd w:val="clear" w:color="auto" w:fill="F2F2F2" w:themeFill="background1" w:themeFillShade="F2"/>
      <w:ind w:left="150" w:right="203"/>
      <w:contextualSpacing/>
    </w:pPr>
    <w:rPr>
      <w:rFonts w:ascii="Consolas" w:hAnsi="Consolas"/>
      <w:iCs/>
      <w:noProof/>
      <w:spacing w:val="0"/>
      <w:sz w:val="18"/>
      <w:szCs w:val="18"/>
      <w:lang w:val="en-US"/>
    </w:rPr>
  </w:style>
  <w:style w:type="paragraph" w:customStyle="1" w:styleId="Comments">
    <w:name w:val="Comments"/>
    <w:basedOn w:val="BodyText"/>
    <w:semiHidden/>
    <w:rsid w:val="00466514"/>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466514"/>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9"/>
    <w:qFormat/>
    <w:rsid w:val="00466514"/>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link w:val="TitleChar"/>
    <w:uiPriority w:val="1"/>
    <w:qFormat/>
    <w:rsid w:val="00466514"/>
    <w:pPr>
      <w:spacing w:after="480"/>
      <w:jc w:val="left"/>
    </w:pPr>
    <w:rPr>
      <w:caps/>
      <w:color w:val="A50D12"/>
      <w:sz w:val="48"/>
    </w:rPr>
  </w:style>
  <w:style w:type="paragraph" w:styleId="Subtitle">
    <w:name w:val="Subtitle"/>
    <w:basedOn w:val="Title"/>
    <w:next w:val="BodyText"/>
    <w:uiPriority w:val="2"/>
    <w:qFormat/>
    <w:rsid w:val="00466514"/>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semiHidden/>
    <w:rsid w:val="00466514"/>
    <w:rPr>
      <w:rFonts w:ascii="Arial" w:hAnsi="Arial"/>
      <w:color w:val="auto"/>
      <w:bdr w:val="none" w:sz="0" w:space="0" w:color="auto"/>
      <w:shd w:val="clear" w:color="auto" w:fill="C8E1FF"/>
    </w:rPr>
  </w:style>
  <w:style w:type="character" w:styleId="Strong">
    <w:name w:val="Strong"/>
    <w:uiPriority w:val="22"/>
    <w:qFormat/>
    <w:locked/>
    <w:rsid w:val="00466514"/>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uiPriority w:val="6"/>
    <w:rsid w:val="00466514"/>
    <w:pPr>
      <w:keepLines/>
      <w:pBdr>
        <w:top w:val="single" w:sz="4" w:space="12" w:color="auto"/>
      </w:pBdr>
      <w:spacing w:line="220" w:lineRule="exact"/>
      <w:jc w:val="both"/>
    </w:pPr>
    <w:rPr>
      <w:spacing w:val="0"/>
      <w:sz w:val="16"/>
    </w:rPr>
  </w:style>
  <w:style w:type="paragraph" w:styleId="CommentText">
    <w:name w:val="annotation text"/>
    <w:basedOn w:val="CSWFootnote"/>
    <w:semiHidden/>
    <w:rsid w:val="00E06ED1"/>
    <w:rPr>
      <w:noProof/>
    </w:rPr>
  </w:style>
  <w:style w:type="paragraph" w:customStyle="1" w:styleId="TableText">
    <w:name w:val="Table Text"/>
    <w:basedOn w:val="Normal"/>
    <w:link w:val="TableTextChar"/>
    <w:uiPriority w:val="8"/>
    <w:qFormat/>
    <w:rsid w:val="00466514"/>
    <w:pPr>
      <w:spacing w:before="120" w:after="120"/>
      <w:ind w:left="113"/>
      <w:jc w:val="both"/>
    </w:pPr>
    <w:rPr>
      <w:color w:val="000000"/>
      <w:spacing w:val="0"/>
      <w:lang w:eastAsia="x-none"/>
    </w:rPr>
  </w:style>
  <w:style w:type="character" w:customStyle="1" w:styleId="TableTextChar">
    <w:name w:val="Table Text Char"/>
    <w:link w:val="TableText"/>
    <w:uiPriority w:val="8"/>
    <w:rsid w:val="00610D1C"/>
    <w:rPr>
      <w:rFonts w:ascii="Arial" w:hAnsi="Arial"/>
      <w:color w:val="000000"/>
      <w:lang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link w:val="FooterChar"/>
    <w:uiPriority w:val="99"/>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uiPriority w:val="8"/>
    <w:rsid w:val="00466514"/>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uiPriority w:val="13"/>
    <w:locked/>
    <w:rsid w:val="00466514"/>
    <w:pPr>
      <w:numPr>
        <w:numId w:val="9"/>
      </w:numPr>
      <w:spacing w:after="0" w:line="240" w:lineRule="auto"/>
    </w:pPr>
    <w:rPr>
      <w:color w:val="A50D12"/>
    </w:rPr>
  </w:style>
  <w:style w:type="paragraph" w:styleId="List2">
    <w:name w:val="List 2"/>
    <w:basedOn w:val="List"/>
    <w:semiHidden/>
    <w:locked/>
    <w:rsid w:val="00466514"/>
    <w:pPr>
      <w:numPr>
        <w:numId w:val="11"/>
      </w:numPr>
    </w:pPr>
    <w:rPr>
      <w:color w:val="auto"/>
    </w:rPr>
  </w:style>
  <w:style w:type="paragraph" w:styleId="List3">
    <w:name w:val="List 3"/>
    <w:basedOn w:val="List"/>
    <w:semiHidden/>
    <w:locked/>
    <w:rsid w:val="00466514"/>
    <w:pPr>
      <w:numPr>
        <w:numId w:val="12"/>
      </w:numPr>
    </w:pPr>
    <w:rPr>
      <w:color w:val="auto"/>
    </w:rPr>
  </w:style>
  <w:style w:type="paragraph" w:styleId="ListBullet">
    <w:name w:val="List Bullet"/>
    <w:basedOn w:val="List"/>
    <w:uiPriority w:val="13"/>
    <w:qFormat/>
    <w:rsid w:val="00466514"/>
    <w:pPr>
      <w:numPr>
        <w:numId w:val="10"/>
      </w:numPr>
      <w:spacing w:after="120"/>
    </w:pPr>
    <w:rPr>
      <w:color w:val="auto"/>
    </w:rPr>
  </w:style>
  <w:style w:type="paragraph" w:styleId="ListBullet2">
    <w:name w:val="List Bullet 2"/>
    <w:basedOn w:val="ListBullet"/>
    <w:uiPriority w:val="13"/>
    <w:rsid w:val="00466514"/>
    <w:pPr>
      <w:numPr>
        <w:numId w:val="15"/>
      </w:numPr>
    </w:pPr>
  </w:style>
  <w:style w:type="paragraph" w:styleId="ListBullet3">
    <w:name w:val="List Bullet 3"/>
    <w:basedOn w:val="ListBullet2"/>
    <w:uiPriority w:val="2"/>
    <w:semiHidden/>
    <w:rsid w:val="00466514"/>
    <w:pPr>
      <w:numPr>
        <w:numId w:val="16"/>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5"/>
      </w:numPr>
      <w:tabs>
        <w:tab w:val="left" w:pos="357"/>
      </w:tabs>
    </w:pPr>
  </w:style>
  <w:style w:type="paragraph" w:styleId="ListNumber">
    <w:name w:val="List Number"/>
    <w:basedOn w:val="BodyText"/>
    <w:uiPriority w:val="13"/>
    <w:qFormat/>
    <w:rsid w:val="00466514"/>
    <w:pPr>
      <w:numPr>
        <w:numId w:val="19"/>
      </w:numPr>
      <w:spacing w:line="240" w:lineRule="auto"/>
    </w:pPr>
  </w:style>
  <w:style w:type="paragraph" w:styleId="ListNumber2">
    <w:name w:val="List Number 2"/>
    <w:next w:val="ListNumber"/>
    <w:uiPriority w:val="13"/>
    <w:rsid w:val="00466514"/>
    <w:pPr>
      <w:numPr>
        <w:ilvl w:val="1"/>
        <w:numId w:val="19"/>
      </w:numPr>
      <w:spacing w:after="240"/>
    </w:pPr>
    <w:rPr>
      <w:rFonts w:ascii="Arial" w:hAnsi="Arial"/>
      <w:lang w:eastAsia="en-US"/>
    </w:rPr>
  </w:style>
  <w:style w:type="paragraph" w:styleId="ListNumber3">
    <w:name w:val="List Number 3"/>
    <w:basedOn w:val="ListNumber"/>
    <w:uiPriority w:val="2"/>
    <w:semiHidden/>
    <w:rsid w:val="00466514"/>
    <w:pPr>
      <w:numPr>
        <w:ilvl w:val="2"/>
      </w:numPr>
    </w:pPr>
  </w:style>
  <w:style w:type="paragraph" w:customStyle="1" w:styleId="TableHeader">
    <w:name w:val="Table Header"/>
    <w:link w:val="TableHeaderChar"/>
    <w:uiPriority w:val="8"/>
    <w:rsid w:val="00466514"/>
    <w:pPr>
      <w:spacing w:before="120" w:after="120"/>
      <w:ind w:left="113"/>
    </w:pPr>
    <w:rPr>
      <w:rFonts w:ascii="Arial" w:hAnsi="Arial"/>
      <w:caps/>
      <w:color w:val="A50D12"/>
      <w:lang w:eastAsia="en-US"/>
    </w:rPr>
  </w:style>
  <w:style w:type="character" w:customStyle="1" w:styleId="TableHeaderChar">
    <w:name w:val="Table Header Char"/>
    <w:link w:val="TableHeader"/>
    <w:uiPriority w:val="8"/>
    <w:rsid w:val="00610D1C"/>
    <w:rPr>
      <w:rFonts w:ascii="Arial" w:hAnsi="Arial"/>
      <w:caps/>
      <w:color w:val="A50D12"/>
      <w:lang w:eastAsia="en-US"/>
    </w:rPr>
  </w:style>
  <w:style w:type="paragraph" w:styleId="MessageHeader">
    <w:name w:val="Message Header"/>
    <w:basedOn w:val="BodyText"/>
    <w:semiHidden/>
    <w:locked/>
    <w:rsid w:val="006F4952"/>
    <w:pPr>
      <w:keepLines/>
      <w:tabs>
        <w:tab w:val="left" w:pos="3600"/>
        <w:tab w:val="left" w:pos="4680"/>
      </w:tabs>
      <w:spacing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466514"/>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Normal"/>
    <w:uiPriority w:val="39"/>
    <w:rsid w:val="00956783"/>
    <w:pPr>
      <w:keepLines/>
      <w:tabs>
        <w:tab w:val="right" w:leader="dot" w:pos="9720"/>
      </w:tabs>
    </w:pPr>
    <w:rPr>
      <w:caps/>
      <w:noProof/>
      <w:color w:val="A50D12"/>
      <w:spacing w:val="0"/>
    </w:rPr>
  </w:style>
  <w:style w:type="paragraph" w:styleId="TOC2">
    <w:name w:val="toc 2"/>
    <w:basedOn w:val="Normal"/>
    <w:uiPriority w:val="39"/>
    <w:rsid w:val="00003AEB"/>
    <w:pPr>
      <w:keepLines/>
      <w:tabs>
        <w:tab w:val="right" w:leader="dot" w:pos="9720"/>
      </w:tabs>
      <w:ind w:left="227"/>
    </w:pPr>
    <w:rPr>
      <w:noProof/>
      <w:spacing w:val="0"/>
    </w:rPr>
  </w:style>
  <w:style w:type="paragraph" w:styleId="TOC3">
    <w:name w:val="toc 3"/>
    <w:basedOn w:val="Normal"/>
    <w:uiPriority w:val="39"/>
    <w:rsid w:val="00003AEB"/>
    <w:pPr>
      <w:keepLines/>
      <w:tabs>
        <w:tab w:val="right" w:leader="dot" w:pos="9720"/>
      </w:tabs>
      <w:ind w:left="454"/>
    </w:pPr>
    <w:rPr>
      <w:noProof/>
      <w:spacing w:val="0"/>
    </w:rPr>
  </w:style>
  <w:style w:type="paragraph" w:styleId="TOC4">
    <w:name w:val="toc 4"/>
    <w:basedOn w:val="TOCBase"/>
    <w:semiHidden/>
    <w:rsid w:val="00CF2482"/>
    <w:pPr>
      <w:tabs>
        <w:tab w:val="clear" w:pos="6480"/>
        <w:tab w:val="left" w:leader="dot" w:pos="8947"/>
      </w:tabs>
      <w:spacing w:after="0" w:line="240" w:lineRule="auto"/>
      <w:ind w:left="680"/>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466514"/>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uiPriority w:val="5"/>
    <w:rsid w:val="00466514"/>
    <w:pPr>
      <w:numPr>
        <w:numId w:val="20"/>
      </w:numPr>
      <w:tabs>
        <w:tab w:val="left" w:pos="567"/>
      </w:tabs>
      <w:spacing w:before="60" w:after="20" w:line="240" w:lineRule="auto"/>
    </w:pPr>
  </w:style>
  <w:style w:type="paragraph" w:customStyle="1" w:styleId="CSWAnnexes">
    <w:name w:val="CSW Annexes"/>
    <w:basedOn w:val="Heading1"/>
    <w:next w:val="CSWAnnexes2"/>
    <w:link w:val="CSWAnnexesChar"/>
    <w:uiPriority w:val="4"/>
    <w:rsid w:val="00466514"/>
    <w:pPr>
      <w:numPr>
        <w:numId w:val="25"/>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uiPriority w:val="8"/>
    <w:rsid w:val="00466514"/>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uiPriority w:val="8"/>
    <w:rsid w:val="00610D1C"/>
    <w:rPr>
      <w:rFonts w:ascii="Arial" w:hAnsi="Arial"/>
      <w:bCs/>
      <w:caps/>
      <w:color w:val="FFFFFF"/>
      <w:sz w:val="22"/>
      <w:lang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uiPriority w:val="5"/>
    <w:rsid w:val="00466514"/>
    <w:pPr>
      <w:numPr>
        <w:numId w:val="21"/>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ind w:left="283" w:firstLine="210"/>
    </w:pPr>
    <w:rPr>
      <w:spacing w:val="-5"/>
    </w:rPr>
  </w:style>
  <w:style w:type="paragraph" w:styleId="HTMLPreformatted">
    <w:name w:val="HTML Preformatted"/>
    <w:basedOn w:val="Normal"/>
    <w:semiHidden/>
    <w:locked/>
    <w:rsid w:val="00466514"/>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line="240" w:lineRule="auto"/>
    </w:pPr>
    <w:rPr>
      <w:caps/>
      <w:color w:val="A50D12"/>
      <w:szCs w:val="24"/>
    </w:rPr>
  </w:style>
  <w:style w:type="paragraph" w:customStyle="1" w:styleId="TableTextCentred">
    <w:name w:val="Table Text Centred"/>
    <w:basedOn w:val="TableText"/>
    <w:uiPriority w:val="8"/>
    <w:rsid w:val="00466514"/>
    <w:pPr>
      <w:jc w:val="center"/>
    </w:pPr>
  </w:style>
  <w:style w:type="paragraph" w:customStyle="1" w:styleId="PictureCentered">
    <w:name w:val="Picture Centered"/>
    <w:basedOn w:val="Normal"/>
    <w:semiHidden/>
    <w:rsid w:val="00466514"/>
    <w:pPr>
      <w:jc w:val="center"/>
    </w:pPr>
  </w:style>
  <w:style w:type="paragraph" w:styleId="CommentSubject">
    <w:name w:val="annotation subject"/>
    <w:basedOn w:val="CommentText"/>
    <w:next w:val="CommentText"/>
    <w:semiHidden/>
    <w:rsid w:val="00E06ED1"/>
    <w:pPr>
      <w:keepLines w:val="0"/>
      <w:spacing w:line="240" w:lineRule="auto"/>
    </w:pPr>
    <w:rPr>
      <w:bCs/>
      <w:noProof w:val="0"/>
      <w:sz w:val="20"/>
    </w:rPr>
  </w:style>
  <w:style w:type="table" w:customStyle="1" w:styleId="CSWTableWithVerticalTotals">
    <w:name w:val="CSW Table With Vertical Totals"/>
    <w:basedOn w:val="TableNormal"/>
    <w:rsid w:val="00466514"/>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semiHidden/>
    <w:rsid w:val="00466514"/>
    <w:rPr>
      <w:rFonts w:ascii="Arial" w:hAnsi="Arial"/>
      <w:b/>
      <w:color w:val="auto"/>
    </w:rPr>
  </w:style>
  <w:style w:type="character" w:customStyle="1" w:styleId="Italic">
    <w:name w:val="Italic"/>
    <w:semiHidden/>
    <w:rsid w:val="00466514"/>
    <w:rPr>
      <w:rFonts w:ascii="Arial" w:hAnsi="Arial"/>
      <w:i/>
      <w:color w:val="auto"/>
    </w:rPr>
  </w:style>
  <w:style w:type="paragraph" w:customStyle="1" w:styleId="TableHeaderCentred">
    <w:name w:val="Table Header Centred"/>
    <w:basedOn w:val="TableHeader"/>
    <w:uiPriority w:val="8"/>
    <w:rsid w:val="00466514"/>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uiPriority w:val="8"/>
    <w:rsid w:val="00466514"/>
    <w:pPr>
      <w:jc w:val="right"/>
    </w:pPr>
    <w:rPr>
      <w:bCs/>
    </w:rPr>
  </w:style>
  <w:style w:type="paragraph" w:customStyle="1" w:styleId="TableTextRight">
    <w:name w:val="Table Text Right"/>
    <w:basedOn w:val="TableText"/>
    <w:uiPriority w:val="8"/>
    <w:rsid w:val="00466514"/>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semiHidden/>
    <w:rsid w:val="00466514"/>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uiPriority w:val="5"/>
    <w:semiHidden/>
    <w:rsid w:val="00466514"/>
    <w:pPr>
      <w:spacing w:after="0" w:line="240" w:lineRule="auto"/>
    </w:pPr>
    <w:rPr>
      <w:rFonts w:cs="Univers-CondensedLight"/>
      <w:sz w:val="16"/>
      <w:lang w:val="pt-PT" w:eastAsia="pt-PT"/>
    </w:rPr>
  </w:style>
  <w:style w:type="paragraph" w:customStyle="1" w:styleId="CSWAttention">
    <w:name w:val="CSW Attention"/>
    <w:basedOn w:val="CSWNote"/>
    <w:next w:val="CSWBoxText"/>
    <w:uiPriority w:val="9"/>
    <w:qFormat/>
    <w:rsid w:val="00BC3A0A"/>
    <w:pPr>
      <w:numPr>
        <w:numId w:val="22"/>
      </w:numPr>
      <w:ind w:left="748"/>
    </w:pPr>
  </w:style>
  <w:style w:type="paragraph" w:customStyle="1" w:styleId="CSWWarning">
    <w:name w:val="CSW Warning"/>
    <w:next w:val="CSWBoxText"/>
    <w:uiPriority w:val="9"/>
    <w:qFormat/>
    <w:rsid w:val="00466514"/>
    <w:pPr>
      <w:numPr>
        <w:numId w:val="23"/>
      </w:numPr>
      <w:jc w:val="both"/>
    </w:pPr>
    <w:rPr>
      <w:rFonts w:ascii="Arial" w:hAnsi="Arial"/>
      <w:color w:val="A50D12"/>
      <w:szCs w:val="60"/>
      <w:lang w:eastAsia="en-US"/>
    </w:rPr>
  </w:style>
  <w:style w:type="character" w:customStyle="1" w:styleId="Heading1Char">
    <w:name w:val="Heading 1 Char"/>
    <w:link w:val="Heading1"/>
    <w:uiPriority w:val="3"/>
    <w:rsid w:val="00227A3F"/>
    <w:rPr>
      <w:rFonts w:ascii="Arial" w:hAnsi="Arial"/>
      <w:caps/>
      <w:color w:val="A50D12"/>
      <w:sz w:val="28"/>
      <w:szCs w:val="28"/>
      <w:lang w:eastAsia="x-none"/>
    </w:rPr>
  </w:style>
  <w:style w:type="paragraph" w:customStyle="1" w:styleId="CSWNote">
    <w:name w:val="CSW Note"/>
    <w:next w:val="CSWBoxText"/>
    <w:uiPriority w:val="9"/>
    <w:qFormat/>
    <w:rsid w:val="00466514"/>
    <w:pPr>
      <w:numPr>
        <w:numId w:val="24"/>
      </w:numPr>
      <w:spacing w:line="260" w:lineRule="atLeast"/>
      <w:jc w:val="both"/>
    </w:pPr>
    <w:rPr>
      <w:rFonts w:ascii="Arial" w:hAnsi="Arial"/>
      <w:szCs w:val="60"/>
      <w:lang w:eastAsia="en-US"/>
    </w:rPr>
  </w:style>
  <w:style w:type="character" w:customStyle="1" w:styleId="CSWAnnexesCharChar">
    <w:name w:val="CSW Annexes Char Char"/>
    <w:uiPriority w:val="4"/>
    <w:semiHidden/>
    <w:rsid w:val="00466514"/>
    <w:rPr>
      <w:rFonts w:ascii="Arial" w:hAnsi="Arial"/>
      <w:caps/>
      <w:color w:val="A50D12"/>
      <w:sz w:val="28"/>
      <w:szCs w:val="22"/>
      <w:lang w:val="en-GB" w:eastAsia="x-none"/>
    </w:rPr>
  </w:style>
  <w:style w:type="paragraph" w:customStyle="1" w:styleId="CSWAnnexes2">
    <w:name w:val="CSW Annexes 2"/>
    <w:basedOn w:val="Heading2"/>
    <w:next w:val="CSWAnnexes3"/>
    <w:uiPriority w:val="4"/>
    <w:rsid w:val="00466514"/>
    <w:pPr>
      <w:numPr>
        <w:numId w:val="25"/>
      </w:numPr>
    </w:pPr>
  </w:style>
  <w:style w:type="paragraph" w:styleId="ListBullet4">
    <w:name w:val="List Bullet 4"/>
    <w:basedOn w:val="Normal"/>
    <w:uiPriority w:val="2"/>
    <w:semiHidden/>
    <w:rsid w:val="00466514"/>
    <w:pPr>
      <w:numPr>
        <w:numId w:val="17"/>
      </w:numPr>
      <w:spacing w:after="120"/>
      <w:contextualSpacing/>
    </w:pPr>
  </w:style>
  <w:style w:type="paragraph" w:styleId="ListNumber4">
    <w:name w:val="List Number 4"/>
    <w:basedOn w:val="ListNumber"/>
    <w:uiPriority w:val="2"/>
    <w:semiHidden/>
    <w:rsid w:val="00466514"/>
    <w:pPr>
      <w:numPr>
        <w:ilvl w:val="3"/>
      </w:numPr>
    </w:pPr>
  </w:style>
  <w:style w:type="paragraph" w:customStyle="1" w:styleId="ListLetter2">
    <w:name w:val="List Letter 2"/>
    <w:basedOn w:val="ListLetter"/>
    <w:semiHidden/>
    <w:rsid w:val="003C0A29"/>
    <w:pPr>
      <w:numPr>
        <w:ilvl w:val="1"/>
        <w:numId w:val="6"/>
      </w:numPr>
      <w:tabs>
        <w:tab w:val="clear" w:pos="1327"/>
        <w:tab w:val="left" w:pos="714"/>
      </w:tabs>
      <w:ind w:left="357" w:firstLine="0"/>
    </w:pPr>
  </w:style>
  <w:style w:type="paragraph" w:customStyle="1" w:styleId="ListLetter">
    <w:name w:val="List Letter"/>
    <w:basedOn w:val="List"/>
    <w:semiHidden/>
    <w:rsid w:val="003C0A29"/>
    <w:pPr>
      <w:numPr>
        <w:numId w:val="7"/>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6"/>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466514"/>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uiPriority w:val="4"/>
    <w:unhideWhenUsed/>
    <w:rsid w:val="00466514"/>
    <w:pPr>
      <w:numPr>
        <w:numId w:val="25"/>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uiPriority w:val="20"/>
    <w:qFormat/>
    <w:locked/>
    <w:rsid w:val="00466514"/>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semiHidden/>
    <w:locked/>
    <w:rsid w:val="00466514"/>
    <w:pPr>
      <w:numPr>
        <w:numId w:val="13"/>
      </w:numPr>
      <w:spacing w:after="240" w:line="260" w:lineRule="atLeast"/>
      <w:contextualSpacing/>
    </w:pPr>
  </w:style>
  <w:style w:type="paragraph" w:styleId="List5">
    <w:name w:val="List 5"/>
    <w:basedOn w:val="Normal"/>
    <w:semiHidden/>
    <w:locked/>
    <w:rsid w:val="00466514"/>
    <w:pPr>
      <w:numPr>
        <w:numId w:val="14"/>
      </w:numPr>
      <w:spacing w:after="240" w:line="260" w:lineRule="atLeast"/>
      <w:contextualSpacing/>
    </w:pPr>
  </w:style>
  <w:style w:type="paragraph" w:styleId="ListBullet5">
    <w:name w:val="List Bullet 5"/>
    <w:basedOn w:val="Normal"/>
    <w:uiPriority w:val="2"/>
    <w:semiHidden/>
    <w:rsid w:val="00466514"/>
    <w:pPr>
      <w:numPr>
        <w:numId w:val="18"/>
      </w:numPr>
    </w:pPr>
  </w:style>
  <w:style w:type="paragraph" w:styleId="ListNumber5">
    <w:name w:val="List Number 5"/>
    <w:basedOn w:val="Normal"/>
    <w:uiPriority w:val="2"/>
    <w:semiHidden/>
    <w:rsid w:val="00466514"/>
    <w:pPr>
      <w:numPr>
        <w:ilvl w:val="4"/>
        <w:numId w:val="19"/>
      </w:numPr>
      <w:spacing w:after="240" w:line="260" w:lineRule="atLeast"/>
      <w:contextualSpacing/>
    </w:pPr>
  </w:style>
  <w:style w:type="table" w:customStyle="1" w:styleId="CSWTableWithHorizontalTotals">
    <w:name w:val="CSW Table With Horizontal Totals"/>
    <w:basedOn w:val="CSWTable"/>
    <w:rsid w:val="00466514"/>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466514"/>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466514"/>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uiPriority w:val="8"/>
    <w:rsid w:val="00466514"/>
    <w:pPr>
      <w:keepNext/>
      <w:keepLines/>
      <w:spacing w:before="120" w:after="120"/>
      <w:ind w:left="113"/>
    </w:pPr>
    <w:rPr>
      <w:bCs/>
      <w:caps/>
      <w:spacing w:val="0"/>
      <w:sz w:val="22"/>
    </w:rPr>
  </w:style>
  <w:style w:type="table" w:customStyle="1" w:styleId="CSWTable8pt">
    <w:name w:val="CSW Table 8 pt"/>
    <w:basedOn w:val="CSWTable"/>
    <w:rsid w:val="00466514"/>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uiPriority w:val="8"/>
    <w:rsid w:val="00466514"/>
    <w:rPr>
      <w:sz w:val="16"/>
    </w:rPr>
  </w:style>
  <w:style w:type="paragraph" w:customStyle="1" w:styleId="TableHeaderCentered8pt">
    <w:name w:val="Table Header Centered 8pt"/>
    <w:basedOn w:val="TableHeaderCentred"/>
    <w:uiPriority w:val="8"/>
    <w:rsid w:val="00466514"/>
    <w:rPr>
      <w:sz w:val="16"/>
    </w:rPr>
  </w:style>
  <w:style w:type="paragraph" w:customStyle="1" w:styleId="TableHeaderRight8pt">
    <w:name w:val="Table Header Right 8pt"/>
    <w:basedOn w:val="TableHeaderRight"/>
    <w:uiPriority w:val="8"/>
    <w:rsid w:val="00466514"/>
    <w:rPr>
      <w:sz w:val="16"/>
    </w:rPr>
  </w:style>
  <w:style w:type="paragraph" w:customStyle="1" w:styleId="TableText8pt">
    <w:name w:val="Table Text 8pt"/>
    <w:basedOn w:val="TableText"/>
    <w:uiPriority w:val="8"/>
    <w:rsid w:val="00466514"/>
    <w:rPr>
      <w:sz w:val="16"/>
    </w:rPr>
  </w:style>
  <w:style w:type="paragraph" w:customStyle="1" w:styleId="TabletextCentered8pt">
    <w:name w:val="Table text Centered 8pt"/>
    <w:basedOn w:val="TableTextCentred"/>
    <w:uiPriority w:val="8"/>
    <w:rsid w:val="00466514"/>
    <w:rPr>
      <w:sz w:val="16"/>
    </w:rPr>
  </w:style>
  <w:style w:type="paragraph" w:customStyle="1" w:styleId="TableTextRight8pt">
    <w:name w:val="Table Text Right 8pt"/>
    <w:basedOn w:val="TableTextRight"/>
    <w:uiPriority w:val="8"/>
    <w:rsid w:val="00466514"/>
    <w:rPr>
      <w:sz w:val="16"/>
    </w:rPr>
  </w:style>
  <w:style w:type="character" w:customStyle="1" w:styleId="Superscript">
    <w:name w:val="Superscript"/>
    <w:uiPriority w:val="15"/>
    <w:semiHidden/>
    <w:rsid w:val="00466514"/>
    <w:rPr>
      <w:rFonts w:ascii="Arial" w:hAnsi="Arial"/>
      <w:vertAlign w:val="superscript"/>
    </w:rPr>
  </w:style>
  <w:style w:type="character" w:customStyle="1" w:styleId="Subscript">
    <w:name w:val="Subscript"/>
    <w:uiPriority w:val="15"/>
    <w:semiHidden/>
    <w:rsid w:val="00466514"/>
    <w:rPr>
      <w:rFonts w:ascii="Arial" w:hAnsi="Arial"/>
      <w:color w:val="auto"/>
      <w:vertAlign w:val="subscript"/>
    </w:rPr>
  </w:style>
  <w:style w:type="paragraph" w:customStyle="1" w:styleId="CSWBoxText">
    <w:name w:val="CSW Box Text"/>
    <w:basedOn w:val="CSWNote"/>
    <w:uiPriority w:val="8"/>
    <w:semiHidden/>
    <w:qFormat/>
    <w:rsid w:val="00466514"/>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466514"/>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2"/>
    <w:semiHidden/>
    <w:rsid w:val="00466514"/>
    <w:rPr>
      <w:rFonts w:ascii="Arial" w:hAnsi="Arial"/>
      <w:spacing w:val="-5"/>
      <w:lang w:eastAsia="en-US"/>
    </w:rPr>
  </w:style>
  <w:style w:type="character" w:styleId="SubtleEmphasis">
    <w:name w:val="Subtle Emphasis"/>
    <w:basedOn w:val="Emphasis"/>
    <w:uiPriority w:val="20"/>
    <w:rsid w:val="00E40E88"/>
    <w:rPr>
      <w:rFonts w:ascii="Arial" w:hAnsi="Arial"/>
      <w:i/>
      <w:iCs w:val="0"/>
      <w:color w:val="A50D12"/>
      <w:sz w:val="20"/>
    </w:rPr>
  </w:style>
  <w:style w:type="character" w:styleId="IntenseEmphasis">
    <w:name w:val="Intense Emphasis"/>
    <w:basedOn w:val="Emphasis"/>
    <w:uiPriority w:val="20"/>
    <w:rsid w:val="00E40E88"/>
    <w:rPr>
      <w:rFonts w:ascii="Arial" w:hAnsi="Arial"/>
      <w:b/>
      <w:bCs/>
      <w:i/>
      <w:iCs w:val="0"/>
      <w:color w:val="A50D12"/>
      <w:sz w:val="20"/>
    </w:rPr>
  </w:style>
  <w:style w:type="paragraph" w:styleId="Quote">
    <w:name w:val="Quote"/>
    <w:basedOn w:val="Normal"/>
    <w:next w:val="Normal"/>
    <w:link w:val="QuoteChar"/>
    <w:uiPriority w:val="30"/>
    <w:semiHidden/>
    <w:rsid w:val="00466514"/>
    <w:rPr>
      <w:i/>
      <w:iCs/>
      <w:color w:val="000000"/>
    </w:rPr>
  </w:style>
  <w:style w:type="character" w:customStyle="1" w:styleId="QuoteChar">
    <w:name w:val="Quote Char"/>
    <w:link w:val="Quote"/>
    <w:uiPriority w:val="30"/>
    <w:semiHidden/>
    <w:rsid w:val="00E40E88"/>
    <w:rPr>
      <w:rFonts w:ascii="Arial" w:hAnsi="Arial"/>
      <w:i/>
      <w:iCs/>
      <w:color w:val="000000"/>
      <w:spacing w:val="-5"/>
      <w:lang w:eastAsia="en-US"/>
    </w:rPr>
  </w:style>
  <w:style w:type="paragraph" w:styleId="IntenseQuote">
    <w:name w:val="Intense Quote"/>
    <w:basedOn w:val="Normal"/>
    <w:next w:val="Normal"/>
    <w:link w:val="IntenseQuoteChar"/>
    <w:uiPriority w:val="31"/>
    <w:semiHidden/>
    <w:rsid w:val="00466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1"/>
    <w:semiHidden/>
    <w:rsid w:val="00E40E88"/>
    <w:rPr>
      <w:rFonts w:ascii="Arial" w:hAnsi="Arial"/>
      <w:b/>
      <w:bCs/>
      <w:i/>
      <w:iCs/>
      <w:color w:val="4F81BD"/>
      <w:spacing w:val="-5"/>
      <w:lang w:eastAsia="en-US"/>
    </w:rPr>
  </w:style>
  <w:style w:type="character" w:styleId="SubtleReference">
    <w:name w:val="Subtle Reference"/>
    <w:uiPriority w:val="32"/>
    <w:semiHidden/>
    <w:rsid w:val="00466514"/>
    <w:rPr>
      <w:rFonts w:ascii="Arial" w:hAnsi="Arial"/>
      <w:dstrike w:val="0"/>
      <w:color w:val="auto"/>
      <w:sz w:val="16"/>
      <w:u w:val="single"/>
      <w:vertAlign w:val="baseline"/>
    </w:rPr>
  </w:style>
  <w:style w:type="character" w:styleId="IntenseReference">
    <w:name w:val="Intense Reference"/>
    <w:uiPriority w:val="33"/>
    <w:semiHidden/>
    <w:rsid w:val="00466514"/>
    <w:rPr>
      <w:rFonts w:ascii="Arial" w:hAnsi="Arial"/>
      <w:b/>
      <w:bCs/>
      <w:caps/>
      <w:dstrike w:val="0"/>
      <w:color w:val="A50D12"/>
      <w:spacing w:val="5"/>
      <w:sz w:val="16"/>
      <w:u w:val="single"/>
      <w:vertAlign w:val="baseline"/>
    </w:rPr>
  </w:style>
  <w:style w:type="character" w:styleId="BookTitle">
    <w:name w:val="Book Title"/>
    <w:uiPriority w:val="34"/>
    <w:semiHidden/>
    <w:rsid w:val="00466514"/>
    <w:rPr>
      <w:rFonts w:ascii="Arial" w:hAnsi="Arial"/>
      <w:b/>
      <w:bCs/>
      <w:caps/>
      <w:dstrike w:val="0"/>
      <w:color w:val="auto"/>
      <w:spacing w:val="5"/>
      <w:vertAlign w:val="baseline"/>
    </w:rPr>
  </w:style>
  <w:style w:type="paragraph" w:styleId="ListParagraph">
    <w:name w:val="List Paragraph"/>
    <w:basedOn w:val="Normal"/>
    <w:uiPriority w:val="35"/>
    <w:semiHidden/>
    <w:rsid w:val="00466514"/>
    <w:pPr>
      <w:ind w:left="708"/>
    </w:pPr>
  </w:style>
  <w:style w:type="paragraph" w:customStyle="1" w:styleId="TableListBullet">
    <w:name w:val="Table List Bullet"/>
    <w:basedOn w:val="TableText"/>
    <w:uiPriority w:val="8"/>
    <w:qFormat/>
    <w:rsid w:val="00BC3A0A"/>
    <w:pPr>
      <w:numPr>
        <w:numId w:val="30"/>
      </w:numPr>
      <w:tabs>
        <w:tab w:val="left" w:pos="240"/>
      </w:tabs>
      <w:spacing w:before="60" w:after="60"/>
      <w:ind w:left="87" w:hanging="80"/>
    </w:pPr>
  </w:style>
  <w:style w:type="paragraph" w:customStyle="1" w:styleId="TableListNumber">
    <w:name w:val="Table List Number"/>
    <w:basedOn w:val="TableText"/>
    <w:uiPriority w:val="8"/>
    <w:qFormat/>
    <w:rsid w:val="000B36B9"/>
    <w:pPr>
      <w:numPr>
        <w:numId w:val="31"/>
      </w:numPr>
      <w:tabs>
        <w:tab w:val="left" w:pos="360"/>
      </w:tabs>
      <w:spacing w:before="60" w:after="60"/>
      <w:ind w:left="120" w:hanging="120"/>
    </w:pPr>
  </w:style>
  <w:style w:type="paragraph" w:customStyle="1" w:styleId="BodyTextIntro">
    <w:name w:val="Body Text Intro"/>
    <w:basedOn w:val="BodyText"/>
    <w:semiHidden/>
    <w:rsid w:val="00466514"/>
    <w:rPr>
      <w:sz w:val="22"/>
    </w:rPr>
  </w:style>
  <w:style w:type="paragraph" w:customStyle="1" w:styleId="Bodytxt">
    <w:name w:val="Body txt"/>
    <w:semiHidden/>
    <w:qFormat/>
    <w:rsid w:val="00466514"/>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466514"/>
    <w:rPr>
      <w:rFonts w:ascii="Arial" w:hAnsi="Arial"/>
      <w:i/>
      <w:iCs/>
      <w:color w:val="766A62"/>
      <w:spacing w:val="-5"/>
      <w:lang w:val="en-GB"/>
    </w:rPr>
  </w:style>
  <w:style w:type="table" w:styleId="ColorfulGrid-Accent1">
    <w:name w:val="Colorful Grid Accent 1"/>
    <w:basedOn w:val="TableNormal"/>
    <w:link w:val="ColorfulGrid-Accent1Char"/>
    <w:uiPriority w:val="29"/>
    <w:rsid w:val="00466514"/>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466514"/>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466514"/>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uiPriority w:val="4"/>
    <w:semiHidden/>
    <w:rsid w:val="00466514"/>
    <w:pPr>
      <w:jc w:val="right"/>
    </w:pPr>
    <w:rPr>
      <w:caps/>
      <w:sz w:val="16"/>
    </w:rPr>
  </w:style>
  <w:style w:type="table" w:customStyle="1" w:styleId="TABLEGRIDRED">
    <w:name w:val="TABLE GRID RED"/>
    <w:basedOn w:val="TableNormal"/>
    <w:qFormat/>
    <w:rsid w:val="00466514"/>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466514"/>
    <w:pPr>
      <w:spacing w:before="120"/>
      <w:ind w:left="113"/>
    </w:pPr>
    <w:rPr>
      <w:color w:val="000000"/>
    </w:rPr>
    <w:tblPr>
      <w:jc w:val="center"/>
    </w:tblPr>
    <w:trPr>
      <w:jc w:val="center"/>
    </w:tr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uiPriority w:val="8"/>
    <w:rsid w:val="00466514"/>
    <w:rPr>
      <w:color w:val="A50D12"/>
      <w:sz w:val="16"/>
      <w:lang w:eastAsia="en-US"/>
    </w:rPr>
  </w:style>
  <w:style w:type="paragraph" w:customStyle="1" w:styleId="CSWCONTRACTREFERENCE">
    <w:name w:val="CSW CONTRACT REFERENCE"/>
    <w:basedOn w:val="BodyText"/>
    <w:uiPriority w:val="5"/>
    <w:semiHidden/>
    <w:qFormat/>
    <w:rsid w:val="00466514"/>
    <w:pPr>
      <w:spacing w:line="240" w:lineRule="auto"/>
    </w:pPr>
    <w:rPr>
      <w:caps/>
      <w:color w:val="A50D12"/>
      <w:szCs w:val="24"/>
    </w:rPr>
  </w:style>
  <w:style w:type="paragraph" w:customStyle="1" w:styleId="CSWCONTRACTREFERENCETEXT">
    <w:name w:val="CSW CONTRACT REFERENCE TEXT"/>
    <w:basedOn w:val="BodyText"/>
    <w:uiPriority w:val="5"/>
    <w:semiHidden/>
    <w:qFormat/>
    <w:rsid w:val="00466514"/>
    <w:pPr>
      <w:spacing w:after="0" w:line="240" w:lineRule="auto"/>
    </w:pPr>
    <w:rPr>
      <w:caps/>
      <w:szCs w:val="16"/>
    </w:rPr>
  </w:style>
  <w:style w:type="character" w:customStyle="1" w:styleId="HeaderChar">
    <w:name w:val="Header Char"/>
    <w:link w:val="Header"/>
    <w:uiPriority w:val="8"/>
    <w:rsid w:val="00610D1C"/>
    <w:rPr>
      <w:rFonts w:ascii="Arial" w:hAnsi="Arial"/>
      <w:smallCaps/>
      <w:color w:val="A50D12"/>
      <w:spacing w:val="-5"/>
      <w:sz w:val="16"/>
      <w:lang w:eastAsia="en-US"/>
    </w:rPr>
  </w:style>
  <w:style w:type="paragraph" w:styleId="Date">
    <w:name w:val="Date"/>
    <w:basedOn w:val="Normal"/>
    <w:next w:val="Normal"/>
    <w:link w:val="DateChar"/>
    <w:semiHidden/>
    <w:locked/>
    <w:rsid w:val="00466514"/>
  </w:style>
  <w:style w:type="character" w:customStyle="1" w:styleId="DateChar">
    <w:name w:val="Date Char"/>
    <w:link w:val="Date"/>
    <w:semiHidden/>
    <w:rsid w:val="00856292"/>
    <w:rPr>
      <w:rFonts w:ascii="Arial" w:hAnsi="Arial"/>
      <w:spacing w:val="-5"/>
      <w:lang w:eastAsia="en-US"/>
    </w:rPr>
  </w:style>
  <w:style w:type="paragraph" w:styleId="Index5">
    <w:name w:val="index 5"/>
    <w:basedOn w:val="Normal"/>
    <w:next w:val="Normal"/>
    <w:autoRedefine/>
    <w:semiHidden/>
    <w:locked/>
    <w:rsid w:val="00466514"/>
    <w:pPr>
      <w:ind w:left="1000" w:hanging="200"/>
    </w:pPr>
  </w:style>
  <w:style w:type="paragraph" w:styleId="Index6">
    <w:name w:val="index 6"/>
    <w:basedOn w:val="Normal"/>
    <w:next w:val="Normal"/>
    <w:autoRedefine/>
    <w:semiHidden/>
    <w:locked/>
    <w:rsid w:val="00466514"/>
    <w:pPr>
      <w:ind w:left="1200" w:hanging="200"/>
    </w:pPr>
  </w:style>
  <w:style w:type="paragraph" w:styleId="Index7">
    <w:name w:val="index 7"/>
    <w:basedOn w:val="Normal"/>
    <w:next w:val="Normal"/>
    <w:autoRedefine/>
    <w:semiHidden/>
    <w:locked/>
    <w:rsid w:val="00466514"/>
    <w:pPr>
      <w:ind w:left="1400" w:hanging="200"/>
    </w:pPr>
  </w:style>
  <w:style w:type="paragraph" w:styleId="Index8">
    <w:name w:val="index 8"/>
    <w:basedOn w:val="Normal"/>
    <w:next w:val="Normal"/>
    <w:autoRedefine/>
    <w:semiHidden/>
    <w:locked/>
    <w:rsid w:val="00466514"/>
    <w:pPr>
      <w:ind w:left="1600" w:hanging="200"/>
    </w:pPr>
  </w:style>
  <w:style w:type="paragraph" w:styleId="Index9">
    <w:name w:val="index 9"/>
    <w:basedOn w:val="Normal"/>
    <w:next w:val="Normal"/>
    <w:autoRedefine/>
    <w:semiHidden/>
    <w:locked/>
    <w:rsid w:val="00466514"/>
    <w:pPr>
      <w:ind w:left="1800" w:hanging="200"/>
    </w:pPr>
  </w:style>
  <w:style w:type="paragraph" w:styleId="MacroText">
    <w:name w:val="macro"/>
    <w:link w:val="MacroTextChar"/>
    <w:semiHidden/>
    <w:locked/>
    <w:rsid w:val="00466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semiHidden/>
    <w:rsid w:val="00856292"/>
    <w:rPr>
      <w:rFonts w:ascii="Courier New" w:hAnsi="Courier New" w:cs="Courier New"/>
      <w:spacing w:val="-5"/>
      <w:lang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semiHidden/>
    <w:rsid w:val="00466514"/>
    <w:pPr>
      <w:tabs>
        <w:tab w:val="left" w:leader="dot" w:pos="8947"/>
      </w:tabs>
      <w:ind w:left="907"/>
    </w:pPr>
  </w:style>
  <w:style w:type="paragraph" w:styleId="TOC6">
    <w:name w:val="toc 6"/>
    <w:basedOn w:val="Normal"/>
    <w:next w:val="Normal"/>
    <w:autoRedefine/>
    <w:semiHidden/>
    <w:rsid w:val="00466514"/>
    <w:pPr>
      <w:tabs>
        <w:tab w:val="left" w:leader="dot" w:pos="8947"/>
      </w:tabs>
      <w:ind w:left="1000"/>
    </w:pPr>
  </w:style>
  <w:style w:type="paragraph" w:styleId="TOC9">
    <w:name w:val="toc 9"/>
    <w:basedOn w:val="Normal"/>
    <w:next w:val="Normal"/>
    <w:autoRedefine/>
    <w:semiHidden/>
    <w:rsid w:val="00466514"/>
    <w:pPr>
      <w:tabs>
        <w:tab w:val="left" w:leader="dot" w:pos="8947"/>
      </w:tabs>
      <w:ind w:left="1600"/>
    </w:pPr>
  </w:style>
  <w:style w:type="paragraph" w:styleId="TOC8">
    <w:name w:val="toc 8"/>
    <w:basedOn w:val="Normal"/>
    <w:next w:val="Normal"/>
    <w:autoRedefine/>
    <w:semiHidden/>
    <w:rsid w:val="00466514"/>
    <w:pPr>
      <w:ind w:left="1400"/>
    </w:pPr>
  </w:style>
  <w:style w:type="paragraph" w:customStyle="1" w:styleId="Heading1Break">
    <w:name w:val="Heading 1 Break"/>
    <w:basedOn w:val="Heading1"/>
    <w:next w:val="BodyText"/>
    <w:uiPriority w:val="3"/>
    <w:semiHidden/>
    <w:qFormat/>
    <w:rsid w:val="007E3CE4"/>
    <w:pPr>
      <w:pageBreakBefore/>
    </w:pPr>
  </w:style>
  <w:style w:type="character" w:customStyle="1" w:styleId="CSWAnnexesChar">
    <w:name w:val="CSW Annexes Char"/>
    <w:link w:val="CSWAnnexes"/>
    <w:uiPriority w:val="4"/>
    <w:rsid w:val="00E40E88"/>
    <w:rPr>
      <w:rFonts w:ascii="Arial" w:hAnsi="Arial"/>
      <w:caps/>
      <w:color w:val="A50D12"/>
      <w:sz w:val="28"/>
      <w:szCs w:val="22"/>
      <w:lang w:eastAsia="x-none"/>
    </w:rPr>
  </w:style>
  <w:style w:type="character" w:customStyle="1" w:styleId="TitleChar">
    <w:name w:val="Title Char"/>
    <w:basedOn w:val="DefaultParagraphFont"/>
    <w:link w:val="Title"/>
    <w:uiPriority w:val="1"/>
    <w:rsid w:val="00E40E88"/>
    <w:rPr>
      <w:rFonts w:ascii="Arial" w:hAnsi="Arial"/>
      <w:caps/>
      <w:color w:val="A50D12"/>
      <w:sz w:val="48"/>
      <w:szCs w:val="22"/>
      <w:lang w:eastAsia="en-US"/>
    </w:rPr>
  </w:style>
  <w:style w:type="character" w:customStyle="1" w:styleId="FooterChar">
    <w:name w:val="Footer Char"/>
    <w:aliases w:val="pie de página Char"/>
    <w:basedOn w:val="DefaultParagraphFont"/>
    <w:link w:val="Footer"/>
    <w:uiPriority w:val="99"/>
    <w:rsid w:val="00AE21D4"/>
    <w:rPr>
      <w:rFonts w:ascii="Arial" w:hAnsi="Arial"/>
      <w:smallCaps/>
      <w:noProof/>
      <w:spacing w:val="-5"/>
      <w:sz w:val="15"/>
      <w:lang w:eastAsia="en-US"/>
    </w:rPr>
  </w:style>
  <w:style w:type="table" w:customStyle="1" w:styleId="CSWTableBlack">
    <w:name w:val="CSW Table Black"/>
    <w:basedOn w:val="TableNormal"/>
    <w:uiPriority w:val="99"/>
    <w:rsid w:val="0046651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rPr>
      <w:tblPr/>
      <w:tcPr>
        <w:shd w:val="clear" w:color="auto" w:fill="000000" w:themeFill="text1"/>
      </w:tcPr>
    </w:tblStylePr>
  </w:style>
  <w:style w:type="character" w:customStyle="1" w:styleId="SourceCodeinline">
    <w:name w:val="Source Code inline"/>
    <w:uiPriority w:val="15"/>
    <w:qFormat/>
    <w:rsid w:val="00466514"/>
    <w:rPr>
      <w:rFonts w:ascii="Consolas" w:hAnsi="Consolas"/>
      <w:spacing w:val="-5"/>
      <w:bdr w:val="single" w:sz="24" w:space="0" w:color="F2F2F2" w:themeColor="background1" w:themeShade="F2"/>
      <w:shd w:val="clear" w:color="auto" w:fill="F2F2F2" w:themeFill="background1" w:themeFillShade="F2"/>
      <w:lang w:eastAsia="en-US"/>
    </w:rPr>
  </w:style>
  <w:style w:type="character" w:customStyle="1" w:styleId="SourceCodeString">
    <w:name w:val="Source Code String"/>
    <w:basedOn w:val="SourceCodeNeutral"/>
    <w:uiPriority w:val="15"/>
    <w:qFormat/>
    <w:rsid w:val="00466514"/>
    <w:rPr>
      <w:rFonts w:ascii="Consolas" w:hAnsi="Consolas"/>
      <w:color w:val="ED7D31" w:themeColor="accent2"/>
    </w:rPr>
  </w:style>
  <w:style w:type="character" w:customStyle="1" w:styleId="SourceCodeKeyword">
    <w:name w:val="Source Code Keyword"/>
    <w:basedOn w:val="SourceCodeNeutral"/>
    <w:uiPriority w:val="15"/>
    <w:qFormat/>
    <w:rsid w:val="00466514"/>
    <w:rPr>
      <w:rFonts w:ascii="Consolas" w:hAnsi="Consolas"/>
      <w:color w:val="0070C0"/>
    </w:rPr>
  </w:style>
  <w:style w:type="character" w:customStyle="1" w:styleId="SourceCodeNeutral">
    <w:name w:val="Source Code Neutral"/>
    <w:uiPriority w:val="15"/>
    <w:qFormat/>
    <w:rsid w:val="00BE2985"/>
    <w:rPr>
      <w:rFonts w:ascii="Consolas" w:hAnsi="Consolas"/>
    </w:rPr>
  </w:style>
  <w:style w:type="character" w:customStyle="1" w:styleId="SourceCodecomment">
    <w:name w:val="Source Code comment"/>
    <w:basedOn w:val="SourceCodeNeutral"/>
    <w:uiPriority w:val="15"/>
    <w:qFormat/>
    <w:rsid w:val="00BE2985"/>
    <w:rPr>
      <w:rFonts w:ascii="Consolas" w:hAnsi="Consolas"/>
      <w:color w:val="A6A6A6" w:themeColor="background1" w:themeShade="A6"/>
      <w:lang w:eastAsia="en-GB"/>
    </w:rPr>
  </w:style>
  <w:style w:type="character" w:customStyle="1" w:styleId="Heading3Char">
    <w:name w:val="Heading 3 Char"/>
    <w:basedOn w:val="DefaultParagraphFont"/>
    <w:link w:val="Heading3"/>
    <w:uiPriority w:val="3"/>
    <w:rsid w:val="001D2480"/>
    <w:rPr>
      <w:rFonts w:ascii="Arial" w:hAnsi="Arial"/>
      <w:sz w:val="28"/>
      <w:szCs w:val="28"/>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043">
      <w:bodyDiv w:val="1"/>
      <w:marLeft w:val="0"/>
      <w:marRight w:val="0"/>
      <w:marTop w:val="0"/>
      <w:marBottom w:val="0"/>
      <w:divBdr>
        <w:top w:val="none" w:sz="0" w:space="0" w:color="auto"/>
        <w:left w:val="none" w:sz="0" w:space="0" w:color="auto"/>
        <w:bottom w:val="none" w:sz="0" w:space="0" w:color="auto"/>
        <w:right w:val="none" w:sz="0" w:space="0" w:color="auto"/>
      </w:divBdr>
    </w:div>
    <w:div w:id="144471385">
      <w:bodyDiv w:val="1"/>
      <w:marLeft w:val="0"/>
      <w:marRight w:val="0"/>
      <w:marTop w:val="0"/>
      <w:marBottom w:val="0"/>
      <w:divBdr>
        <w:top w:val="none" w:sz="0" w:space="0" w:color="auto"/>
        <w:left w:val="none" w:sz="0" w:space="0" w:color="auto"/>
        <w:bottom w:val="none" w:sz="0" w:space="0" w:color="auto"/>
        <w:right w:val="none" w:sz="0" w:space="0" w:color="auto"/>
      </w:divBdr>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665206926">
      <w:bodyDiv w:val="1"/>
      <w:marLeft w:val="0"/>
      <w:marRight w:val="0"/>
      <w:marTop w:val="0"/>
      <w:marBottom w:val="0"/>
      <w:divBdr>
        <w:top w:val="none" w:sz="0" w:space="0" w:color="auto"/>
        <w:left w:val="none" w:sz="0" w:space="0" w:color="auto"/>
        <w:bottom w:val="none" w:sz="0" w:space="0" w:color="auto"/>
        <w:right w:val="none" w:sz="0" w:space="0" w:color="auto"/>
      </w:divBdr>
    </w:div>
    <w:div w:id="831339068">
      <w:bodyDiv w:val="1"/>
      <w:marLeft w:val="0"/>
      <w:marRight w:val="0"/>
      <w:marTop w:val="0"/>
      <w:marBottom w:val="0"/>
      <w:divBdr>
        <w:top w:val="none" w:sz="0" w:space="0" w:color="auto"/>
        <w:left w:val="none" w:sz="0" w:space="0" w:color="auto"/>
        <w:bottom w:val="none" w:sz="0" w:space="0" w:color="auto"/>
        <w:right w:val="none" w:sz="0" w:space="0" w:color="auto"/>
      </w:divBdr>
    </w:div>
    <w:div w:id="865413936">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33509">
      <w:bodyDiv w:val="1"/>
      <w:marLeft w:val="0"/>
      <w:marRight w:val="0"/>
      <w:marTop w:val="0"/>
      <w:marBottom w:val="0"/>
      <w:divBdr>
        <w:top w:val="none" w:sz="0" w:space="0" w:color="auto"/>
        <w:left w:val="none" w:sz="0" w:space="0" w:color="auto"/>
        <w:bottom w:val="none" w:sz="0" w:space="0" w:color="auto"/>
        <w:right w:val="none" w:sz="0" w:space="0" w:color="auto"/>
      </w:divBdr>
    </w:div>
    <w:div w:id="212495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silva\Downloads\CSW-QMS-2004-TPL-3250-test-case-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DOCUMENTGUID%">{00000000-0000-0000-0000-000000000000}</XMLData>
</file>

<file path=customXml/item10.xml><?xml version="1.0" encoding="utf-8"?>
<XMLData TextToDisplay="RightsWATCHMark">67|CSW-CSW-PUBLIC|{00000000-0000-0000-0000-000000000000}</XMLData>
</file>

<file path=customXml/item2.xml><?xml version="1.0" encoding="utf-8"?>
<XMLData TextToDisplay="%CLASSIFICATIONDATETIME%">17:12 14/10/2015</XMLData>
</file>

<file path=customXml/item3.xml><?xml version="1.0" encoding="utf-8"?>
<XMLData TextToDisplay="%USERNAME%">gfsilva</XMLData>
</file>

<file path=customXml/item4.xml><?xml version="1.0" encoding="utf-8"?>
<ct:contentTypeSchema xmlns:ct="http://schemas.microsoft.com/office/2006/metadata/contentType" xmlns:ma="http://schemas.microsoft.com/office/2006/metadata/properties/metaAttributes" ct:_="" ma:_="" ma:contentTypeName="Document" ma:contentTypeID="0x010100AFD6BC5451EAEB4C83BC0B3760F45904" ma:contentTypeVersion="19" ma:contentTypeDescription="Create a new document." ma:contentTypeScope="" ma:versionID="9624319ffa74d78b7d92eeec8eabae65">
  <xsd:schema xmlns:xsd="http://www.w3.org/2001/XMLSchema" xmlns:xs="http://www.w3.org/2001/XMLSchema" xmlns:p="http://schemas.microsoft.com/office/2006/metadata/properties" xmlns:ns1="http://schemas.microsoft.com/sharepoint/v3" xmlns:ns2="a3a0b2d9-31e5-4390-bb99-07a930c8e002" xmlns:ns3="2a656e9c-5a55-463f-b687-b913eaa51641" xmlns:ns5="http://schemas.microsoft.com/sharepoint/v4" targetNamespace="http://schemas.microsoft.com/office/2006/metadata/properties" ma:root="true" ma:fieldsID="4d707ff942016b8a08521660f858a39f" ns1:_="" ns2:_="" ns3:_="" ns5:_="">
    <xsd:import namespace="http://schemas.microsoft.com/sharepoint/v3"/>
    <xsd:import namespace="a3a0b2d9-31e5-4390-bb99-07a930c8e002"/>
    <xsd:import namespace="2a656e9c-5a55-463f-b687-b913eaa51641"/>
    <xsd:import namespace="http://schemas.microsoft.com/sharepoint/v4"/>
    <xsd:element name="properties">
      <xsd:complexType>
        <xsd:sequence>
          <xsd:element name="documentManagement">
            <xsd:complexType>
              <xsd:all>
                <xsd:element ref="ns2:_x0079_664" minOccurs="0"/>
                <xsd:element ref="ns1:AverageRating"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8" ma:taxonomy="true" ma:internalName="kbc50bba87f049c98a85aa28854820a7" ma:taxonomyFieldName="QMS_x0020_Source" ma:displayName="QMS 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9" nillable="true" ma:displayName="Taxonomy Catch All Column" ma:descriptio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2017-11-27T15:00:00+00:00</_x0079_664>
    <RatedBy xmlns="http://schemas.microsoft.com/sharepoint/v3">
      <UserInfo>
        <DisplayName/>
        <AccountId xsi:nil="true"/>
        <AccountType/>
      </UserInfo>
    </RatedBy>
    <TaxCatchAll xmlns="2a656e9c-5a55-463f-b687-b913eaa51641">
      <Value>2</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Unified</TermName>
          <TermId xmlns="http://schemas.microsoft.com/office/infopath/2007/PartnerControls">3eec936c-a2a8-4f11-b7af-cf4b8bf1b2e9</TermId>
        </TermInfo>
      </Terms>
    </kbc50bba87f049c98a85aa28854820a7>
    <IconOverlay xmlns="http://schemas.microsoft.com/sharepoint/v4" xsi:nil="true"/>
    <AverageRating xmlns="http://schemas.microsoft.com/sharepoint/v3" xsi:nil="true"/>
    <RatingCount xmlns="http://schemas.microsoft.com/sharepoint/v3" xsi:nil="true"/>
  </documentManagement>
</p:properties>
</file>

<file path=customXml/item7.xml><?xml version="1.0" encoding="utf-8"?>
<XMLData TextToDisplay="%EMAILADDRESS%">gfsilva@criticalsoftware.com</XMLData>
</file>

<file path=customXml/item8.xml><?xml version="1.0" encoding="utf-8"?>
<XMLData TextToDisplay="%HOSTNAME%">NB-PK06CKV.critical.pt</XMLDat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4AF70-FA79-4988-8C82-E407CDA47D8F}">
  <ds:schemaRefs/>
</ds:datastoreItem>
</file>

<file path=customXml/itemProps10.xml><?xml version="1.0" encoding="utf-8"?>
<ds:datastoreItem xmlns:ds="http://schemas.openxmlformats.org/officeDocument/2006/customXml" ds:itemID="{17812AFD-E4C7-4E54-BE3B-DC3D28455CCF}">
  <ds:schemaRefs/>
</ds:datastoreItem>
</file>

<file path=customXml/itemProps2.xml><?xml version="1.0" encoding="utf-8"?>
<ds:datastoreItem xmlns:ds="http://schemas.openxmlformats.org/officeDocument/2006/customXml" ds:itemID="{C6A6D510-CB51-484F-BEC6-CF7132AA8C9A}">
  <ds:schemaRefs/>
</ds:datastoreItem>
</file>

<file path=customXml/itemProps3.xml><?xml version="1.0" encoding="utf-8"?>
<ds:datastoreItem xmlns:ds="http://schemas.openxmlformats.org/officeDocument/2006/customXml" ds:itemID="{393BC51A-4522-4EA0-97C2-1A0E13489249}">
  <ds:schemaRefs/>
</ds:datastoreItem>
</file>

<file path=customXml/itemProps4.xml><?xml version="1.0" encoding="utf-8"?>
<ds:datastoreItem xmlns:ds="http://schemas.openxmlformats.org/officeDocument/2006/customXml" ds:itemID="{78BAF93A-6FE9-441C-8565-EAC992BCE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6.xml><?xml version="1.0" encoding="utf-8"?>
<ds:datastoreItem xmlns:ds="http://schemas.openxmlformats.org/officeDocument/2006/customXml" ds:itemID="{CB027B51-4F3E-45CE-A646-64FE5B1B2EE8}">
  <ds:schemaRefs>
    <ds:schemaRef ds:uri="http://schemas.microsoft.com/office/2006/metadata/properties"/>
    <ds:schemaRef ds:uri="http://schemas.microsoft.com/office/infopath/2007/PartnerControls"/>
    <ds:schemaRef ds:uri="http://schemas.microsoft.com/sharepoint/v3"/>
    <ds:schemaRef ds:uri="a3a0b2d9-31e5-4390-bb99-07a930c8e002"/>
    <ds:schemaRef ds:uri="2a656e9c-5a55-463f-b687-b913eaa51641"/>
    <ds:schemaRef ds:uri="http://schemas.microsoft.com/sharepoint/v4"/>
  </ds:schemaRefs>
</ds:datastoreItem>
</file>

<file path=customXml/itemProps7.xml><?xml version="1.0" encoding="utf-8"?>
<ds:datastoreItem xmlns:ds="http://schemas.openxmlformats.org/officeDocument/2006/customXml" ds:itemID="{417B0EA0-A233-4835-97E9-6E721073AC53}">
  <ds:schemaRefs/>
</ds:datastoreItem>
</file>

<file path=customXml/itemProps8.xml><?xml version="1.0" encoding="utf-8"?>
<ds:datastoreItem xmlns:ds="http://schemas.openxmlformats.org/officeDocument/2006/customXml" ds:itemID="{060092BF-A2EC-4A3C-9348-90F43A66C526}">
  <ds:schemaRefs/>
</ds:datastoreItem>
</file>

<file path=customXml/itemProps9.xml><?xml version="1.0" encoding="utf-8"?>
<ds:datastoreItem xmlns:ds="http://schemas.openxmlformats.org/officeDocument/2006/customXml" ds:itemID="{81D6BCCE-6587-49F8-A723-39C1DD5F893B}">
  <ds:schemaRefs>
    <ds:schemaRef ds:uri="http://schemas.openxmlformats.org/officeDocument/2006/bibliography"/>
  </ds:schemaRefs>
</ds:datastoreItem>
</file>

<file path=docMetadata/LabelInfo.xml><?xml version="1.0" encoding="utf-8"?>
<clbl:labelList xmlns:clbl="http://schemas.microsoft.com/office/2020/mipLabelMetadata">
  <clbl:label id="{d8534ede-19b2-425f-81f7-49a3b5cbbf08}" enabled="0" method="" siteId="{d8534ede-19b2-425f-81f7-49a3b5cbbf08}" removed="1"/>
</clbl:labelList>
</file>

<file path=docProps/app.xml><?xml version="1.0" encoding="utf-8"?>
<Properties xmlns="http://schemas.openxmlformats.org/officeDocument/2006/extended-properties" xmlns:vt="http://schemas.openxmlformats.org/officeDocument/2006/docPropsVTypes">
  <Template>CSW-QMS-2004-TPL-3250-test-case-specification.dotx</Template>
  <TotalTime>0</TotalTime>
  <Pages>1</Pages>
  <Words>5997</Words>
  <Characters>34186</Characters>
  <Application>Microsoft Office Word</Application>
  <DocSecurity>4</DocSecurity>
  <Lines>284</Lines>
  <Paragraphs>80</Paragraphs>
  <ScaleCrop>false</ScaleCrop>
  <Manager>delio@criticalsoftware.com</Manager>
  <Company>Critical Software</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subject>CSW Master Template (Macro-Enabled)</dc:subject>
  <dc:creator>Tomás Silva</dc:creator>
  <cp:keywords/>
  <dc:description/>
  <cp:lastModifiedBy>Rafaela Maria Seguro</cp:lastModifiedBy>
  <cp:revision>327</cp:revision>
  <cp:lastPrinted>2017-03-31T20:06:00Z</cp:lastPrinted>
  <dcterms:created xsi:type="dcterms:W3CDTF">2024-07-24T17:25:00Z</dcterms:created>
  <dcterms:modified xsi:type="dcterms:W3CDTF">2024-08-05T13:15:00Z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 Name&gt;</vt:lpwstr>
  </property>
  <property fmtid="{D5CDD505-2E9C-101B-9397-08002B2CF9AE}" pid="3" name="Date">
    <vt:lpwstr>YYYY-MM-DD</vt:lpwstr>
  </property>
  <property fmtid="{D5CDD505-2E9C-101B-9397-08002B2CF9AE}" pid="4" name="Document title">
    <vt:lpwstr>Test Case Specification</vt:lpwstr>
  </property>
  <property fmtid="{D5CDD505-2E9C-101B-9397-08002B2CF9AE}" pid="5" name="Approved revision">
    <vt:lpwstr>&lt;X.xx&gt;</vt:lpwstr>
  </property>
  <property fmtid="{D5CDD505-2E9C-101B-9397-08002B2CF9AE}" pid="6" name="CSW reference">
    <vt:lpwstr>&lt;CSW-PPPP-2011-TTT-NNNNN&gt;</vt:lpwstr>
  </property>
  <property fmtid="{D5CDD505-2E9C-101B-9397-08002B2CF9AE}" pid="7" name="Project reference">
    <vt:lpwstr>&lt;Project Code&gt;</vt:lpwstr>
  </property>
  <property fmtid="{D5CDD505-2E9C-101B-9397-08002B2CF9AE}" pid="8" name="Contract reference">
    <vt:lpwstr>&lt;CSW-PPPP-2011-CTR-NNNNN&gt;</vt:lpwstr>
  </property>
  <property fmtid="{D5CDD505-2E9C-101B-9397-08002B2CF9AE}" pid="9" name="Status">
    <vt:lpwstr>Draft / Approved</vt:lpwstr>
  </property>
  <property fmtid="{D5CDD505-2E9C-101B-9397-08002B2CF9AE}" pid="10" name="Published version">
    <vt:lpwstr>VV</vt:lpwstr>
  </property>
  <property fmtid="{D5CDD505-2E9C-101B-9397-08002B2CF9AE}" pid="11" name="Template version">
    <vt:lpwstr>5.0</vt:lpwstr>
  </property>
  <property fmtid="{D5CDD505-2E9C-101B-9397-08002B2CF9AE}" pid="12" name="(LABEL)CriticalCopyright">
    <vt:lpwstr>Copyright Critical Software. All Rights Reserved.</vt:lpwstr>
  </property>
  <property fmtid="{D5CDD505-2E9C-101B-9397-08002B2CF9AE}" pid="13" name="(LABEL)ContractReference">
    <vt:lpwstr>CONTRACT REFERENCE:</vt:lpwstr>
  </property>
  <property fmtid="{D5CDD505-2E9C-101B-9397-08002B2CF9AE}" pid="14" name="(LABEL)ProjectReference">
    <vt:lpwstr>Project Code:</vt:lpwstr>
  </property>
  <property fmtid="{D5CDD505-2E9C-101B-9397-08002B2CF9AE}" pid="15" name="(LABEL)CSWReference">
    <vt:lpwstr>Doc. Ref.:</vt:lpwstr>
  </property>
  <property fmtid="{D5CDD505-2E9C-101B-9397-08002B2CF9AE}" pid="16" name="(LABEL)Date">
    <vt:lpwstr>Date:</vt:lpwstr>
  </property>
  <property fmtid="{D5CDD505-2E9C-101B-9397-08002B2CF9AE}" pid="17" name="(LABEL)Pages">
    <vt:lpwstr>Pages:</vt:lpwstr>
  </property>
  <property fmtid="{D5CDD505-2E9C-101B-9397-08002B2CF9AE}" pid="18" name="(LABEL)Status">
    <vt:lpwstr>Status:</vt:lpwstr>
  </property>
  <property fmtid="{D5CDD505-2E9C-101B-9397-08002B2CF9AE}" pid="19" name="(LABEL)Version">
    <vt:lpwstr>Version:</vt:lpwstr>
  </property>
  <property fmtid="{D5CDD505-2E9C-101B-9397-08002B2CF9AE}" pid="20" name="(LABEL)DisclaimerTitle1">
    <vt:lpwstr>DISCLAIMER - </vt:lpwstr>
  </property>
  <property fmtid="{D5CDD505-2E9C-101B-9397-08002B2CF9AE}" pid="21" name="(LABEL)DisclaimerTitle2">
    <vt:lpwstr> Contract Report.</vt:lpwstr>
  </property>
  <property fmtid="{D5CDD505-2E9C-101B-9397-08002B2CF9AE}" pid="22" name="(LABEL)DisclaimerText1">
    <vt:lpwstr>The work described in this report was performed under </vt:lpwstr>
  </property>
  <property fmtid="{D5CDD505-2E9C-101B-9397-08002B2CF9AE}" pid="23" name="(LABEL)DisclaimerText2">
    <vt:lpwstr> contract. Responsibility for the contents resides in the author or organization that prepared it.</vt:lpwstr>
  </property>
  <property fmtid="{D5CDD505-2E9C-101B-9397-08002B2CF9AE}" pid="24" name="(LABEL)Partners">
    <vt:lpwstr>Partners:</vt:lpwstr>
  </property>
  <property fmtid="{D5CDD505-2E9C-101B-9397-08002B2CF9AE}" pid="25" name="(LABEL)PrintedOn">
    <vt:lpwstr>Printed:</vt:lpwstr>
  </property>
  <property fmtid="{D5CDD505-2E9C-101B-9397-08002B2CF9AE}" pid="26" name="Customer">
    <vt:lpwstr>&lt;The Customer Name&gt;</vt:lpwstr>
  </property>
  <property fmtid="{D5CDD505-2E9C-101B-9397-08002B2CF9AE}" pid="27" name="(LABEL)CSWTemplate">
    <vt:lpwstr>TEMPLATE REF.: CSW-QMS-2004-TPL-3250 v6</vt:lpwstr>
  </property>
  <property fmtid="{D5CDD505-2E9C-101B-9397-08002B2CF9AE}" pid="28" name="(LABEL)CriticalCopyrightHeader">
    <vt:lpwstr>©</vt:lpwstr>
  </property>
  <property fmtid="{D5CDD505-2E9C-101B-9397-08002B2CF9AE}" pid="29" name="ContentTypeId">
    <vt:lpwstr>0x010100AFD6BC5451EAEB4C83BC0B3760F45904</vt:lpwstr>
  </property>
  <property fmtid="{D5CDD505-2E9C-101B-9397-08002B2CF9AE}" pid="30" name="QMS Source">
    <vt:lpwstr>2;#QMS Unified|3eec936c-a2a8-4f11-b7af-cf4b8bf1b2e9</vt:lpwstr>
  </property>
  <property fmtid="{D5CDD505-2E9C-101B-9397-08002B2CF9AE}" pid="31" name="CSW_Company">
    <vt:lpwstr>Critical Software</vt:lpwstr>
  </property>
  <property fmtid="{D5CDD505-2E9C-101B-9397-08002B2CF9AE}" pid="32" name="ITAR Footer">
    <vt:lpwstr>This page contains ITAR Restricted Data.</vt:lpwstr>
  </property>
  <property fmtid="{D5CDD505-2E9C-101B-9397-08002B2CF9AE}" pid="33" name="ITAR Title Page">
    <vt:lpwstr>This document contains Technical Data whose export is restricted by the Arms Export Control Act (Title 22, U.S.C., Sec 2751, et seq.). Violations of these export laws are subject to severe criminal penalties.</vt:lpwstr>
  </property>
  <property fmtid="{D5CDD505-2E9C-101B-9397-08002B2CF9AE}" pid="34" name="Security Level">
    <vt:lpwstr>&lt;Security Level&gt;</vt:lpwstr>
  </property>
  <property fmtid="{D5CDD505-2E9C-101B-9397-08002B2CF9AE}" pid="35" name="CSWT reference">
    <vt:lpwstr>&lt;CSWT-PPPP-2011-TTT-NNNNN&gt;</vt:lpwstr>
  </property>
  <property fmtid="{D5CDD505-2E9C-101B-9397-08002B2CF9AE}" pid="36" name="Contract reference CSWT">
    <vt:lpwstr>&lt;CSWT-PPPP-2011-CTR-NNNNN&gt;</vt:lpwstr>
  </property>
  <property fmtid="{D5CDD505-2E9C-101B-9397-08002B2CF9AE}" pid="37" name="(LABEL)CriticalUKCopyright">
    <vt:lpwstr>Copyright CRITICAL Software Technologies All Rights Reserved.</vt:lpwstr>
  </property>
  <property fmtid="{D5CDD505-2E9C-101B-9397-08002B2CF9AE}" pid="38" name="Customer Acronym">
    <vt:lpwstr>&lt;Customer Acronym&gt;</vt:lpwstr>
  </property>
  <property fmtid="{D5CDD505-2E9C-101B-9397-08002B2CF9AE}" pid="39" name="RightsWATCHMark">
    <vt:lpwstr>67|CSW-CSW-PUBLIC|{00000000-0000-0000-0000-000000000000}</vt:lpwstr>
  </property>
  <property fmtid="{D5CDD505-2E9C-101B-9397-08002B2CF9AE}" pid="40" name="Order">
    <vt:r8>12500</vt:r8>
  </property>
  <property fmtid="{D5CDD505-2E9C-101B-9397-08002B2CF9AE}" pid="41" name="xd_Signature">
    <vt:bool>false</vt:bool>
  </property>
  <property fmtid="{D5CDD505-2E9C-101B-9397-08002B2CF9AE}" pid="42" name="Code">
    <vt:lpwstr/>
  </property>
  <property fmtid="{D5CDD505-2E9C-101B-9397-08002B2CF9AE}" pid="43" name="xd_ProgID">
    <vt:lpwstr/>
  </property>
  <property fmtid="{D5CDD505-2E9C-101B-9397-08002B2CF9AE}" pid="44" name="TemplateUrl">
    <vt:lpwstr/>
  </property>
  <property fmtid="{D5CDD505-2E9C-101B-9397-08002B2CF9AE}" pid="45" name="URL">
    <vt:lpwstr/>
  </property>
  <property fmtid="{D5CDD505-2E9C-101B-9397-08002B2CF9AE}" pid="46" name="(LABEL)Annexes">
    <vt:lpwstr>ANNEXES</vt:lpwstr>
  </property>
  <property fmtid="{D5CDD505-2E9C-101B-9397-08002B2CF9AE}" pid="47" name="(LABEL)Partners1">
    <vt:lpwstr>&lt;Partners and/or customers Logos. Remove customer name if not applicable&gt;:</vt:lpwstr>
  </property>
  <property fmtid="{D5CDD505-2E9C-101B-9397-08002B2CF9AE}" pid="48" name="(LABEL)Partners2">
    <vt:lpwstr>&lt;Place here the partner's logos, from left to right, if possible on black, and always with white background&gt;</vt:lpwstr>
  </property>
  <property fmtid="{D5CDD505-2E9C-101B-9397-08002B2CF9AE}" pid="49" name="(LABEL)CSWMasterTemplate">
    <vt:lpwstr>MT v24</vt:lpwstr>
  </property>
  <property fmtid="{D5CDD505-2E9C-101B-9397-08002B2CF9AE}" pid="50" name="Information Classification">
    <vt:lpwstr>Confidential</vt:lpwstr>
  </property>
  <property fmtid="{D5CDD505-2E9C-101B-9397-08002B2CF9AE}" pid="51" name="(LABEL)Information Classification">
    <vt:lpwstr>Information Classification:</vt:lpwstr>
  </property>
</Properties>
</file>